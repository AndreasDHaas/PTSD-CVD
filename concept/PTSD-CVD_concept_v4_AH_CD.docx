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77777777" w:rsidR="009A4A05" w:rsidRPr="009F5032" w:rsidRDefault="009A4A05" w:rsidP="007D524F">
            <w:pPr>
              <w:spacing w:before="60" w:after="60"/>
              <w:rPr>
                <w:rFonts w:ascii="Georgia" w:hAnsi="Georgia"/>
                <w:sz w:val="22"/>
                <w:szCs w:val="22"/>
              </w:rPr>
            </w:pPr>
          </w:p>
        </w:tc>
      </w:tr>
      <w:tr w:rsidR="009A4A05" w:rsidRPr="00CA7D72"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7A0BB7"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4278A20B" w14:textId="77777777" w:rsidR="009A4A05" w:rsidRPr="00AC0FAD" w:rsidRDefault="009A4A05" w:rsidP="009F5032">
            <w:pPr>
              <w:spacing w:before="60" w:after="60"/>
              <w:rPr>
                <w:rFonts w:ascii="Georgia" w:hAnsi="Georgia"/>
                <w:sz w:val="22"/>
                <w:szCs w:val="22"/>
                <w:lang w:val="fr-FR"/>
              </w:rPr>
            </w:pP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479367DC" w14:textId="77777777" w:rsidR="009A4A05" w:rsidRDefault="009A4A05" w:rsidP="009F5032">
            <w:pPr>
              <w:spacing w:before="60" w:after="60"/>
              <w:rPr>
                <w:rFonts w:ascii="Georgia" w:hAnsi="Georgia"/>
                <w:sz w:val="22"/>
                <w:szCs w:val="22"/>
              </w:rPr>
            </w:pPr>
            <w:r w:rsidRPr="009F5032">
              <w:rPr>
                <w:rFonts w:ascii="Georgia" w:hAnsi="Georgia"/>
                <w:sz w:val="22"/>
                <w:szCs w:val="22"/>
              </w:rPr>
              <w:t>Nicky Maxwell (IeDEA data centre at UCT)</w:t>
            </w:r>
          </w:p>
          <w:p w14:paraId="7D042D2C" w14:textId="77777777" w:rsidR="009A4A05" w:rsidRPr="009736E2" w:rsidRDefault="009A4A05" w:rsidP="009F5032">
            <w:pPr>
              <w:spacing w:before="60" w:after="60"/>
              <w:rPr>
                <w:rFonts w:ascii="Georgia" w:hAnsi="Georgia"/>
                <w:sz w:val="22"/>
                <w:szCs w:val="22"/>
              </w:rPr>
            </w:pPr>
            <w:r w:rsidRPr="009F5032">
              <w:rPr>
                <w:rFonts w:ascii="Georgia" w:hAnsi="Georgia"/>
                <w:sz w:val="22"/>
                <w:szCs w:val="22"/>
              </w:rPr>
              <w:t>nicky.maxwell@uct.ac.za</w:t>
            </w: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544FF5E6" w14:textId="77777777" w:rsidR="009A4A05" w:rsidRPr="009736E2" w:rsidRDefault="009A4A05" w:rsidP="009F5032">
            <w:pPr>
              <w:spacing w:before="60" w:after="60"/>
              <w:rPr>
                <w:rFonts w:ascii="Georgia" w:hAnsi="Georgia"/>
                <w:sz w:val="22"/>
                <w:szCs w:val="22"/>
              </w:rPr>
            </w:pP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4A6DFEDA" w14:textId="77777777" w:rsidR="009A4A05" w:rsidRPr="009F5032" w:rsidRDefault="009A4A05" w:rsidP="009F5032">
            <w:pPr>
              <w:spacing w:before="60" w:after="60"/>
              <w:rPr>
                <w:rFonts w:ascii="Times New Roman" w:hAnsi="Times New Roman" w:cs="Times New Roman"/>
                <w:sz w:val="26"/>
                <w:szCs w:val="26"/>
              </w:rPr>
            </w:pP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7A0BB7"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7A0BB7"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0DC706E2" w14:textId="77777777" w:rsidR="009A4A05" w:rsidRDefault="009A4A05" w:rsidP="0019195B">
            <w:pPr>
              <w:spacing w:before="60" w:after="60"/>
              <w:rPr>
                <w:rFonts w:ascii="Georgia" w:hAnsi="Georgia"/>
                <w:i/>
                <w:sz w:val="22"/>
                <w:szCs w:val="22"/>
              </w:rPr>
            </w:pPr>
            <w:r w:rsidRPr="009736E2">
              <w:rPr>
                <w:rFonts w:ascii="Georgia" w:hAnsi="Georgia"/>
                <w:i/>
                <w:sz w:val="22"/>
                <w:szCs w:val="22"/>
              </w:rPr>
              <w:t xml:space="preserve">Circulation of concept sheet: </w:t>
            </w:r>
            <w:r>
              <w:rPr>
                <w:rFonts w:ascii="Georgia" w:hAnsi="Georgia"/>
                <w:i/>
                <w:color w:val="A6A6A6" w:themeColor="background1" w:themeShade="A6"/>
                <w:sz w:val="22"/>
                <w:szCs w:val="22"/>
              </w:rPr>
              <w:t>April 1,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lastRenderedPageBreak/>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19065D8C" w14:textId="77777777" w:rsidR="009A4A05" w:rsidRPr="00EC1979" w:rsidRDefault="009A4A05" w:rsidP="009F5032">
            <w:r w:rsidRPr="00EC1979">
              <w:rPr>
                <w:b/>
              </w:rPr>
              <w:t>Background:</w:t>
            </w:r>
            <w:r w:rsidRPr="00EC1979">
              <w:t xml:space="preserve"> </w:t>
            </w:r>
          </w:p>
          <w:p w14:paraId="243F874C" w14:textId="77777777" w:rsidR="009A4A05" w:rsidRPr="00EC1979" w:rsidRDefault="009A4A05" w:rsidP="009F5032"/>
          <w:p w14:paraId="3436345E" w14:textId="77777777" w:rsidR="009A4A05" w:rsidRPr="00EC1979" w:rsidRDefault="009A4A05" w:rsidP="009F5032">
            <w:r w:rsidRPr="00EC1979">
              <w:rPr>
                <w:b/>
              </w:rPr>
              <w:t>Aims and objectives:</w:t>
            </w:r>
            <w:r w:rsidRPr="00EC1979">
              <w:t xml:space="preserve"> </w:t>
            </w:r>
          </w:p>
          <w:p w14:paraId="1E83D81C" w14:textId="77777777" w:rsidR="009A4A05" w:rsidRPr="00EC1979" w:rsidRDefault="009A4A05" w:rsidP="009F5032"/>
          <w:p w14:paraId="43067B78" w14:textId="77777777" w:rsidR="009A4A05" w:rsidRPr="009736E2" w:rsidRDefault="009A4A05" w:rsidP="00EC1979">
            <w:pPr>
              <w:spacing w:before="60" w:after="60"/>
              <w:rPr>
                <w:rFonts w:ascii="Georgia" w:hAnsi="Georgia"/>
                <w:i/>
                <w:sz w:val="22"/>
                <w:szCs w:val="22"/>
              </w:rPr>
            </w:pPr>
            <w:r w:rsidRPr="00EC1979">
              <w:rPr>
                <w:b/>
              </w:rPr>
              <w:t>Methods:</w:t>
            </w:r>
            <w:r w:rsidRPr="00EC1979">
              <w:t xml:space="preserve">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77777777" w:rsidR="009A4A05" w:rsidRDefault="009A4A05" w:rsidP="006E664D">
      <w:pPr>
        <w:jc w:val="both"/>
      </w:pPr>
      <w:r>
        <w:t xml:space="preserve">Posttraumatic stress disorder (PTSD) is a maladaptive reaction to a traumatic event, and it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7A0BB7">
        <w:instrText xml:space="preserve"> ADDIN EN.CITE </w:instrText>
      </w:r>
      <w:r w:rsidRPr="007A0BB7">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7A0BB7">
        <w:instrText xml:space="preserve"> ADDIN EN.CITE.DATA </w:instrText>
      </w:r>
      <w:r w:rsidRPr="007A0BB7">
        <w:fldChar w:fldCharType="end"/>
      </w:r>
      <w:r>
        <w:fldChar w:fldCharType="separate"/>
      </w:r>
      <w:r>
        <w:rPr>
          <w:noProof/>
        </w:rPr>
        <w:t>(1)</w:t>
      </w:r>
      <w:r>
        <w:fldChar w:fldCharType="end"/>
      </w:r>
      <w:r>
        <w:t xml:space="preserve">. The current scientific literature shows an association between PTSD and CVD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cardiovascular disease (CVD). For example, a</w:t>
      </w:r>
      <w:r w:rsidRPr="00606FFD">
        <w:t xml:space="preserve"> recent systematic review </w:t>
      </w:r>
      <w:r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EA2A2A">
        <w:instrText xml:space="preserve"> ADDIN EN.CITE </w:instrText>
      </w:r>
      <w:r w:rsidRPr="005D1346">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EA2A2A">
        <w:instrText xml:space="preserve"> ADDIN EN.CITE.DATA </w:instrText>
      </w:r>
      <w:r w:rsidRPr="005D1346">
        <w:fldChar w:fldCharType="end"/>
      </w:r>
      <w:r w:rsidRPr="00606FFD">
        <w:fldChar w:fldCharType="separate"/>
      </w:r>
      <w:r w:rsidRPr="00606FFD">
        <w:rPr>
          <w:noProof/>
        </w:rPr>
        <w:t>(3)</w:t>
      </w:r>
      <w:r w:rsidRPr="00606FFD">
        <w:fldChar w:fldCharType="end"/>
      </w:r>
      <w:r w:rsidRPr="00606FFD">
        <w:t xml:space="preserve"> reported</w:t>
      </w:r>
      <w:r>
        <w:t xml:space="preserve"> that persons with PTSD had a largely increased risk of subsequent myocardial infection (HR </w:t>
      </w:r>
      <w:r w:rsidRPr="00606FFD">
        <w:t>1.4</w:t>
      </w:r>
      <w:r>
        <w:t xml:space="preserve">9, </w:t>
      </w:r>
      <w:r w:rsidRPr="004A778A">
        <w:t>95% CI 1.31-1.69)</w:t>
      </w:r>
      <w:r>
        <w:t xml:space="preserve">. </w:t>
      </w:r>
    </w:p>
    <w:p w14:paraId="2D09CAEF" w14:textId="77777777" w:rsidR="009A4A05" w:rsidRDefault="009A4A05" w:rsidP="001E513D">
      <w:pPr>
        <w:jc w:val="both"/>
      </w:pPr>
    </w:p>
    <w:p w14:paraId="6BBAED7E" w14:textId="77777777" w:rsidR="009A4A05" w:rsidRDefault="009A4A05" w:rsidP="00D654C7">
      <w:pPr>
        <w:jc w:val="both"/>
      </w:pPr>
      <w:r>
        <w:t xml:space="preserve">Two pathways might explain the increased incidence of CVD in persons with PTSD. PTSD can lead to unhealthy behaviours such as substance use, physical inactivity, sleep disorders and dietary changes that lead to common cardiovascular 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 alternative explanation is that PTSD generates an inflammatory state that can cause CVDs such as myocardial infarction, unstable angina and stroke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such as high cholesterol, hypertension and high blood pressure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p>
    <w:p w14:paraId="7D35DD3A" w14:textId="77777777" w:rsidR="009A4A05" w:rsidRDefault="009A4A05" w:rsidP="001E513D">
      <w:pPr>
        <w:jc w:val="both"/>
      </w:pPr>
      <w:r>
        <w:t xml:space="preserve"> </w:t>
      </w:r>
    </w:p>
    <w:p w14:paraId="1674EDFD" w14:textId="77777777" w:rsidR="009A4A05" w:rsidRDefault="009A4A05" w:rsidP="001E513D">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77777777" w:rsidR="009A4A05" w:rsidRDefault="009A4A05" w:rsidP="00FD721A">
      <w:pPr>
        <w:jc w:val="both"/>
      </w:pPr>
      <w:r>
        <w:t>While evidence on the association between PTSD and CVD is emerging, there is little empirical support for causal links between PTSD and CVD. We aim to examine PTSD as a causal risk factor for CVD and quantify the mediating effect of PTSD on CVD 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16250A86" w14:textId="77777777" w:rsidR="009A4A05" w:rsidRDefault="009A4A05" w:rsidP="00627F55">
      <w:pPr>
        <w:pStyle w:val="ListParagraph"/>
        <w:numPr>
          <w:ilvl w:val="0"/>
          <w:numId w:val="3"/>
        </w:numPr>
        <w:spacing w:before="60" w:after="60"/>
        <w:jc w:val="both"/>
      </w:pPr>
      <w:r w:rsidRPr="00A25C1B">
        <w:t xml:space="preserve">To </w:t>
      </w:r>
      <w:r>
        <w:t>describe the incidence of</w:t>
      </w:r>
      <w:r w:rsidRPr="00A25C1B">
        <w:t xml:space="preserve"> </w:t>
      </w:r>
      <w:r>
        <w:t>cardiovascular risk factors and major cardiovascular events in persons with and without PTSD</w:t>
      </w:r>
      <w:r w:rsidRPr="00A25C1B" w:rsidDel="00A25C1B">
        <w:t xml:space="preserve"> </w:t>
      </w:r>
    </w:p>
    <w:p w14:paraId="261182A9" w14:textId="77777777" w:rsidR="009A4A05" w:rsidRDefault="009A4A05" w:rsidP="007B50DC">
      <w:pPr>
        <w:pStyle w:val="ListParagraph"/>
        <w:numPr>
          <w:ilvl w:val="0"/>
          <w:numId w:val="3"/>
        </w:numPr>
        <w:spacing w:before="60" w:after="60"/>
        <w:jc w:val="both"/>
      </w:pPr>
      <w:r>
        <w:t xml:space="preserve">To examine PTSD as a causal risk factor for CVD (total effect) </w:t>
      </w:r>
    </w:p>
    <w:p w14:paraId="08CE47EB" w14:textId="77777777" w:rsidR="009A4A05" w:rsidRDefault="009A4A05" w:rsidP="00C05BF0">
      <w:pPr>
        <w:pStyle w:val="ListParagraph"/>
        <w:numPr>
          <w:ilvl w:val="0"/>
          <w:numId w:val="3"/>
        </w:numPr>
        <w:spacing w:before="60" w:after="60"/>
        <w:jc w:val="both"/>
      </w:pPr>
      <w:r>
        <w:t xml:space="preserve">To quantify the mediating effect of PTSD through CVD risk factor or inflammation on CVD (indirect effect via mediators).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77777777" w:rsidR="009A4A05" w:rsidRDefault="009A4A05" w:rsidP="00FD721A">
      <w:pPr>
        <w:spacing w:before="60" w:after="60"/>
        <w:jc w:val="both"/>
      </w:pPr>
      <w:r w:rsidRPr="00CB08C9">
        <w:t>Adults aged 1</w:t>
      </w:r>
      <w:r>
        <w:t xml:space="preserve">8 </w:t>
      </w:r>
      <w:r w:rsidRPr="00CB08C9">
        <w:t xml:space="preserve">years or older who had insurance coverage with the medical insurance scheme at any point between January 1, 2011, and July 30,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1F744D" w:rsidR="009A4A05" w:rsidRDefault="009A4A05" w:rsidP="00A454E1">
      <w:pPr>
        <w:spacing w:before="60" w:after="60"/>
        <w:jc w:val="both"/>
        <w:rPr>
          <w:lang w:val="en-US"/>
        </w:rPr>
      </w:pPr>
      <w:r>
        <w:lastRenderedPageBreak/>
        <w:t>We will use data from a large</w:t>
      </w:r>
      <w:r w:rsidRPr="00DE1B2D">
        <w:t xml:space="preserve"> </w:t>
      </w:r>
      <w:r>
        <w:t xml:space="preserve">South African </w:t>
      </w:r>
      <w:r w:rsidRPr="00DE1B2D">
        <w:t>private-sector</w:t>
      </w:r>
      <w:r>
        <w:t xml:space="preserve"> medical insurance scheme.</w:t>
      </w:r>
      <w:sdt>
        <w:sdtPr>
          <w:rPr>
            <w:color w:val="000000"/>
          </w:rPr>
          <w:tag w:val="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
          <w:id w:val="2091736306"/>
          <w:placeholder>
            <w:docPart w:val="DefaultPlaceholder_-1854013440"/>
          </w:placeholder>
        </w:sdtPr>
        <w:sdtContent>
          <w:r w:rsidR="00572D71" w:rsidRPr="00572D71">
            <w:rPr>
              <w:color w:val="000000"/>
            </w:rPr>
            <w:t>(Leisegang et al., 2009)</w:t>
          </w:r>
        </w:sdtContent>
      </w:sdt>
      <w:r w:rsidRPr="00DE1B2D">
        <w:t xml:space="preserve"> </w:t>
      </w:r>
      <w:r>
        <w:rPr>
          <w:lang w:val="en-US"/>
        </w:rPr>
        <w:t xml:space="preserve">Data include sociodemographic information, reimbursement claims, laboratory results, and information of the vital status of beneficiaries of the medical scheme.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77777777" w:rsidR="009A4A05" w:rsidRDefault="009A4A05" w:rsidP="00FD721A">
      <w:pPr>
        <w:pStyle w:val="ListParagraph"/>
        <w:numPr>
          <w:ilvl w:val="0"/>
          <w:numId w:val="2"/>
        </w:numPr>
        <w:spacing w:before="60" w:after="60"/>
        <w:jc w:val="both"/>
      </w:pPr>
      <w:r>
        <w:t xml:space="preserve">Sociodemographic data: age, sex, ethnicity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77777777" w:rsidR="009A4A05" w:rsidRDefault="009A4A05" w:rsidP="002C4DF2">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t>Ethnicity 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instrText xml:space="preserve"> ADDIN EN.CITE </w:instrText>
      </w:r>
      <w:r>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instrText xml:space="preserve"> ADDIN EN.CITE.DATA </w:instrText>
      </w:r>
      <w:r>
        <w:fldChar w:fldCharType="end"/>
      </w:r>
      <w:r>
        <w:fldChar w:fldCharType="separate"/>
      </w:r>
      <w:r>
        <w:rPr>
          <w:noProof/>
        </w:rPr>
        <w:t>(4)</w:t>
      </w:r>
      <w:r>
        <w:fldChar w:fldCharType="end"/>
      </w:r>
      <w:r>
        <w:t xml:space="preserve"> and depression </w:t>
      </w:r>
      <w:r>
        <w:fldChar w:fldCharType="begin"/>
      </w:r>
      <w:r>
        <w:instrText xml:space="preserve"> ADDIN EN.CITE &lt;EndNote&gt;&lt;Cite&gt;&lt;Author&gt;Assari&lt;/Author&gt;&lt;Year&gt;2017&lt;/Year&gt;&lt;RecNum&gt;91&lt;/RecNum&gt;&lt;DisplayText&gt;(5)&lt;/DisplayText&gt;&lt;record&gt;&lt;rec-number&gt;91&lt;/rec-number&gt;&lt;foreign-keys&gt;&lt;key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Pr>
          <w:noProof/>
        </w:rPr>
        <w:t>(5)</w:t>
      </w:r>
      <w:r>
        <w:fldChar w:fldCharType="end"/>
      </w:r>
      <w:r>
        <w:t xml:space="preserve">, and lifestyle factors (e.g. smoking, substance use, alcohol use, diet, and physical activity) </w:t>
      </w:r>
      <w:r>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instrText xml:space="preserve"> ADDIN EN.CITE </w:instrText>
      </w:r>
      <w:r>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instrText xml:space="preserve"> ADDIN EN.CITE.DATA </w:instrText>
      </w:r>
      <w:r>
        <w:fldChar w:fldCharType="end"/>
      </w:r>
      <w:r>
        <w:fldChar w:fldCharType="separate"/>
      </w:r>
      <w:r>
        <w:rPr>
          <w:noProof/>
        </w:rPr>
        <w:t>(6)</w:t>
      </w:r>
      <w:r>
        <w:fldChar w:fldCharType="end"/>
      </w:r>
      <w:r>
        <w:t xml:space="preserve">. Lifestyle factors increase cardiovascular risk factors (e.g. high blood pressure, obesity, high cholesterol, and diabetes) that may cause CVD </w:t>
      </w:r>
      <w:r>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instrText xml:space="preserve"> ADDIN EN.CITE </w:instrText>
      </w:r>
      <w:r>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instrText xml:space="preserve"> ADDIN EN.CITE.DATA </w:instrText>
      </w:r>
      <w:r>
        <w:fldChar w:fldCharType="end"/>
      </w:r>
      <w:r>
        <w:fldChar w:fldCharType="separate"/>
      </w:r>
      <w:r>
        <w:rPr>
          <w:noProof/>
        </w:rPr>
        <w:t>(7)</w:t>
      </w:r>
      <w:r>
        <w:fldChar w:fldCharType="end"/>
      </w:r>
      <w:r>
        <w:t xml:space="preserve">. Ethnicity and socioeconomic disparities are risk factors for HIV </w:t>
      </w:r>
      <w:r>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instrText xml:space="preserve"> ADDIN EN.CITE </w:instrText>
      </w:r>
      <w:r>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instrText xml:space="preserve"> ADDIN EN.CITE.DATA </w:instrText>
      </w:r>
      <w:r>
        <w:fldChar w:fldCharType="end"/>
      </w:r>
      <w:r>
        <w:fldChar w:fldCharType="separate"/>
      </w:r>
      <w:r>
        <w:rPr>
          <w:noProof/>
        </w:rPr>
        <w:t>(8)</w:t>
      </w:r>
      <w:r>
        <w:fldChar w:fldCharType="end"/>
      </w:r>
      <w:r>
        <w:t xml:space="preserve">. HIV is </w:t>
      </w:r>
      <w:r w:rsidRPr="00F1400A">
        <w:t>a risk factor</w:t>
      </w:r>
      <w:r>
        <w:t xml:space="preserve"> for CVD </w:t>
      </w:r>
      <w:r>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instrText xml:space="preserve"> ADDIN EN.CITE </w:instrText>
      </w:r>
      <w:r>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instrText xml:space="preserve"> ADDIN EN.CITE.DATA </w:instrText>
      </w:r>
      <w:r>
        <w:fldChar w:fldCharType="end"/>
      </w:r>
      <w:r>
        <w:fldChar w:fldCharType="separate"/>
      </w:r>
      <w:r>
        <w:rPr>
          <w:noProof/>
        </w:rPr>
        <w:t>(9)</w:t>
      </w:r>
      <w:r>
        <w:fldChar w:fldCharType="end"/>
      </w:r>
      <w:r>
        <w:t xml:space="preserve">. PTSD and depression may lead to lifestyle changes that might lead to cardiovascular risk factors </w:t>
      </w:r>
      <w:r>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instrText xml:space="preserve"> ADDIN EN.CITE </w:instrText>
      </w:r>
      <w:r>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instrText xml:space="preserve"> ADDIN EN.CITE.DATA </w:instrText>
      </w:r>
      <w:r>
        <w:fldChar w:fldCharType="end"/>
      </w:r>
      <w:r>
        <w:fldChar w:fldCharType="separate"/>
      </w:r>
      <w:r>
        <w:rPr>
          <w:noProof/>
        </w:rPr>
        <w:t>(10)</w:t>
      </w:r>
      <w:r>
        <w:fldChar w:fldCharType="end"/>
      </w:r>
      <w:r>
        <w:t xml:space="preserve">. Conversely, after a cardiovascular event, lifestyle might change and thus the cardiovascular risk factors. Depression, PTSD </w:t>
      </w:r>
      <w:r>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instrText xml:space="preserve"> ADDIN EN.CITE </w:instrText>
      </w:r>
      <w:r>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instrText xml:space="preserve"> ADDIN EN.CITE.DATA </w:instrText>
      </w:r>
      <w:r>
        <w:fldChar w:fldCharType="end"/>
      </w:r>
      <w:r>
        <w:fldChar w:fldCharType="separate"/>
      </w:r>
      <w:r>
        <w:rPr>
          <w:noProof/>
        </w:rPr>
        <w:t>(11)</w:t>
      </w:r>
      <w:r>
        <w:fldChar w:fldCharType="end"/>
      </w:r>
      <w:r>
        <w:t xml:space="preserve">, and  smoking </w:t>
      </w:r>
      <w:r>
        <w:fldChar w:fldCharType="begin"/>
      </w:r>
      <w:r>
        <w:instrText xml:space="preserve"> ADDIN EN.CITE &lt;EndNote&gt;&lt;Cite&gt;&lt;Author&gt;Salahuddin&lt;/Author&gt;&lt;Year&gt;2012&lt;/Year&gt;&lt;RecNum&gt;97&lt;/RecNum&gt;&lt;DisplayText&gt;(12)&lt;/DisplayText&gt;&lt;record&gt;&lt;rec-number&gt;97&lt;/rec-number&gt;&lt;foreign-keys&gt;&lt;key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Pr>
          <w:noProof/>
        </w:rPr>
        <w:t>(12)</w:t>
      </w:r>
      <w:r>
        <w:fldChar w:fldCharType="end"/>
      </w:r>
      <w:r>
        <w:t xml:space="preserve">, could also lead to an inflammatory state that increases the risk of CVD. This inflammatory state can also cause PTSD or depression after CVD </w:t>
      </w:r>
      <w:r>
        <w:fldChar w:fldCharType="begin"/>
      </w:r>
      <w:r>
        <w:instrText xml:space="preserve"> ADDIN EN.CITE &lt;EndNote&gt;&lt;Cite&gt;&lt;Author&gt;Jacquet-Smailovic&lt;/Author&gt;&lt;Year&gt;2021&lt;/Year&gt;&lt;RecNum&gt;89&lt;/RecNum&gt;&lt;DisplayText&gt;(13)&lt;/DisplayText&gt;&lt;record&gt;&lt;rec-number&gt;89&lt;/rec-number&gt;&lt;foreign-keys&gt;&lt;key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Pr>
          <w:noProof/>
        </w:rPr>
        <w:t>(13)</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77777777" w:rsidR="009A4A05" w:rsidRPr="00A97C15" w:rsidRDefault="009A4A05" w:rsidP="004216BE">
      <w:pPr>
        <w:spacing w:before="60" w:after="60"/>
        <w:jc w:val="both"/>
      </w:pPr>
      <w:r>
        <w:rPr>
          <w:b/>
        </w:rPr>
        <w:t xml:space="preserve">Outcome: </w:t>
      </w:r>
      <w:r>
        <w:t xml:space="preserve">The primary outcome is a major cardiovascular event </w:t>
      </w:r>
      <w:ins w:id="0" w:author="Haas, Andreas (ISPM)" w:date="2022-05-20T15:57:00Z">
        <w:r>
          <w:t xml:space="preserve">defined as an </w:t>
        </w:r>
      </w:ins>
      <w:del w:id="1" w:author="Haas, Andreas (ISPM)" w:date="2022-05-20T15:57:00Z">
        <w:r w:rsidDel="00335A0A">
          <w:delText>(</w:delText>
        </w:r>
      </w:del>
      <w:r>
        <w:t xml:space="preserve">acute coronary syndromes </w:t>
      </w:r>
      <w:del w:id="2" w:author="Haas, Andreas (ISPM)" w:date="2022-05-20T15:57:00Z">
        <w:r w:rsidDel="00335A0A">
          <w:delText xml:space="preserve">and </w:delText>
        </w:r>
      </w:del>
      <w:ins w:id="3" w:author="Haas, Andreas (ISPM)" w:date="2022-05-20T15:57:00Z">
        <w:r>
          <w:t xml:space="preserve">or </w:t>
        </w:r>
      </w:ins>
      <w:r>
        <w:t>stroke</w:t>
      </w:r>
      <w:del w:id="4" w:author="Haas, Andreas (ISPM)" w:date="2022-05-20T15:58:00Z">
        <w:r w:rsidDel="00335A0A">
          <w:delText>)</w:delText>
        </w:r>
      </w:del>
      <w:r>
        <w:t xml:space="preserve">. Cases of acute coronary syndromes are defined in the presence of any of the ICD-10 codes </w:t>
      </w:r>
      <w:del w:id="5" w:author="Haas, Andreas (ISPM)" w:date="2022-05-20T15:45:00Z">
        <w:r w:rsidDel="00440D24">
          <w:delText xml:space="preserve">in primary or secondary position </w:delText>
        </w:r>
      </w:del>
      <w:r>
        <w:t>for unstable angina, acute ST-elevation myocardial infarction, acute non-ST-elevation myocardial infarction, or unspecified myocardial infarction</w:t>
      </w:r>
      <w:ins w:id="6" w:author="Haas, Andreas (ISPM)" w:date="2022-05-20T15:56:00Z">
        <w:r>
          <w:t xml:space="preserve"> (</w:t>
        </w:r>
        <w:r w:rsidRPr="00335A0A">
          <w:rPr>
            <w:u w:val="single"/>
          </w:rPr>
          <w:t>Table 1</w:t>
        </w:r>
        <w:r>
          <w:t>),</w:t>
        </w:r>
      </w:ins>
      <w:del w:id="7" w:author="Haas, Andreas (ISPM)" w:date="2022-05-20T15:55:00Z">
        <w:r w:rsidDel="00335A0A">
          <w:delText>;</w:delText>
        </w:r>
      </w:del>
      <w:r>
        <w:t xml:space="preserve"> or any of the CPT codes for coronary revascularization procedures</w:t>
      </w:r>
      <w:ins w:id="8" w:author="Haas, Andreas (ISPM)" w:date="2022-05-20T16:03:00Z">
        <w:r>
          <w:t xml:space="preserve"> (</w:t>
        </w:r>
        <w:r w:rsidRPr="00704812">
          <w:rPr>
            <w:u w:val="single"/>
            <w:rPrChange w:id="9" w:author="Haas, Andreas (ISPM)" w:date="2022-05-20T16:03:00Z">
              <w:rPr/>
            </w:rPrChange>
          </w:rPr>
          <w:t>Table 2</w:t>
        </w:r>
        <w:r>
          <w:t>)</w:t>
        </w:r>
      </w:ins>
      <w:ins w:id="10" w:author="Haas, Andreas (ISPM)" w:date="2022-05-20T15:58:00Z">
        <w:r>
          <w:t>.</w:t>
        </w:r>
      </w:ins>
      <w:del w:id="11" w:author="Haas, Andreas (ISPM)" w:date="2022-05-20T15:58:00Z">
        <w:r w:rsidDel="00335A0A">
          <w:delText xml:space="preserve"> are in among hospitalization claims, as explained in the code lists of outcomes and covariates</w:delText>
        </w:r>
      </w:del>
      <w:r>
        <w:t xml:space="preserve"> </w:t>
      </w:r>
      <w:del w:id="12" w:author="Haas, Andreas (ISPM)" w:date="2022-05-20T16:00:00Z">
        <w:r w:rsidDel="00335A0A">
          <w:delText xml:space="preserve">Conditions mimicking stroke </w:delText>
        </w:r>
      </w:del>
      <w:ins w:id="13" w:author="Haas, Andreas (ISPM)" w:date="2022-05-20T16:00:00Z">
        <w:r>
          <w:t xml:space="preserve">Stroke diagnoses will be disregarded </w:t>
        </w:r>
      </w:ins>
      <w:del w:id="14" w:author="Haas, Andreas (ISPM)" w:date="2022-05-20T16:00:00Z">
        <w:r w:rsidDel="00335A0A">
          <w:delText xml:space="preserve">will be excluded </w:delText>
        </w:r>
      </w:del>
      <w:r>
        <w:t xml:space="preserve">if </w:t>
      </w:r>
      <w:ins w:id="15" w:author="Haas, Andreas (ISPM)" w:date="2022-05-20T16:00:00Z">
        <w:r>
          <w:t xml:space="preserve">a condition mimicking a stroke </w:t>
        </w:r>
      </w:ins>
      <w:del w:id="16" w:author="Haas, Andreas (ISPM)" w:date="2022-05-20T16:00:00Z">
        <w:r w:rsidDel="00335A0A">
          <w:delText>any of the listed ICD-10</w:delText>
        </w:r>
      </w:del>
      <w:ins w:id="17" w:author="Haas, Andreas (ISPM)" w:date="2022-05-20T16:01:00Z">
        <w:r>
          <w:t>(</w:t>
        </w:r>
        <w:r w:rsidRPr="00335A0A">
          <w:rPr>
            <w:u w:val="single"/>
            <w:rPrChange w:id="18" w:author="Haas, Andreas (ISPM)" w:date="2022-05-20T16:01:00Z">
              <w:rPr/>
            </w:rPrChange>
          </w:rPr>
          <w:t>Table 1</w:t>
        </w:r>
        <w:r>
          <w:t>)</w:t>
        </w:r>
      </w:ins>
      <w:r>
        <w:t xml:space="preserve"> </w:t>
      </w:r>
      <w:del w:id="19" w:author="Haas, Andreas (ISPM)" w:date="2022-05-20T15:59:00Z">
        <w:r w:rsidDel="00335A0A">
          <w:delText xml:space="preserve">or ICD-O-3 codes in primary or secondary among hospitalization claims </w:delText>
        </w:r>
      </w:del>
      <w:del w:id="20" w:author="Haas, Andreas (ISPM)" w:date="2022-05-20T16:01:00Z">
        <w:r w:rsidDel="00335A0A">
          <w:delText>are</w:delText>
        </w:r>
      </w:del>
      <w:ins w:id="21" w:author="Haas, Andreas (ISPM)" w:date="2022-05-20T16:01:00Z">
        <w:r>
          <w:t>is</w:t>
        </w:r>
      </w:ins>
      <w:r>
        <w:t xml:space="preserve"> co-occurring within </w:t>
      </w:r>
      <w:del w:id="22" w:author="Haas, Andreas (ISPM)" w:date="2022-05-20T16:01:00Z">
        <w:r w:rsidDel="00335A0A">
          <w:delText xml:space="preserve">a window of </w:delText>
        </w:r>
      </w:del>
      <w:r>
        <w:t>less</w:t>
      </w:r>
      <w:ins w:id="23" w:author="Haas, Andreas (ISPM)" w:date="2022-05-20T16:01:00Z">
        <w:r>
          <w:t xml:space="preserve"> than </w:t>
        </w:r>
      </w:ins>
      <w:del w:id="24" w:author="Haas, Andreas (ISPM)" w:date="2022-05-20T16:01:00Z">
        <w:r w:rsidDel="00335A0A">
          <w:delText xml:space="preserve"> or more </w:delText>
        </w:r>
      </w:del>
      <w:ins w:id="25" w:author="Haas, Andreas (ISPM)" w:date="2022-05-20T16:01:00Z">
        <w:r>
          <w:t xml:space="preserve">30 </w:t>
        </w:r>
      </w:ins>
      <w:del w:id="26" w:author="Haas, Andreas (ISPM)" w:date="2022-05-20T16:02:00Z">
        <w:r w:rsidDel="00335A0A">
          <w:delText xml:space="preserve">than 30 </w:delText>
        </w:r>
      </w:del>
      <w:r>
        <w:t>days</w:t>
      </w:r>
      <w:ins w:id="27" w:author="Haas, Andreas (ISPM)" w:date="2022-05-20T16:02:00Z">
        <w:r>
          <w:t xml:space="preserve"> before and </w:t>
        </w:r>
      </w:ins>
      <w:del w:id="28" w:author="Haas, Andreas (ISPM)" w:date="2022-05-20T16:02:00Z">
        <w:r w:rsidDel="00335A0A">
          <w:delText xml:space="preserve"> </w:delText>
        </w:r>
      </w:del>
      <w:ins w:id="29" w:author="Haas, Andreas (ISPM)" w:date="2022-05-20T16:02:00Z">
        <w:r>
          <w:t xml:space="preserve">30 days after </w:t>
        </w:r>
      </w:ins>
      <w:del w:id="30" w:author="Haas, Andreas (ISPM)" w:date="2022-05-20T16:02:00Z">
        <w:r w:rsidDel="00335A0A">
          <w:delText xml:space="preserve">with </w:delText>
        </w:r>
      </w:del>
      <w:r>
        <w:t>a stroke diagnosis</w:t>
      </w:r>
      <w:del w:id="31" w:author="Haas, Andreas (ISPM)" w:date="2022-05-20T16:01:00Z">
        <w:r w:rsidDel="00335A0A">
          <w:delText xml:space="preserve"> code is present</w:delText>
        </w:r>
      </w:del>
      <w:del w:id="32" w:author="Haas, Andreas (ISPM)" w:date="2022-05-20T15:59:00Z">
        <w:r w:rsidDel="00335A0A">
          <w:delText xml:space="preserve"> (table 1)</w:delText>
        </w:r>
      </w:del>
      <w:r>
        <w:t>.</w:t>
      </w:r>
    </w:p>
    <w:p w14:paraId="3A3298B0" w14:textId="77777777" w:rsidR="009A4A05" w:rsidRDefault="009A4A05" w:rsidP="002F3E5D">
      <w:pPr>
        <w:spacing w:before="60" w:after="60"/>
        <w:jc w:val="both"/>
        <w:rPr>
          <w:b/>
        </w:rPr>
      </w:pPr>
    </w:p>
    <w:p w14:paraId="42187CDE" w14:textId="77777777" w:rsidR="009A4A05" w:rsidRDefault="009A4A05" w:rsidP="0058407E">
      <w:pPr>
        <w:spacing w:before="60" w:after="60"/>
        <w:jc w:val="both"/>
      </w:pPr>
      <w:r>
        <w:rPr>
          <w:b/>
        </w:rPr>
        <w:t xml:space="preserve">Exposures: </w:t>
      </w:r>
      <w:r>
        <w:t xml:space="preserve">The primary exposure is an ICD-10 diagnosis of PTSD (F43.1). The secondary exposure is an ICD-10 diagnosis of a major depressive disorder (F32, F33, F34.1). Exposure variables will be defined as time-varying variables. Persons will be considered “exposed” from the date of their first diagnosis onwards. </w:t>
      </w:r>
    </w:p>
    <w:p w14:paraId="407B1DD3" w14:textId="77777777" w:rsidR="009A4A05" w:rsidRDefault="009A4A05" w:rsidP="002F3E5D">
      <w:pPr>
        <w:spacing w:before="60" w:after="60"/>
        <w:jc w:val="both"/>
      </w:pPr>
    </w:p>
    <w:p w14:paraId="4E3404F0" w14:textId="77777777" w:rsidR="009A4A05" w:rsidRDefault="009A4A05" w:rsidP="0058407E">
      <w:pPr>
        <w:spacing w:before="60" w:after="60"/>
        <w:jc w:val="both"/>
        <w:rPr>
          <w:b/>
        </w:rPr>
      </w:pPr>
      <w:r>
        <w:rPr>
          <w:b/>
        </w:rPr>
        <w:t xml:space="preserve">Sociodemographic characteristics </w:t>
      </w:r>
    </w:p>
    <w:p w14:paraId="3CAE4A7F" w14:textId="77777777" w:rsidR="009A4A05" w:rsidRDefault="009A4A05" w:rsidP="0058407E">
      <w:pPr>
        <w:spacing w:before="60" w:after="60"/>
        <w:jc w:val="both"/>
        <w:rPr>
          <w:b/>
        </w:rPr>
      </w:pPr>
      <w:r>
        <w:lastRenderedPageBreak/>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7777777" w:rsidR="009A4A05" w:rsidRPr="002F3E5D" w:rsidRDefault="009A4A05" w:rsidP="00162DC9">
      <w:pPr>
        <w:spacing w:before="60" w:after="60"/>
        <w:jc w:val="both"/>
        <w:rPr>
          <w:iCs/>
        </w:rPr>
      </w:pPr>
      <w:r w:rsidRPr="00411AB0">
        <w:rPr>
          <w:b/>
          <w:bCs/>
          <w:iCs/>
        </w:rPr>
        <w:t>Hypertension</w:t>
      </w:r>
      <w:ins w:id="33" w:author="Haas, Andreas (ISPM)" w:date="2022-05-20T16:10:00Z">
        <w:r w:rsidRPr="00411AB0">
          <w:rPr>
            <w:iCs/>
          </w:rPr>
          <w:t xml:space="preserve"> </w:t>
        </w:r>
      </w:ins>
      <w:del w:id="34" w:author="Haas, Andreas (ISPM)" w:date="2022-05-20T16:10:00Z">
        <w:r w:rsidRPr="002F3E5D" w:rsidDel="00411AB0">
          <w:rPr>
            <w:b/>
            <w:bCs/>
            <w:iCs/>
          </w:rPr>
          <w:delText>:</w:delText>
        </w:r>
        <w:r w:rsidRPr="002F3E5D" w:rsidDel="00411AB0">
          <w:rPr>
            <w:iCs/>
          </w:rPr>
          <w:delText xml:space="preserve"> </w:delText>
        </w:r>
      </w:del>
      <w:r>
        <w:rPr>
          <w:iCs/>
        </w:rPr>
        <w:t>w</w:t>
      </w:r>
      <w:r w:rsidRPr="002F3E5D">
        <w:rPr>
          <w:iCs/>
        </w:rPr>
        <w:t xml:space="preserve">ill be defined </w:t>
      </w:r>
      <w:del w:id="35" w:author="Haas, Andreas (ISPM)" w:date="2022-05-20T16:12:00Z">
        <w:r w:rsidRPr="002F3E5D" w:rsidDel="002D7F6D">
          <w:rPr>
            <w:iCs/>
          </w:rPr>
          <w:delText xml:space="preserve">using </w:delText>
        </w:r>
      </w:del>
      <w:ins w:id="36" w:author="Haas, Andreas (ISPM)" w:date="2022-05-20T16:12:00Z">
        <w:r>
          <w:rPr>
            <w:iCs/>
          </w:rPr>
          <w:t>based</w:t>
        </w:r>
        <w:r w:rsidRPr="002F3E5D">
          <w:rPr>
            <w:iCs/>
          </w:rPr>
          <w:t xml:space="preserve"> </w:t>
        </w:r>
      </w:ins>
      <w:ins w:id="37" w:author="Haas, Andreas (ISPM)" w:date="2022-05-20T18:15:00Z">
        <w:r>
          <w:rPr>
            <w:iCs/>
          </w:rPr>
          <w:t xml:space="preserve">on </w:t>
        </w:r>
      </w:ins>
      <w:r w:rsidRPr="002F3E5D">
        <w:rPr>
          <w:iCs/>
        </w:rPr>
        <w:t>ICD-10 codes</w:t>
      </w:r>
      <w:ins w:id="38" w:author="Haas, Andreas (ISPM)" w:date="2022-05-20T16:13:00Z">
        <w:r>
          <w:rPr>
            <w:iCs/>
          </w:rPr>
          <w:t xml:space="preserve"> for hypertensive disease</w:t>
        </w:r>
      </w:ins>
      <w:r w:rsidRPr="002F3E5D">
        <w:rPr>
          <w:iCs/>
        </w:rPr>
        <w:t xml:space="preserve"> </w:t>
      </w:r>
      <w:del w:id="39" w:author="Haas, Andreas (ISPM)" w:date="2022-05-20T16:11:00Z">
        <w:r w:rsidRPr="002F3E5D" w:rsidDel="00411AB0">
          <w:rPr>
            <w:iCs/>
          </w:rPr>
          <w:delText>for</w:delText>
        </w:r>
      </w:del>
      <w:del w:id="40" w:author="Haas, Andreas (ISPM)" w:date="2022-05-20T16:10:00Z">
        <w:r w:rsidRPr="002F3E5D" w:rsidDel="00411AB0">
          <w:rPr>
            <w:iCs/>
          </w:rPr>
          <w:delText xml:space="preserve"> diagnosis in primary or secondary position among hospitalisation claims,</w:delText>
        </w:r>
      </w:del>
      <w:del w:id="41" w:author="Haas, Andreas (ISPM)" w:date="2022-05-20T16:11:00Z">
        <w:r w:rsidRPr="002F3E5D" w:rsidDel="00411AB0">
          <w:rPr>
            <w:iCs/>
          </w:rPr>
          <w:delText xml:space="preserve"> or any</w:delText>
        </w:r>
      </w:del>
      <w:ins w:id="42" w:author="Haas, Andreas (ISPM)" w:date="2022-05-20T16:11:00Z">
        <w:r>
          <w:rPr>
            <w:iCs/>
          </w:rPr>
          <w:t xml:space="preserve">(I10-I13, I15, H35.0, </w:t>
        </w:r>
      </w:ins>
      <w:ins w:id="43" w:author="Haas, Andreas (ISPM)" w:date="2022-05-20T16:18:00Z">
        <w:r>
          <w:rPr>
            <w:iCs/>
          </w:rPr>
          <w:t>and I67.4</w:t>
        </w:r>
      </w:ins>
      <w:ins w:id="44" w:author="Haas, Andreas (ISPM)" w:date="2022-05-20T16:12:00Z">
        <w:r>
          <w:rPr>
            <w:iCs/>
          </w:rPr>
          <w:t xml:space="preserve">), </w:t>
        </w:r>
      </w:ins>
      <w:del w:id="45" w:author="Haas, Andreas (ISPM)" w:date="2022-05-20T16:12:00Z">
        <w:r w:rsidRPr="002F3E5D" w:rsidDel="00411AB0">
          <w:rPr>
            <w:iCs/>
          </w:rPr>
          <w:delText xml:space="preserve"> of the </w:delText>
        </w:r>
      </w:del>
      <w:del w:id="46" w:author="Haas, Andreas (ISPM)" w:date="2022-05-20T16:13:00Z">
        <w:r w:rsidRPr="002F3E5D" w:rsidDel="002D7F6D">
          <w:rPr>
            <w:iCs/>
          </w:rPr>
          <w:delText xml:space="preserve">ATC </w:delText>
        </w:r>
        <w:r w:rsidDel="002D7F6D">
          <w:rPr>
            <w:iCs/>
          </w:rPr>
          <w:delText>c</w:delText>
        </w:r>
      </w:del>
      <w:ins w:id="47" w:author="Haas, Andreas (ISPM)" w:date="2022-05-20T16:13:00Z">
        <w:r>
          <w:rPr>
            <w:iCs/>
          </w:rPr>
          <w:t xml:space="preserve">evidence of use of </w:t>
        </w:r>
      </w:ins>
      <w:ins w:id="48" w:author="Haas, Andreas (ISPM)" w:date="2022-05-20T16:15:00Z">
        <w:r>
          <w:rPr>
            <w:iCs/>
          </w:rPr>
          <w:t xml:space="preserve">medication used to </w:t>
        </w:r>
      </w:ins>
      <w:ins w:id="49" w:author="Haas, Andreas (ISPM)" w:date="2022-05-20T18:16:00Z">
        <w:r>
          <w:rPr>
            <w:iCs/>
          </w:rPr>
          <w:t xml:space="preserve">treating hypertension (i.e. certain </w:t>
        </w:r>
      </w:ins>
      <w:ins w:id="50" w:author="Haas, Andreas (ISPM)" w:date="2022-05-20T16:14:00Z">
        <w:r>
          <w:rPr>
            <w:iCs/>
          </w:rPr>
          <w:t>diuretics</w:t>
        </w:r>
      </w:ins>
      <w:ins w:id="51" w:author="Haas, Andreas (ISPM)" w:date="2022-05-20T16:15:00Z">
        <w:r>
          <w:rPr>
            <w:iCs/>
          </w:rPr>
          <w:t>, beta blockers, or</w:t>
        </w:r>
      </w:ins>
      <w:ins w:id="52" w:author="Haas, Andreas (ISPM)" w:date="2022-05-20T16:16:00Z">
        <w:r>
          <w:rPr>
            <w:iCs/>
          </w:rPr>
          <w:t xml:space="preserve"> drug combinations)</w:t>
        </w:r>
      </w:ins>
      <w:ins w:id="53" w:author="Haas, Andreas (ISPM)" w:date="2022-05-20T16:15:00Z">
        <w:r>
          <w:rPr>
            <w:iCs/>
          </w:rPr>
          <w:t xml:space="preserve">, </w:t>
        </w:r>
      </w:ins>
      <w:ins w:id="54" w:author="Haas, Andreas (ISPM)" w:date="2022-05-20T16:16:00Z">
        <w:r>
          <w:rPr>
            <w:iCs/>
          </w:rPr>
          <w:t xml:space="preserve">or </w:t>
        </w:r>
      </w:ins>
      <w:ins w:id="55" w:author="Haas, Andreas (ISPM)" w:date="2022-05-20T16:17:00Z">
        <w:r>
          <w:rPr>
            <w:iCs/>
          </w:rPr>
          <w:t>at least two elevated systolic (</w:t>
        </w:r>
      </w:ins>
      <w:ins w:id="56" w:author="Haas, Andreas (ISPM)" w:date="2022-05-20T16:18:00Z">
        <w:r w:rsidRPr="00162DC9">
          <w:rPr>
            <w:iCs/>
          </w:rPr>
          <w:t>≥140mmHg</w:t>
        </w:r>
        <w:r>
          <w:rPr>
            <w:iCs/>
          </w:rPr>
          <w:t>), or diastolic (</w:t>
        </w:r>
        <w:r w:rsidRPr="00162DC9">
          <w:rPr>
            <w:iCs/>
          </w:rPr>
          <w:t>≥90mmHg</w:t>
        </w:r>
        <w:r>
          <w:rPr>
            <w:iCs/>
          </w:rPr>
          <w:t>) blood pressure measurements</w:t>
        </w:r>
      </w:ins>
      <w:r>
        <w:rPr>
          <w:iCs/>
        </w:rPr>
        <w:t xml:space="preserve"> </w:t>
      </w:r>
      <w:ins w:id="57" w:author="Haas, Andreas (ISPM)" w:date="2022-05-20T16:14:00Z">
        <w:r>
          <w:rPr>
            <w:iCs/>
          </w:rPr>
          <w:t>(</w:t>
        </w:r>
      </w:ins>
      <w:ins w:id="58" w:author="Haas, Andreas (ISPM)" w:date="2022-05-20T16:15:00Z">
        <w:r w:rsidRPr="002D7F6D">
          <w:rPr>
            <w:iCs/>
            <w:u w:val="single"/>
            <w:rPrChange w:id="59" w:author="Haas, Andreas (ISPM)" w:date="2022-05-20T16:15:00Z">
              <w:rPr>
                <w:iCs/>
              </w:rPr>
            </w:rPrChange>
          </w:rPr>
          <w:t>Table 3</w:t>
        </w:r>
      </w:ins>
      <w:ins w:id="60" w:author="Haas, Andreas (ISPM)" w:date="2022-05-20T16:14:00Z">
        <w:r>
          <w:rPr>
            <w:iCs/>
          </w:rPr>
          <w:t>)</w:t>
        </w:r>
      </w:ins>
      <w:ins w:id="61" w:author="Haas, Andreas (ISPM)" w:date="2022-05-20T16:18:00Z">
        <w:r>
          <w:rPr>
            <w:iCs/>
          </w:rPr>
          <w:t xml:space="preserve">. </w:t>
        </w:r>
      </w:ins>
      <w:del w:id="62" w:author="Haas, Andreas (ISPM)" w:date="2022-05-20T16:18:00Z">
        <w:r w:rsidDel="00162DC9">
          <w:rPr>
            <w:iCs/>
          </w:rPr>
          <w:delText xml:space="preserve">odes for medication claims, </w:delText>
        </w:r>
        <w:r w:rsidRPr="002F3E5D" w:rsidDel="00162DC9">
          <w:rPr>
            <w:iCs/>
          </w:rPr>
          <w:delText>or any clinical result of systolic blood pressure &gt;=140mmHg and diastolic blood pressure &gt;=90mmHg</w:delText>
        </w:r>
        <w:r w:rsidDel="00162DC9">
          <w:rPr>
            <w:iCs/>
          </w:rPr>
          <w:delText xml:space="preserve"> (table 2)</w:delText>
        </w:r>
        <w:r w:rsidRPr="002F3E5D" w:rsidDel="00162DC9">
          <w:rPr>
            <w:iCs/>
          </w:rPr>
          <w:delText xml:space="preserve">. </w:delText>
        </w:r>
      </w:del>
    </w:p>
    <w:p w14:paraId="5C4E14A7" w14:textId="77777777" w:rsidR="009A4A05" w:rsidRDefault="009A4A05" w:rsidP="002F3E5D">
      <w:pPr>
        <w:spacing w:before="60" w:after="60"/>
        <w:jc w:val="both"/>
        <w:rPr>
          <w:ins w:id="63" w:author="Haas, Andreas (ISPM)" w:date="2022-05-20T18:20:00Z"/>
          <w:b/>
        </w:rPr>
      </w:pPr>
    </w:p>
    <w:p w14:paraId="3A7B4148" w14:textId="77777777" w:rsidR="009A4A05" w:rsidRPr="00D41534" w:rsidRDefault="009A4A05" w:rsidP="002F6E10">
      <w:pPr>
        <w:spacing w:before="60" w:after="60"/>
        <w:jc w:val="both"/>
        <w:rPr>
          <w:moveTo w:id="64" w:author="Haas, Andreas (ISPM)" w:date="2022-05-20T18:20:00Z"/>
          <w:iCs/>
        </w:rPr>
      </w:pPr>
      <w:moveToRangeStart w:id="65" w:author="Haas, Andreas (ISPM)" w:date="2022-05-20T18:20:00Z" w:name="move103963258"/>
      <w:moveTo w:id="66" w:author="Haas, Andreas (ISPM)" w:date="2022-05-20T18:20:00Z">
        <w:r w:rsidRPr="00D1700A">
          <w:rPr>
            <w:b/>
            <w:bCs/>
            <w:iCs/>
          </w:rPr>
          <w:t>Diabetes mellitus</w:t>
        </w:r>
        <w:del w:id="67" w:author="Haas, Andreas (ISPM)" w:date="2022-05-20T18:20:00Z">
          <w:r w:rsidRPr="00D1700A" w:rsidDel="00AF7E1A">
            <w:rPr>
              <w:b/>
              <w:bCs/>
              <w:iCs/>
            </w:rPr>
            <w:delText>:</w:delText>
          </w:r>
        </w:del>
        <w:r w:rsidRPr="00D41534">
          <w:rPr>
            <w:iCs/>
          </w:rPr>
          <w:t xml:space="preserve"> </w:t>
        </w:r>
      </w:moveTo>
      <w:ins w:id="68" w:author="Haas, Andreas (ISPM)" w:date="2022-05-20T18:20:00Z">
        <w:r>
          <w:rPr>
            <w:iCs/>
          </w:rPr>
          <w:t>will be defined base</w:t>
        </w:r>
      </w:ins>
      <w:r>
        <w:rPr>
          <w:iCs/>
        </w:rPr>
        <w:t>d</w:t>
      </w:r>
      <w:ins w:id="69" w:author="Haas, Andreas (ISPM)" w:date="2022-05-20T18:20:00Z">
        <w:r>
          <w:rPr>
            <w:iCs/>
          </w:rPr>
          <w:t xml:space="preserve"> on </w:t>
        </w:r>
      </w:ins>
      <w:moveTo w:id="70" w:author="Haas, Andreas (ISPM)" w:date="2022-05-20T18:20:00Z">
        <w:del w:id="71" w:author="Haas, Andreas (ISPM)" w:date="2022-05-20T18:21:00Z">
          <w:r w:rsidRPr="00D41534" w:rsidDel="00AF7E1A">
            <w:rPr>
              <w:iCs/>
            </w:rPr>
            <w:delText xml:space="preserve">any of the </w:delText>
          </w:r>
        </w:del>
        <w:r w:rsidRPr="00D41534">
          <w:rPr>
            <w:iCs/>
          </w:rPr>
          <w:t>ICD-10 codes for diabetes</w:t>
        </w:r>
        <w:del w:id="72" w:author="Haas, Andreas (ISPM)" w:date="2022-05-20T18:21:00Z">
          <w:r w:rsidRPr="00D41534" w:rsidDel="00AF7E1A">
            <w:rPr>
              <w:iCs/>
            </w:rPr>
            <w:delText xml:space="preserve"> diagnosis</w:delText>
          </w:r>
        </w:del>
      </w:moveTo>
      <w:ins w:id="73" w:author="Haas, Andreas (ISPM)" w:date="2022-05-20T18:21:00Z">
        <w:r>
          <w:rPr>
            <w:iCs/>
          </w:rPr>
          <w:t xml:space="preserve"> (E10-E14, H28, H36, M14.2, M14.6, G59.0, G63.2, or G99.0)</w:t>
        </w:r>
      </w:ins>
      <w:r>
        <w:rPr>
          <w:iCs/>
        </w:rPr>
        <w:t xml:space="preserve">, evidence of use of </w:t>
      </w:r>
      <w:moveTo w:id="74" w:author="Haas, Andreas (ISPM)" w:date="2022-05-20T18:20:00Z">
        <w:r w:rsidRPr="00D41534">
          <w:rPr>
            <w:iCs/>
          </w:rPr>
          <w:t>medications used for diabetes control</w:t>
        </w:r>
      </w:moveTo>
      <w:ins w:id="75" w:author="Haas, Andreas (ISPM)" w:date="2022-05-20T18:22:00Z">
        <w:r>
          <w:rPr>
            <w:iCs/>
          </w:rPr>
          <w:t xml:space="preserve"> (ATC codes A10)</w:t>
        </w:r>
      </w:ins>
      <w:moveTo w:id="76" w:author="Haas, Andreas (ISPM)" w:date="2022-05-20T18:20:00Z">
        <w:r w:rsidRPr="00D41534">
          <w:rPr>
            <w:iCs/>
          </w:rPr>
          <w:t>, or</w:t>
        </w:r>
      </w:moveTo>
      <w:ins w:id="77" w:author="Haas, Andreas (ISPM)" w:date="2022-05-20T18:23:00Z">
        <w:r>
          <w:rPr>
            <w:iCs/>
          </w:rPr>
          <w:t xml:space="preserve"> at least two</w:t>
        </w:r>
      </w:ins>
      <w:moveTo w:id="78" w:author="Haas, Andreas (ISPM)" w:date="2022-05-20T18:20:00Z">
        <w:r w:rsidRPr="00D41534">
          <w:rPr>
            <w:iCs/>
          </w:rPr>
          <w:t xml:space="preserve"> </w:t>
        </w:r>
      </w:moveTo>
      <w:r>
        <w:rPr>
          <w:iCs/>
        </w:rPr>
        <w:t xml:space="preserve">abnormal </w:t>
      </w:r>
      <w:moveTo w:id="79" w:author="Haas, Andreas (ISPM)" w:date="2022-05-20T18:20:00Z">
        <w:r w:rsidRPr="00D41534">
          <w:rPr>
            <w:iCs/>
          </w:rPr>
          <w:t xml:space="preserve">laboratory results of HbA1c </w:t>
        </w:r>
      </w:moveTo>
      <w:ins w:id="80" w:author="Haas, Andreas (ISPM)" w:date="2022-05-20T18:22:00Z">
        <w:r w:rsidRPr="00162DC9">
          <w:rPr>
            <w:iCs/>
          </w:rPr>
          <w:t>≥</w:t>
        </w:r>
      </w:ins>
      <w:moveTo w:id="81" w:author="Haas, Andreas (ISPM)" w:date="2022-05-20T18:20:00Z">
        <w:del w:id="82" w:author="Haas, Andreas (ISPM)" w:date="2022-05-20T18:22:00Z">
          <w:r w:rsidRPr="00D41534" w:rsidDel="00AF7E1A">
            <w:rPr>
              <w:iCs/>
            </w:rPr>
            <w:delText xml:space="preserve">&gt;= </w:delText>
          </w:r>
        </w:del>
        <w:r w:rsidRPr="00D41534">
          <w:rPr>
            <w:iCs/>
          </w:rPr>
          <w:t>6.5%</w:t>
        </w:r>
        <w:r>
          <w:rPr>
            <w:iCs/>
          </w:rPr>
          <w:t xml:space="preserve"> (</w:t>
        </w:r>
        <w:del w:id="83" w:author="Haas, Andreas (ISPM)" w:date="2022-05-20T18:22:00Z">
          <w:r w:rsidDel="00AF7E1A">
            <w:rPr>
              <w:iCs/>
            </w:rPr>
            <w:delText>&gt;=</w:delText>
          </w:r>
        </w:del>
      </w:moveTo>
      <w:ins w:id="84" w:author="Haas, Andreas (ISPM)" w:date="2022-05-20T18:22:00Z">
        <w:r w:rsidRPr="00162DC9">
          <w:rPr>
            <w:iCs/>
          </w:rPr>
          <w:t>≥</w:t>
        </w:r>
      </w:ins>
      <w:moveTo w:id="85" w:author="Haas, Andreas (ISPM)" w:date="2022-05-20T18:20:00Z">
        <w:r>
          <w:rPr>
            <w:iCs/>
          </w:rPr>
          <w:t>48 mmol/L)</w:t>
        </w:r>
        <w:r w:rsidRPr="00D41534">
          <w:rPr>
            <w:iCs/>
          </w:rPr>
          <w:t xml:space="preserve">, fasting blood glucose </w:t>
        </w:r>
      </w:moveTo>
      <w:ins w:id="86" w:author="Haas, Andreas (ISPM)" w:date="2022-05-20T18:22:00Z">
        <w:r w:rsidRPr="00162DC9">
          <w:rPr>
            <w:iCs/>
          </w:rPr>
          <w:t>≥</w:t>
        </w:r>
      </w:ins>
      <w:moveTo w:id="87" w:author="Haas, Andreas (ISPM)" w:date="2022-05-20T18:20:00Z">
        <w:del w:id="88" w:author="Haas, Andreas (ISPM)" w:date="2022-05-20T18:22:00Z">
          <w:r w:rsidRPr="00D41534" w:rsidDel="00AF7E1A">
            <w:rPr>
              <w:iCs/>
            </w:rPr>
            <w:delText xml:space="preserve">&gt;= </w:delText>
          </w:r>
        </w:del>
        <w:r w:rsidRPr="00D41534">
          <w:rPr>
            <w:iCs/>
          </w:rPr>
          <w:t xml:space="preserve">7 mmol/L or random blood glucose </w:t>
        </w:r>
        <w:del w:id="89" w:author="Haas, Andreas (ISPM)" w:date="2022-05-20T18:22:00Z">
          <w:r w:rsidRPr="00D41534" w:rsidDel="00AF7E1A">
            <w:rPr>
              <w:iCs/>
            </w:rPr>
            <w:delText xml:space="preserve">&gt;= </w:delText>
          </w:r>
        </w:del>
      </w:moveTo>
      <w:ins w:id="90" w:author="Haas, Andreas (ISPM)" w:date="2022-05-20T18:22:00Z">
        <w:r w:rsidRPr="00162DC9">
          <w:rPr>
            <w:iCs/>
          </w:rPr>
          <w:t>≥</w:t>
        </w:r>
      </w:ins>
      <w:moveTo w:id="91" w:author="Haas, Andreas (ISPM)" w:date="2022-05-20T18:20:00Z">
        <w:r w:rsidRPr="00D41534">
          <w:rPr>
            <w:iCs/>
          </w:rPr>
          <w:t>11.1 mmol/L</w:t>
        </w:r>
        <w:r>
          <w:rPr>
            <w:iCs/>
          </w:rPr>
          <w:t xml:space="preserve"> (</w:t>
        </w:r>
      </w:moveTo>
      <w:r>
        <w:rPr>
          <w:iCs/>
          <w:u w:val="single"/>
        </w:rPr>
        <w:t>T</w:t>
      </w:r>
      <w:moveTo w:id="92" w:author="Haas, Andreas (ISPM)" w:date="2022-05-20T18:20:00Z">
        <w:r w:rsidRPr="00AF7E1A">
          <w:rPr>
            <w:iCs/>
            <w:u w:val="single"/>
            <w:rPrChange w:id="93" w:author="Haas, Andreas (ISPM)" w:date="2022-05-20T18:24:00Z">
              <w:rPr>
                <w:iCs/>
              </w:rPr>
            </w:rPrChange>
          </w:rPr>
          <w:t xml:space="preserve">able </w:t>
        </w:r>
        <w:del w:id="94" w:author="Haas, Andreas (ISPM)" w:date="2022-05-20T18:24:00Z">
          <w:r w:rsidRPr="00AF7E1A" w:rsidDel="00AF7E1A">
            <w:rPr>
              <w:iCs/>
              <w:u w:val="single"/>
              <w:rPrChange w:id="95" w:author="Haas, Andreas (ISPM)" w:date="2022-05-20T18:24:00Z">
                <w:rPr>
                  <w:iCs/>
                </w:rPr>
              </w:rPrChange>
            </w:rPr>
            <w:delText>2</w:delText>
          </w:r>
        </w:del>
      </w:moveTo>
      <w:ins w:id="96" w:author="Haas, Andreas (ISPM)" w:date="2022-05-20T18:24:00Z">
        <w:r>
          <w:rPr>
            <w:iCs/>
            <w:u w:val="single"/>
          </w:rPr>
          <w:t>4</w:t>
        </w:r>
      </w:ins>
      <w:moveTo w:id="97" w:author="Haas, Andreas (ISPM)" w:date="2022-05-20T18:20:00Z">
        <w:r>
          <w:rPr>
            <w:iCs/>
          </w:rPr>
          <w:t>).</w:t>
        </w:r>
      </w:moveTo>
    </w:p>
    <w:moveToRangeEnd w:id="65"/>
    <w:p w14:paraId="25842F3D" w14:textId="77777777" w:rsidR="009A4A05" w:rsidRDefault="009A4A05" w:rsidP="002F3E5D">
      <w:pPr>
        <w:spacing w:before="60" w:after="60"/>
        <w:jc w:val="both"/>
        <w:rPr>
          <w:b/>
        </w:rPr>
      </w:pPr>
    </w:p>
    <w:p w14:paraId="5B1506F5" w14:textId="77777777" w:rsidR="009A4A05" w:rsidRDefault="009A4A05" w:rsidP="002F6E10">
      <w:pPr>
        <w:spacing w:before="60" w:after="60"/>
        <w:jc w:val="both"/>
        <w:rPr>
          <w:iCs/>
        </w:rPr>
      </w:pPr>
      <w:r w:rsidRPr="00D1700A">
        <w:rPr>
          <w:b/>
          <w:bCs/>
          <w:iCs/>
        </w:rPr>
        <w:t>Dyslipidaemia</w:t>
      </w:r>
      <w:del w:id="98" w:author="Haas, Andreas (ISPM)" w:date="2022-05-20T16:21:00Z">
        <w:r w:rsidRPr="00D1700A" w:rsidDel="00B43E11">
          <w:rPr>
            <w:b/>
            <w:bCs/>
            <w:iCs/>
          </w:rPr>
          <w:delText>:</w:delText>
        </w:r>
      </w:del>
      <w:r>
        <w:rPr>
          <w:iCs/>
        </w:rPr>
        <w:t xml:space="preserve"> w</w:t>
      </w:r>
      <w:r w:rsidRPr="00573F20">
        <w:rPr>
          <w:iCs/>
        </w:rPr>
        <w:t xml:space="preserve">ill be defined </w:t>
      </w:r>
      <w:del w:id="99" w:author="Haas, Andreas (ISPM)" w:date="2022-05-20T16:21:00Z">
        <w:r w:rsidRPr="00573F20" w:rsidDel="00B43E11">
          <w:rPr>
            <w:iCs/>
          </w:rPr>
          <w:delText xml:space="preserve">using </w:delText>
        </w:r>
      </w:del>
      <w:ins w:id="100" w:author="Haas, Andreas (ISPM)" w:date="2022-05-20T16:21:00Z">
        <w:r>
          <w:rPr>
            <w:iCs/>
          </w:rPr>
          <w:t xml:space="preserve">based </w:t>
        </w:r>
      </w:ins>
      <w:ins w:id="101" w:author="Haas, Andreas (ISPM)" w:date="2022-05-20T16:24:00Z">
        <w:r>
          <w:rPr>
            <w:iCs/>
          </w:rPr>
          <w:t xml:space="preserve">on the </w:t>
        </w:r>
      </w:ins>
      <w:r w:rsidRPr="00573F20">
        <w:rPr>
          <w:iCs/>
        </w:rPr>
        <w:t xml:space="preserve">ICD-10 </w:t>
      </w:r>
      <w:ins w:id="102" w:author="Haas, Andreas (ISPM)" w:date="2022-05-20T16:24:00Z">
        <w:r>
          <w:rPr>
            <w:iCs/>
          </w:rPr>
          <w:t>codes E78.0-E78.5</w:t>
        </w:r>
      </w:ins>
      <w:ins w:id="103" w:author="Haas, Andreas (ISPM)" w:date="2022-05-20T16:25:00Z">
        <w:r>
          <w:rPr>
            <w:iCs/>
          </w:rPr>
          <w:t xml:space="preserve">, evidence of the use of lipid-modifying </w:t>
        </w:r>
      </w:ins>
      <w:r>
        <w:rPr>
          <w:iCs/>
        </w:rPr>
        <w:t>medication</w:t>
      </w:r>
      <w:ins w:id="104" w:author="Haas, Andreas (ISPM)" w:date="2022-05-20T16:25:00Z">
        <w:r>
          <w:rPr>
            <w:iCs/>
          </w:rPr>
          <w:t xml:space="preserve"> (ATC codes C10), or at least t</w:t>
        </w:r>
      </w:ins>
      <w:ins w:id="105" w:author="Haas, Andreas (ISPM)" w:date="2022-05-20T16:26:00Z">
        <w:r>
          <w:rPr>
            <w:iCs/>
          </w:rPr>
          <w:t>wo</w:t>
        </w:r>
      </w:ins>
      <w:ins w:id="106" w:author="Haas, Andreas (ISPM)" w:date="2022-05-20T16:28:00Z">
        <w:r>
          <w:rPr>
            <w:iCs/>
          </w:rPr>
          <w:t xml:space="preserve"> </w:t>
        </w:r>
      </w:ins>
      <w:ins w:id="107" w:author="Haas, Andreas (ISPM)" w:date="2022-05-20T18:18:00Z">
        <w:r>
          <w:rPr>
            <w:iCs/>
          </w:rPr>
          <w:t xml:space="preserve">abnormal lipid measurements </w:t>
        </w:r>
      </w:ins>
      <w:ins w:id="108" w:author="Haas, Andreas (ISPM)" w:date="2022-05-20T18:19:00Z">
        <w:r>
          <w:rPr>
            <w:iCs/>
          </w:rPr>
          <w:t>(</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xml:space="preserve">, or </w:t>
        </w:r>
      </w:ins>
      <w:ins w:id="109" w:author="Haas, Andreas (ISPM)" w:date="2022-05-20T18:20:00Z">
        <w:r>
          <w:rPr>
            <w:iCs/>
          </w:rPr>
          <w:t>t</w:t>
        </w:r>
      </w:ins>
      <w:ins w:id="110" w:author="Haas, Andreas (ISPM)" w:date="2022-05-20T18:19:00Z">
        <w:r w:rsidRPr="002F6E10">
          <w:rPr>
            <w:iCs/>
          </w:rPr>
          <w:t>otal cholesterol</w:t>
        </w:r>
      </w:ins>
      <w:ins w:id="111" w:author="Haas, Andreas (ISPM)" w:date="2022-05-20T18:20:00Z">
        <w:r>
          <w:rPr>
            <w:iCs/>
          </w:rPr>
          <w:t xml:space="preserve"> </w:t>
        </w:r>
      </w:ins>
      <w:ins w:id="112" w:author="Haas, Andreas (ISPM)" w:date="2022-05-20T18:19:00Z">
        <w:r w:rsidRPr="002F6E10">
          <w:rPr>
            <w:iCs/>
          </w:rPr>
          <w:t>&gt;6.2 mmol/L</w:t>
        </w:r>
        <w:r>
          <w:rPr>
            <w:iCs/>
          </w:rPr>
          <w:t>)</w:t>
        </w:r>
      </w:ins>
      <w:del w:id="113" w:author="Haas, Andreas (ISPM)" w:date="2022-05-20T16:22:00Z">
        <w:r w:rsidRPr="00573F20" w:rsidDel="00B43E11">
          <w:rPr>
            <w:iCs/>
          </w:rPr>
          <w:delText xml:space="preserve">codes for </w:delText>
        </w:r>
      </w:del>
      <w:del w:id="114" w:author="Haas, Andreas (ISPM)" w:date="2022-05-20T16:24:00Z">
        <w:r w:rsidRPr="00573F20" w:rsidDel="002413DC">
          <w:rPr>
            <w:iCs/>
          </w:rPr>
          <w:delText>diagnos</w:delText>
        </w:r>
      </w:del>
      <w:del w:id="115" w:author="Haas, Andreas (ISPM)" w:date="2022-05-20T16:22:00Z">
        <w:r w:rsidRPr="00573F20" w:rsidDel="002413DC">
          <w:rPr>
            <w:iCs/>
          </w:rPr>
          <w:delText>i</w:delText>
        </w:r>
      </w:del>
      <w:del w:id="116" w:author="Haas, Andreas (ISPM)" w:date="2022-05-20T16:24:00Z">
        <w:r w:rsidRPr="00573F20" w:rsidDel="002413DC">
          <w:rPr>
            <w:iCs/>
          </w:rPr>
          <w:delText>s</w:delText>
        </w:r>
      </w:del>
      <w:del w:id="117" w:author="Haas, Andreas (ISPM)" w:date="2022-05-20T16:22:00Z">
        <w:r w:rsidRPr="00573F20" w:rsidDel="002413DC">
          <w:rPr>
            <w:iCs/>
          </w:rPr>
          <w:delText xml:space="preserve"> in primary or secondary position among hospitalis</w:delText>
        </w:r>
      </w:del>
      <w:del w:id="118" w:author="Haas, Andreas (ISPM)" w:date="2022-05-20T16:23:00Z">
        <w:r w:rsidRPr="00573F20" w:rsidDel="002413DC">
          <w:rPr>
            <w:iCs/>
          </w:rPr>
          <w:delText>ation claims, or any</w:delText>
        </w:r>
      </w:del>
      <w:ins w:id="119" w:author="Haas, Andreas (ISPM)" w:date="2022-05-20T16:31:00Z">
        <w:r>
          <w:rPr>
            <w:iCs/>
          </w:rPr>
          <w:t xml:space="preserve"> (</w:t>
        </w:r>
        <w:r w:rsidRPr="008A6E20">
          <w:rPr>
            <w:iCs/>
            <w:u w:val="single"/>
          </w:rPr>
          <w:t xml:space="preserve">Table </w:t>
        </w:r>
      </w:ins>
      <w:ins w:id="120" w:author="Haas, Andreas (ISPM)" w:date="2022-05-20T18:24:00Z">
        <w:r w:rsidRPr="008A6E20">
          <w:rPr>
            <w:iCs/>
            <w:u w:val="single"/>
          </w:rPr>
          <w:t>5</w:t>
        </w:r>
      </w:ins>
      <w:ins w:id="121" w:author="Haas, Andreas (ISPM)" w:date="2022-05-20T16:31:00Z">
        <w:r>
          <w:rPr>
            <w:iCs/>
          </w:rPr>
          <w:t xml:space="preserve">). </w:t>
        </w:r>
      </w:ins>
    </w:p>
    <w:p w14:paraId="50B8D000" w14:textId="77777777" w:rsidR="009A4A05" w:rsidRDefault="009A4A05" w:rsidP="002F6E10">
      <w:pPr>
        <w:spacing w:before="60" w:after="60"/>
        <w:jc w:val="both"/>
        <w:rPr>
          <w:iCs/>
        </w:rPr>
      </w:pPr>
    </w:p>
    <w:p w14:paraId="5D107886" w14:textId="77777777" w:rsidR="009A4A05" w:rsidRPr="0083457C" w:rsidRDefault="009A4A05" w:rsidP="00D304A4">
      <w:pPr>
        <w:spacing w:before="60" w:after="60"/>
        <w:jc w:val="both"/>
        <w:rPr>
          <w:b/>
        </w:rPr>
      </w:pPr>
      <w:r w:rsidRPr="0083457C">
        <w:rPr>
          <w:b/>
        </w:rPr>
        <w:t>HIV</w:t>
      </w:r>
      <w:del w:id="122" w:author="Haas, Andreas (ISPM)" w:date="2022-05-20T18:27:00Z">
        <w:r w:rsidDel="00A81B74">
          <w:rPr>
            <w:b/>
          </w:rPr>
          <w:delText xml:space="preserve">: </w:delText>
        </w:r>
        <w:r w:rsidRPr="002F3E5D" w:rsidDel="00A81B74">
          <w:rPr>
            <w:bCs/>
          </w:rPr>
          <w:delText>HIV</w:delText>
        </w:r>
      </w:del>
      <w:r w:rsidRPr="002F3E5D">
        <w:rPr>
          <w:bCs/>
        </w:rPr>
        <w:t xml:space="preserve"> will be defined </w:t>
      </w:r>
      <w:del w:id="123" w:author="Haas, Andreas (ISPM)" w:date="2022-05-20T18:27:00Z">
        <w:r w:rsidRPr="002F3E5D" w:rsidDel="00A81B74">
          <w:rPr>
            <w:bCs/>
          </w:rPr>
          <w:delText xml:space="preserve">using </w:delText>
        </w:r>
      </w:del>
      <w:ins w:id="124" w:author="Haas, Andreas (ISPM)" w:date="2022-05-20T18:27:00Z">
        <w:r>
          <w:rPr>
            <w:bCs/>
          </w:rPr>
          <w:t xml:space="preserve">based on </w:t>
        </w:r>
      </w:ins>
      <w:r>
        <w:rPr>
          <w:bCs/>
        </w:rPr>
        <w:t>l</w:t>
      </w:r>
      <w:r w:rsidRPr="002F3E5D">
        <w:rPr>
          <w:bCs/>
        </w:rPr>
        <w:t>ab</w:t>
      </w:r>
      <w:r>
        <w:rPr>
          <w:bCs/>
        </w:rPr>
        <w:t xml:space="preserve">oratory </w:t>
      </w:r>
      <w:r w:rsidRPr="002F3E5D">
        <w:rPr>
          <w:bCs/>
        </w:rPr>
        <w:t xml:space="preserve">data for HIV viral load, CD4 count, </w:t>
      </w:r>
      <w:r>
        <w:rPr>
          <w:bCs/>
        </w:rPr>
        <w:t xml:space="preserve">or </w:t>
      </w:r>
      <w:r w:rsidRPr="002F3E5D">
        <w:rPr>
          <w:bCs/>
        </w:rPr>
        <w:t>a positive</w:t>
      </w:r>
      <w:ins w:id="125" w:author="Haas, Andreas (ISPM)" w:date="2022-05-20T18:28:00Z">
        <w:r>
          <w:rPr>
            <w:bCs/>
          </w:rPr>
          <w:t xml:space="preserve"> confirmatory</w:t>
        </w:r>
      </w:ins>
      <w:r w:rsidRPr="002F3E5D">
        <w:rPr>
          <w:bCs/>
        </w:rPr>
        <w:t xml:space="preserve"> HIV test,</w:t>
      </w:r>
      <w:r>
        <w:rPr>
          <w:bCs/>
        </w:rPr>
        <w:t xml:space="preserve"> an</w:t>
      </w:r>
      <w:r w:rsidRPr="002F3E5D">
        <w:rPr>
          <w:bCs/>
        </w:rPr>
        <w:t xml:space="preserve"> </w:t>
      </w:r>
      <w:del w:id="126" w:author="Haas, Andreas (ISPM)" w:date="2022-05-20T18:28:00Z">
        <w:r w:rsidRPr="002F3E5D" w:rsidDel="00A81B74">
          <w:rPr>
            <w:bCs/>
          </w:rPr>
          <w:delText xml:space="preserve">along with a HIV </w:delText>
        </w:r>
      </w:del>
      <w:r w:rsidRPr="002F3E5D">
        <w:rPr>
          <w:bCs/>
        </w:rPr>
        <w:t>ICD-10 diagnosis</w:t>
      </w:r>
      <w:ins w:id="127" w:author="Haas, Andreas (ISPM)" w:date="2022-05-20T18:28:00Z">
        <w:r>
          <w:rPr>
            <w:bCs/>
          </w:rPr>
          <w:t xml:space="preserve"> for HIV</w:t>
        </w:r>
      </w:ins>
      <w:r w:rsidRPr="002F3E5D">
        <w:rPr>
          <w:bCs/>
        </w:rPr>
        <w:t xml:space="preserve"> </w:t>
      </w:r>
      <w:del w:id="128" w:author="Haas, Andreas (ISPM)" w:date="2022-05-20T18:28:00Z">
        <w:r w:rsidRPr="002F3E5D" w:rsidDel="00A81B74">
          <w:rPr>
            <w:bCs/>
          </w:rPr>
          <w:delText xml:space="preserve">and </w:delText>
        </w:r>
      </w:del>
      <w:ins w:id="129" w:author="Haas, Andreas (ISPM)" w:date="2022-05-20T18:28:00Z">
        <w:r>
          <w:rPr>
            <w:bCs/>
          </w:rPr>
          <w:t xml:space="preserve">or the use of antiretroviral </w:t>
        </w:r>
      </w:ins>
      <w:ins w:id="130" w:author="Haas, Andreas (ISPM)" w:date="2022-05-20T18:29:00Z">
        <w:r>
          <w:rPr>
            <w:bCs/>
          </w:rPr>
          <w:t>medication for treating HIV</w:t>
        </w:r>
      </w:ins>
      <w:r>
        <w:rPr>
          <w:bCs/>
        </w:rPr>
        <w:t xml:space="preserve"> excluding medication commonly used in pre- or post-exposure prophylaxis (</w:t>
      </w:r>
      <w:r w:rsidRPr="00D304A4">
        <w:rPr>
          <w:bCs/>
          <w:u w:val="single"/>
        </w:rPr>
        <w:t>Table 6</w:t>
      </w:r>
      <w:r>
        <w:rPr>
          <w:bCs/>
        </w:rPr>
        <w:t>).</w:t>
      </w:r>
      <w:ins w:id="131" w:author="Haas, Andreas (ISPM)" w:date="2022-05-20T18:29:00Z">
        <w:r>
          <w:rPr>
            <w:bCs/>
          </w:rPr>
          <w:t xml:space="preserve"> </w:t>
        </w:r>
      </w:ins>
      <w:del w:id="132" w:author="Haas, Andreas (ISPM)" w:date="2022-05-20T18:29:00Z">
        <w:r w:rsidRPr="002F3E5D" w:rsidDel="00A81B74">
          <w:rPr>
            <w:bCs/>
          </w:rPr>
          <w:delText>use of ART medication</w:delText>
        </w:r>
      </w:del>
    </w:p>
    <w:p w14:paraId="5BEC956E" w14:textId="77777777" w:rsidR="009A4A05" w:rsidRPr="002413DC" w:rsidRDefault="009A4A05" w:rsidP="002F6E10">
      <w:pPr>
        <w:spacing w:before="60" w:after="60"/>
        <w:jc w:val="both"/>
        <w:rPr>
          <w:ins w:id="133" w:author="Haas, Andreas (ISPM)" w:date="2022-05-20T16:30:00Z"/>
          <w:iCs/>
          <w:rPrChange w:id="134" w:author="Haas, Andreas (ISPM)" w:date="2022-05-20T16:30:00Z">
            <w:rPr>
              <w:ins w:id="135" w:author="Haas, Andreas (ISPM)" w:date="2022-05-20T16:30:00Z"/>
              <w:sz w:val="14"/>
              <w:szCs w:val="14"/>
              <w:lang w:val="en-GB"/>
            </w:rPr>
          </w:rPrChange>
        </w:rPr>
      </w:pPr>
    </w:p>
    <w:p w14:paraId="1E2D7441" w14:textId="77777777" w:rsidR="009A4A05" w:rsidRPr="00573F20" w:rsidDel="002413DC" w:rsidRDefault="009A4A05" w:rsidP="002F3E5D">
      <w:pPr>
        <w:spacing w:before="60" w:after="60"/>
        <w:jc w:val="both"/>
        <w:rPr>
          <w:del w:id="136" w:author="Haas, Andreas (ISPM)" w:date="2022-05-20T16:31:00Z"/>
          <w:iCs/>
        </w:rPr>
      </w:pPr>
      <w:del w:id="137" w:author="Haas, Andreas (ISPM)" w:date="2022-05-20T16:31:00Z">
        <w:r w:rsidRPr="00573F20" w:rsidDel="002413DC">
          <w:rPr>
            <w:iCs/>
          </w:rPr>
          <w:delText xml:space="preserve"> of the ATC codes for medication claims, or any laboratory result of HDL&lt;1 mmol/L, LDL &gt;4.1 mmol/L or total cholesterol &gt;6.2 mmol/L</w:delText>
        </w:r>
        <w:r w:rsidDel="002413DC">
          <w:rPr>
            <w:iCs/>
          </w:rPr>
          <w:delText xml:space="preserve"> (table 2)</w:delText>
        </w:r>
        <w:r w:rsidRPr="00573F20" w:rsidDel="002413DC">
          <w:rPr>
            <w:iCs/>
          </w:rPr>
          <w:delText>.</w:delText>
        </w:r>
      </w:del>
    </w:p>
    <w:p w14:paraId="50D1AC8A" w14:textId="77777777" w:rsidR="009A4A05" w:rsidDel="00AF7E1A" w:rsidRDefault="009A4A05" w:rsidP="002F3E5D">
      <w:pPr>
        <w:spacing w:before="60" w:after="60"/>
        <w:jc w:val="both"/>
        <w:rPr>
          <w:del w:id="138" w:author="Haas, Andreas (ISPM)" w:date="2022-05-20T18:24:00Z"/>
          <w:b/>
        </w:rPr>
      </w:pPr>
    </w:p>
    <w:p w14:paraId="16D51C8D" w14:textId="77777777" w:rsidR="009A4A05" w:rsidRPr="00D41534" w:rsidDel="002F6E10" w:rsidRDefault="009A4A05" w:rsidP="004625FF">
      <w:pPr>
        <w:spacing w:before="60" w:after="60"/>
        <w:jc w:val="both"/>
        <w:rPr>
          <w:moveFrom w:id="139" w:author="Haas, Andreas (ISPM)" w:date="2022-05-20T18:20:00Z"/>
          <w:iCs/>
        </w:rPr>
      </w:pPr>
      <w:moveFromRangeStart w:id="140" w:author="Haas, Andreas (ISPM)" w:date="2022-05-20T18:20:00Z" w:name="move103963258"/>
      <w:moveFrom w:id="141" w:author="Haas, Andreas (ISPM)" w:date="2022-05-20T18:20:00Z">
        <w:r w:rsidRPr="00D1700A" w:rsidDel="002F6E10">
          <w:rPr>
            <w:b/>
            <w:bCs/>
            <w:iCs/>
          </w:rPr>
          <w:t>Diabetes mellitus:</w:t>
        </w:r>
        <w:r w:rsidRPr="00D41534" w:rsidDel="002F6E10">
          <w:rPr>
            <w:iCs/>
          </w:rPr>
          <w:t xml:space="preserve"> any of the ICD-10 codes for diabetes diagnosis, or any of the ATC codes for medications used for diabetes control, or laboratory results of HbA1c &gt;= 6.5%</w:t>
        </w:r>
        <w:r w:rsidDel="002F6E10">
          <w:rPr>
            <w:iCs/>
          </w:rPr>
          <w:t xml:space="preserve"> (&gt;=48 mmol/L)</w:t>
        </w:r>
        <w:r w:rsidRPr="00D41534" w:rsidDel="002F6E10">
          <w:rPr>
            <w:iCs/>
          </w:rPr>
          <w:t>, fasting blood glucose &gt;= 7 mmol/L or random blood glucose &gt;= 11.1 mmol/L</w:t>
        </w:r>
        <w:r w:rsidDel="002F6E10">
          <w:rPr>
            <w:iCs/>
          </w:rPr>
          <w:t xml:space="preserve"> (table 2).</w:t>
        </w:r>
      </w:moveFrom>
    </w:p>
    <w:moveFromRangeEnd w:id="140"/>
    <w:p w14:paraId="4A89AD03" w14:textId="78869157" w:rsidR="009A4A05" w:rsidRPr="007A0BB7" w:rsidRDefault="009A4A05" w:rsidP="002F3E5D">
      <w:pPr>
        <w:spacing w:before="60" w:after="60"/>
        <w:jc w:val="both"/>
        <w:rPr>
          <w:iCs/>
        </w:rPr>
      </w:pPr>
      <w:r>
        <w:rPr>
          <w:b/>
          <w:bCs/>
          <w:iCs/>
        </w:rPr>
        <w:t>Overweight and o</w:t>
      </w:r>
      <w:r w:rsidRPr="00D1700A">
        <w:rPr>
          <w:b/>
          <w:bCs/>
          <w:iCs/>
        </w:rPr>
        <w:t>besity</w:t>
      </w:r>
      <w:del w:id="142" w:author="Haas, Andreas (ISPM)" w:date="2022-05-20T18:24:00Z">
        <w:r w:rsidRPr="00D1700A" w:rsidDel="00AF7E1A">
          <w:rPr>
            <w:b/>
            <w:bCs/>
            <w:iCs/>
          </w:rPr>
          <w:delText xml:space="preserve">: </w:delText>
        </w:r>
      </w:del>
      <w:ins w:id="143" w:author="Haas, Andreas (ISPM)" w:date="2022-05-20T18:24:00Z">
        <w:r>
          <w:rPr>
            <w:bCs/>
            <w:iCs/>
          </w:rPr>
          <w:t xml:space="preserve"> will be defined based on </w:t>
        </w:r>
      </w:ins>
      <w:del w:id="144" w:author="Haas, Andreas (ISPM)" w:date="2022-05-20T18:24:00Z">
        <w:r w:rsidDel="00AF7E1A">
          <w:rPr>
            <w:iCs/>
          </w:rPr>
          <w:delText>a</w:delText>
        </w:r>
        <w:r w:rsidRPr="0028563A" w:rsidDel="00AF7E1A">
          <w:rPr>
            <w:iCs/>
          </w:rPr>
          <w:delText xml:space="preserve">ny of the </w:delText>
        </w:r>
      </w:del>
      <w:r w:rsidRPr="0028563A">
        <w:rPr>
          <w:iCs/>
        </w:rPr>
        <w:t xml:space="preserve">ICD-10 codes </w:t>
      </w:r>
      <w:del w:id="145" w:author="Haas, Andreas (ISPM)" w:date="2022-05-20T18:24:00Z">
        <w:r w:rsidRPr="0028563A" w:rsidDel="00AF7E1A">
          <w:rPr>
            <w:iCs/>
          </w:rPr>
          <w:delText xml:space="preserve">that range from </w:delText>
        </w:r>
      </w:del>
      <w:del w:id="146" w:author="Haas, Andreas (ISPM)" w:date="2022-05-20T18:25:00Z">
        <w:r w:rsidRPr="0028563A" w:rsidDel="00AF7E1A">
          <w:rPr>
            <w:iCs/>
          </w:rPr>
          <w:delText xml:space="preserve">overweight </w:delText>
        </w:r>
      </w:del>
      <w:r w:rsidRPr="0028563A">
        <w:rPr>
          <w:iCs/>
        </w:rPr>
        <w:t>(E</w:t>
      </w:r>
      <w:r w:rsidRPr="0028563A">
        <w:rPr>
          <w:rStyle w:val="pl-s"/>
        </w:rPr>
        <w:t>66)</w:t>
      </w:r>
      <w:del w:id="147" w:author="Haas, Andreas (ISPM)" w:date="2022-05-20T18:25:00Z">
        <w:r w:rsidRPr="0028563A" w:rsidDel="00AF7E1A">
          <w:rPr>
            <w:rStyle w:val="pl-s"/>
          </w:rPr>
          <w:delText xml:space="preserve"> to morbid obesity (E66.9)</w:delText>
        </w:r>
      </w:del>
      <w:r>
        <w:rPr>
          <w:rStyle w:val="pl-s"/>
        </w:rPr>
        <w:t>.</w:t>
      </w:r>
    </w:p>
    <w:p w14:paraId="1EBF37D7" w14:textId="77777777" w:rsidR="009A4A05" w:rsidRDefault="009A4A05" w:rsidP="002F3E5D">
      <w:pPr>
        <w:spacing w:before="60" w:after="60"/>
        <w:jc w:val="both"/>
        <w:rPr>
          <w:b/>
        </w:rPr>
      </w:pPr>
    </w:p>
    <w:p w14:paraId="28CDEE3A" w14:textId="77777777" w:rsidR="009A4A05" w:rsidRDefault="009A4A05" w:rsidP="00FD721A">
      <w:pPr>
        <w:pStyle w:val="ListParagraph"/>
        <w:numPr>
          <w:ilvl w:val="1"/>
          <w:numId w:val="5"/>
        </w:numPr>
        <w:spacing w:before="60" w:after="60"/>
        <w:jc w:val="both"/>
        <w:rPr>
          <w:b/>
        </w:rPr>
      </w:pPr>
      <w:r w:rsidRPr="00567969">
        <w:rPr>
          <w:b/>
        </w:rPr>
        <w:t>Statistical methods</w:t>
      </w:r>
    </w:p>
    <w:p w14:paraId="44F3C9B6" w14:textId="58C050CB" w:rsidR="009A4A05" w:rsidRDefault="009A4A05" w:rsidP="00FD721A">
      <w:pPr>
        <w:spacing w:before="60" w:after="60"/>
        <w:jc w:val="both"/>
      </w:pPr>
    </w:p>
    <w:p w14:paraId="10599D78" w14:textId="6A91EACA" w:rsidR="00A20527" w:rsidRDefault="009A4A05" w:rsidP="00FD721A">
      <w:pPr>
        <w:spacing w:before="60" w:after="60"/>
        <w:jc w:val="both"/>
      </w:pPr>
      <w:r w:rsidRPr="007601F6">
        <w:rPr>
          <w:i/>
          <w:u w:val="single"/>
        </w:rPr>
        <w:t>Objective</w:t>
      </w:r>
      <w:r w:rsidR="007601F6">
        <w:rPr>
          <w:i/>
          <w:u w:val="single"/>
        </w:rPr>
        <w:t xml:space="preserve"> </w:t>
      </w:r>
      <w:r w:rsidRPr="007601F6">
        <w:rPr>
          <w:i/>
          <w:u w:val="single"/>
        </w:rPr>
        <w:t>i:</w:t>
      </w:r>
      <w:r>
        <w:rPr>
          <w:i/>
        </w:rPr>
        <w:t xml:space="preserve"> </w:t>
      </w:r>
      <w:r>
        <w:rPr>
          <w:lang w:val="en-US"/>
        </w:rPr>
        <w:t>The h</w:t>
      </w:r>
      <w:r w:rsidRPr="00521335">
        <w:rPr>
          <w:lang w:val="en-US"/>
        </w:rPr>
        <w:t>istory of</w:t>
      </w:r>
      <w:r>
        <w:rPr>
          <w:lang w:val="en-US"/>
        </w:rPr>
        <w:t xml:space="preserve"> </w:t>
      </w:r>
      <w:r w:rsidRPr="00521335">
        <w:rPr>
          <w:lang w:val="en-US"/>
        </w:rPr>
        <w:t xml:space="preserve">PTSD </w:t>
      </w:r>
      <w:r>
        <w:rPr>
          <w:lang w:val="en-US"/>
        </w:rPr>
        <w:t>is</w:t>
      </w:r>
      <w:r w:rsidRPr="00521335">
        <w:rPr>
          <w:lang w:val="en-US"/>
        </w:rPr>
        <w:t xml:space="preserve"> defined as a time-varying binary</w:t>
      </w:r>
      <w:r w:rsidRPr="00521335">
        <w:rPr>
          <w:lang w:val="en-US"/>
        </w:rPr>
        <w:br/>
        <w:t xml:space="preserve">variable. Patients </w:t>
      </w:r>
      <w:r>
        <w:rPr>
          <w:lang w:val="en-US"/>
        </w:rPr>
        <w:t>are</w:t>
      </w:r>
      <w:r w:rsidRPr="00521335">
        <w:rPr>
          <w:lang w:val="en-US"/>
        </w:rPr>
        <w:t xml:space="preserve"> considered unaffected by PTSD (unexposed) until they had received </w:t>
      </w:r>
      <w:r>
        <w:rPr>
          <w:lang w:val="en-US"/>
        </w:rPr>
        <w:t xml:space="preserve">the </w:t>
      </w:r>
      <w:r w:rsidRPr="00521335">
        <w:rPr>
          <w:lang w:val="en-US"/>
        </w:rPr>
        <w:t>first</w:t>
      </w:r>
      <w:r>
        <w:rPr>
          <w:lang w:val="en-US"/>
        </w:rPr>
        <w:t xml:space="preserve"> </w:t>
      </w:r>
      <w:r w:rsidRPr="00521335">
        <w:rPr>
          <w:lang w:val="en-US"/>
        </w:rPr>
        <w:t>diagnosis</w:t>
      </w:r>
      <w:r>
        <w:rPr>
          <w:lang w:val="en-US"/>
        </w:rPr>
        <w:t>.</w:t>
      </w:r>
      <w:r w:rsidR="00B729B6">
        <w:rPr>
          <w:lang w:val="en-US"/>
        </w:rPr>
        <w:t xml:space="preserve"> Thereafter, they are considered to be exposed. </w:t>
      </w:r>
      <w:r w:rsidR="00A20527">
        <w:t xml:space="preserve">We use descriptive statistics to analyse characteristics of participants with and without PTSD. </w:t>
      </w:r>
    </w:p>
    <w:p w14:paraId="578E1944" w14:textId="3ED82784" w:rsidR="009A4A05" w:rsidRDefault="003E6E6D" w:rsidP="00FD721A">
      <w:pPr>
        <w:spacing w:before="60" w:after="60"/>
        <w:jc w:val="both"/>
        <w:rPr>
          <w:lang w:val="en-US"/>
        </w:rPr>
      </w:pPr>
      <w:r>
        <w:rPr>
          <w:lang w:val="en-US"/>
        </w:rPr>
        <w:t>We consider the diagnosis of a major cardiovascular outcome</w:t>
      </w:r>
      <w:r w:rsidR="00551289">
        <w:rPr>
          <w:lang w:val="en-US"/>
        </w:rPr>
        <w:t xml:space="preserve"> (</w:t>
      </w:r>
      <w:commentRangeStart w:id="148"/>
      <w:r w:rsidR="00551289" w:rsidRPr="005C76B3">
        <w:rPr>
          <w:highlight w:val="yellow"/>
          <w:lang w:val="en-US"/>
        </w:rPr>
        <w:t>CVD</w:t>
      </w:r>
      <w:commentRangeEnd w:id="148"/>
      <w:r w:rsidR="005C76B3">
        <w:rPr>
          <w:rStyle w:val="CommentReference"/>
        </w:rPr>
        <w:commentReference w:id="148"/>
      </w:r>
      <w:r w:rsidR="00551289">
        <w:rPr>
          <w:lang w:val="en-US"/>
        </w:rPr>
        <w:t>)</w:t>
      </w:r>
      <w:r>
        <w:rPr>
          <w:lang w:val="en-US"/>
        </w:rPr>
        <w:t xml:space="preserve"> and the diagnosis of a cardiovascular risk factor</w:t>
      </w:r>
      <w:r w:rsidR="00415D31">
        <w:rPr>
          <w:lang w:val="en-US"/>
        </w:rPr>
        <w:t xml:space="preserve"> – </w:t>
      </w:r>
      <w:r w:rsidR="00415D31" w:rsidRPr="00415D31">
        <w:rPr>
          <w:highlight w:val="yellow"/>
          <w:lang w:val="en-US"/>
        </w:rPr>
        <w:t xml:space="preserve">hypertension, diabetes, </w:t>
      </w:r>
      <w:commentRangeStart w:id="149"/>
      <w:r w:rsidR="00415D31" w:rsidRPr="00415D31">
        <w:rPr>
          <w:highlight w:val="yellow"/>
          <w:lang w:val="en-US"/>
        </w:rPr>
        <w:t>overweight</w:t>
      </w:r>
      <w:commentRangeEnd w:id="149"/>
      <w:r w:rsidR="00415D31">
        <w:rPr>
          <w:rStyle w:val="CommentReference"/>
        </w:rPr>
        <w:commentReference w:id="149"/>
      </w:r>
      <w:r w:rsidR="00415D31">
        <w:rPr>
          <w:lang w:val="en-US"/>
        </w:rPr>
        <w:t xml:space="preserve"> -</w:t>
      </w:r>
      <w:r>
        <w:rPr>
          <w:lang w:val="en-US"/>
        </w:rPr>
        <w:t xml:space="preserve"> as distinct events. </w:t>
      </w:r>
      <w:r w:rsidR="00B729B6" w:rsidRPr="00B729B6">
        <w:rPr>
          <w:lang w:val="en-US"/>
        </w:rPr>
        <w:t>For each</w:t>
      </w:r>
      <w:r w:rsidR="009D2DF4">
        <w:rPr>
          <w:lang w:val="en-US"/>
        </w:rPr>
        <w:t>,</w:t>
      </w:r>
      <w:r w:rsidR="00B729B6" w:rsidRPr="00B729B6">
        <w:rPr>
          <w:lang w:val="en-US"/>
        </w:rPr>
        <w:t xml:space="preserve"> we perform the following analyses: We</w:t>
      </w:r>
      <w:r w:rsidR="00DA7228">
        <w:rPr>
          <w:lang w:val="en-US"/>
        </w:rPr>
        <w:t xml:space="preserve"> </w:t>
      </w:r>
      <w:r w:rsidR="00B729B6" w:rsidRPr="00B729B6">
        <w:rPr>
          <w:lang w:val="en-US"/>
        </w:rPr>
        <w:t>estimate the cumulative incidence of the outcome, taking into account the time-varying nature of exposure</w:t>
      </w:r>
      <w:r w:rsidR="00B729B6">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Content>
          <w:r w:rsidR="00572D71">
            <w:t>(Simon &amp; Makuch, 1984)</w:t>
          </w:r>
        </w:sdtContent>
      </w:sdt>
      <w:r w:rsidR="009A4A05">
        <w:rPr>
          <w:lang w:val="en-US"/>
        </w:rPr>
        <w:t xml:space="preserve">. </w:t>
      </w:r>
    </w:p>
    <w:p w14:paraId="2E9AEB4C" w14:textId="5B5A19CA" w:rsidR="009A4A05" w:rsidRPr="00521335" w:rsidRDefault="009A4A05" w:rsidP="00FD721A">
      <w:pPr>
        <w:spacing w:before="60" w:after="60"/>
        <w:jc w:val="both"/>
        <w:rPr>
          <w:lang w:val="en-US"/>
        </w:rPr>
      </w:pPr>
      <w:r>
        <w:rPr>
          <w:lang w:val="en-US"/>
        </w:rPr>
        <w:t>We</w:t>
      </w:r>
      <w:r w:rsidR="00DA7228">
        <w:rPr>
          <w:lang w:val="en-US"/>
        </w:rPr>
        <w:t xml:space="preserve"> </w:t>
      </w:r>
      <w:r>
        <w:rPr>
          <w:lang w:val="en-US"/>
        </w:rPr>
        <w:t>estimate unadjusted and adjusted Hazard Ratios (HR) and 95% C</w:t>
      </w:r>
      <w:r w:rsidR="009D2DF4">
        <w:rPr>
          <w:lang w:val="en-US"/>
        </w:rPr>
        <w:t>onfidence Intervals (C</w:t>
      </w:r>
      <w:r w:rsidR="003E6E6D">
        <w:rPr>
          <w:lang w:val="en-US"/>
        </w:rPr>
        <w:t>I</w:t>
      </w:r>
      <w:r w:rsidR="009D2DF4">
        <w:rPr>
          <w:lang w:val="en-US"/>
        </w:rPr>
        <w:t>s)</w:t>
      </w:r>
      <w:r>
        <w:rPr>
          <w:lang w:val="en-US"/>
        </w:rPr>
        <w:t xml:space="preserve"> using Cox proportional hazard models (CPHM)</w:t>
      </w:r>
      <w:r w:rsidRPr="00521335">
        <w:rPr>
          <w:lang w:val="en-US"/>
        </w:rPr>
        <w:t>. In multivariable CPHM</w:t>
      </w:r>
      <w:r w:rsidR="009D2DF4">
        <w:rPr>
          <w:lang w:val="en-US"/>
        </w:rPr>
        <w:t>s</w:t>
      </w:r>
      <w:r w:rsidRPr="00521335">
        <w:rPr>
          <w:lang w:val="en-US"/>
        </w:rPr>
        <w:t>, we</w:t>
      </w:r>
      <w:r w:rsidR="00DA7228">
        <w:rPr>
          <w:lang w:val="en-US"/>
        </w:rPr>
        <w:t xml:space="preserve"> </w:t>
      </w:r>
      <w:r w:rsidRPr="00521335">
        <w:rPr>
          <w:lang w:val="en-US"/>
        </w:rPr>
        <w:t>adjust for socio-demographic</w:t>
      </w:r>
      <w:r w:rsidR="009D2DF4">
        <w:rPr>
          <w:lang w:val="en-US"/>
        </w:rPr>
        <w:t xml:space="preserve"> </w:t>
      </w:r>
      <w:r w:rsidRPr="00521335">
        <w:rPr>
          <w:lang w:val="en-US"/>
        </w:rPr>
        <w:t>characteristics including age, sex, ethnicity, SES</w:t>
      </w:r>
      <w:r w:rsidR="005C76B3">
        <w:rPr>
          <w:lang w:val="en-US"/>
        </w:rPr>
        <w:t xml:space="preserve"> as well as</w:t>
      </w:r>
      <w:r w:rsidRPr="00521335">
        <w:rPr>
          <w:lang w:val="en-US"/>
        </w:rPr>
        <w:t xml:space="preserve"> HIV a</w:t>
      </w:r>
      <w:r w:rsidR="005C76B3">
        <w:rPr>
          <w:lang w:val="en-US"/>
        </w:rPr>
        <w:t>nd</w:t>
      </w:r>
      <w:r w:rsidRPr="00521335">
        <w:rPr>
          <w:lang w:val="en-US"/>
        </w:rPr>
        <w:t xml:space="preserve"> tuberculosis as time-varying covariates.</w:t>
      </w:r>
      <w:r w:rsidR="003E6E6D">
        <w:rPr>
          <w:lang w:val="en-US"/>
        </w:rPr>
        <w:t xml:space="preserve"> </w:t>
      </w:r>
      <w:r w:rsidRPr="00521335">
        <w:rPr>
          <w:lang w:val="en-US"/>
        </w:rPr>
        <w:t>With respect to</w:t>
      </w:r>
      <w:r w:rsidR="00695ADD">
        <w:rPr>
          <w:lang w:val="en-US"/>
        </w:rPr>
        <w:t xml:space="preserve"> </w:t>
      </w:r>
      <w:r w:rsidR="00551289">
        <w:rPr>
          <w:lang w:val="en-US"/>
        </w:rPr>
        <w:t>CVD</w:t>
      </w:r>
      <w:r w:rsidRPr="00521335">
        <w:rPr>
          <w:lang w:val="en-US"/>
        </w:rPr>
        <w:t xml:space="preserve">, </w:t>
      </w:r>
      <w:r w:rsidR="00695ADD" w:rsidRPr="00695ADD">
        <w:rPr>
          <w:lang w:val="en-US"/>
        </w:rPr>
        <w:t>cardiovascular risk factors</w:t>
      </w:r>
      <w:r w:rsidR="00695ADD">
        <w:rPr>
          <w:lang w:val="en-US"/>
        </w:rPr>
        <w:t xml:space="preserve"> will</w:t>
      </w:r>
      <w:r w:rsidR="00695ADD" w:rsidRPr="00695ADD">
        <w:rPr>
          <w:lang w:val="en-US"/>
        </w:rPr>
        <w:t xml:space="preserve"> </w:t>
      </w:r>
      <w:r w:rsidR="00695ADD">
        <w:rPr>
          <w:lang w:val="en-US"/>
        </w:rPr>
        <w:t xml:space="preserve">be </w:t>
      </w:r>
      <w:r w:rsidR="00695ADD" w:rsidRPr="00695ADD">
        <w:rPr>
          <w:lang w:val="en-US"/>
        </w:rPr>
        <w:t xml:space="preserve">included in the adjustment set of another CPHM to assess whether there </w:t>
      </w:r>
      <w:r w:rsidR="00695ADD">
        <w:rPr>
          <w:lang w:val="en-US"/>
        </w:rPr>
        <w:t>remains</w:t>
      </w:r>
      <w:r w:rsidR="00695ADD" w:rsidRPr="00695ADD">
        <w:rPr>
          <w:lang w:val="en-US"/>
        </w:rPr>
        <w:t xml:space="preserve"> an association between PTSD and</w:t>
      </w:r>
      <w:r w:rsidR="00551289">
        <w:rPr>
          <w:lang w:val="en-US"/>
        </w:rPr>
        <w:t xml:space="preserve"> CVD</w:t>
      </w:r>
      <w:r w:rsidR="00695ADD" w:rsidRPr="00695ADD">
        <w:rPr>
          <w:lang w:val="en-US"/>
        </w:rPr>
        <w:t xml:space="preserve"> after controlling for </w:t>
      </w:r>
      <w:r w:rsidR="00695ADD">
        <w:rPr>
          <w:lang w:val="en-US"/>
        </w:rPr>
        <w:t xml:space="preserve">cardiovascular </w:t>
      </w:r>
      <w:r w:rsidR="00695ADD" w:rsidRPr="00695ADD">
        <w:rPr>
          <w:lang w:val="en-US"/>
        </w:rPr>
        <w:t>risk factors</w:t>
      </w:r>
      <w:r w:rsidRPr="00521335">
        <w:rPr>
          <w:lang w:val="en-US"/>
        </w:rPr>
        <w:t xml:space="preserve">.     </w:t>
      </w:r>
    </w:p>
    <w:p w14:paraId="08417CC2" w14:textId="2E115646" w:rsidR="009A4A05" w:rsidRDefault="009A4A05" w:rsidP="00D75712">
      <w:pPr>
        <w:spacing w:before="60" w:after="60"/>
        <w:jc w:val="both"/>
        <w:rPr>
          <w:iCs/>
        </w:rPr>
      </w:pPr>
      <w:r w:rsidRPr="007601F6">
        <w:rPr>
          <w:i/>
          <w:u w:val="single"/>
        </w:rPr>
        <w:t>Objective ii</w:t>
      </w:r>
      <w:r w:rsidR="008E0B1B" w:rsidRPr="007601F6">
        <w:rPr>
          <w:i/>
          <w:u w:val="single"/>
        </w:rPr>
        <w:t xml:space="preserve"> &amp; iii</w:t>
      </w:r>
      <w:r w:rsidRPr="007601F6">
        <w:rPr>
          <w:i/>
          <w:u w:val="single"/>
        </w:rPr>
        <w:t>:</w:t>
      </w:r>
      <w:r w:rsidR="00551289">
        <w:rPr>
          <w:i/>
        </w:rPr>
        <w:t xml:space="preserve"> </w:t>
      </w:r>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assumptions summarized in 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We divide time 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r w:rsidR="00256194">
        <w:rPr>
          <w:iCs/>
        </w:rPr>
        <w:t>cardiovascular risk factors</w:t>
      </w:r>
      <w:r w:rsidR="001C70ED">
        <w:rPr>
          <w:iCs/>
        </w:rPr>
        <w:t xml:space="preserve"> </w:t>
      </w:r>
      <w:r w:rsidR="001C70ED" w:rsidRPr="001C70ED">
        <w:rPr>
          <w:iCs/>
          <w:highlight w:val="yellow"/>
        </w:rPr>
        <w:t xml:space="preserve">(hypertension, diabetes, </w:t>
      </w:r>
      <w:commentRangeStart w:id="150"/>
      <w:r w:rsidR="001C70ED" w:rsidRPr="001C70ED">
        <w:rPr>
          <w:iCs/>
          <w:highlight w:val="yellow"/>
        </w:rPr>
        <w:t>overweight</w:t>
      </w:r>
      <w:commentRangeEnd w:id="150"/>
      <w:r w:rsidR="001C70ED">
        <w:rPr>
          <w:rStyle w:val="CommentReference"/>
        </w:rPr>
        <w:commentReference w:id="150"/>
      </w:r>
      <w:r w:rsidR="001C70ED" w:rsidRPr="001C70ED">
        <w:rPr>
          <w:iCs/>
          <w:highlight w:val="yellow"/>
        </w:rPr>
        <w:t>)</w:t>
      </w:r>
      <w:r w:rsidR="00F624B3" w:rsidRPr="001C70ED">
        <w:rPr>
          <w:iCs/>
          <w:highlight w:val="yellow"/>
        </w:rPr>
        <w:t>.</w:t>
      </w:r>
      <w:r w:rsidR="00633C7B">
        <w:rPr>
          <w:iCs/>
        </w:rPr>
        <w:t xml:space="preserve"> </w:t>
      </w:r>
    </w:p>
    <w:p w14:paraId="1460406B" w14:textId="63B9608F" w:rsidR="00B729B6" w:rsidRDefault="009A4A05" w:rsidP="00FD721A">
      <w:pPr>
        <w:spacing w:before="60" w:after="60"/>
        <w:jc w:val="both"/>
        <w:rPr>
          <w:iCs/>
        </w:rPr>
      </w:pPr>
      <w:r w:rsidRPr="00A20527">
        <w:rPr>
          <w:i/>
        </w:rPr>
        <w:t>Objective ii:</w:t>
      </w:r>
      <w:r w:rsidR="00256194">
        <w:rPr>
          <w:i/>
        </w:rPr>
        <w:t xml:space="preserve"> </w:t>
      </w:r>
      <w:r w:rsidR="00B35499" w:rsidRPr="00DA7228">
        <w:rPr>
          <w:iCs/>
        </w:rPr>
        <w:t xml:space="preserve">The total effect of PTSD on the risk of being diagnosed with CVD by the end of the study period (within nine years (2011-2020)?) is defined as the contrast </w:t>
      </w:r>
      <w:r w:rsidR="00DA7228" w:rsidRPr="00DA7228">
        <w:rPr>
          <w:iCs/>
        </w:rPr>
        <w:t xml:space="preserve">between the risk </w:t>
      </w:r>
      <w:r w:rsidR="00DA7228" w:rsidRPr="00DA7228">
        <w:rPr>
          <w:iCs/>
        </w:rPr>
        <w:lastRenderedPageBreak/>
        <w:t>of being diagnosed with CVD if everyone in the population had had PTSD from the beginning to the end of the study and the risk of being diagnosed with CVD if everyone in the population had never had PTSD</w:t>
      </w:r>
      <w:r w:rsidR="00DA7228">
        <w:rPr>
          <w:iCs/>
        </w:rPr>
        <w:t xml:space="preserve">. For estimation, standard parametric </w:t>
      </w:r>
      <w:r w:rsidR="00DA7228" w:rsidRPr="004C0EEC">
        <w:rPr>
          <w:iCs/>
          <w:highlight w:val="yellow"/>
        </w:rPr>
        <w:t xml:space="preserve">g-formula </w:t>
      </w:r>
      <w:r w:rsidR="007601F6" w:rsidRPr="004C0EEC">
        <w:rPr>
          <w:iCs/>
          <w:highlight w:val="yellow"/>
        </w:rPr>
        <w:t>is</w:t>
      </w:r>
      <w:r w:rsidR="00DA7228" w:rsidRPr="004C0EEC">
        <w:rPr>
          <w:iCs/>
          <w:highlight w:val="yellow"/>
        </w:rPr>
        <w:t xml:space="preserve"> </w:t>
      </w:r>
      <w:commentRangeStart w:id="151"/>
      <w:r w:rsidR="00DA7228" w:rsidRPr="004C0EEC">
        <w:rPr>
          <w:iCs/>
          <w:highlight w:val="yellow"/>
        </w:rPr>
        <w:t>used</w:t>
      </w:r>
      <w:commentRangeEnd w:id="151"/>
      <w:r w:rsidR="004C0EEC">
        <w:rPr>
          <w:rStyle w:val="CommentReference"/>
        </w:rPr>
        <w:commentReference w:id="151"/>
      </w:r>
      <w:r w:rsidR="00DA7228">
        <w:rPr>
          <w:iCs/>
        </w:rPr>
        <w:t>.</w:t>
      </w:r>
      <w:r w:rsidR="007601F6">
        <w:rPr>
          <w:iCs/>
        </w:rPr>
        <w:t xml:space="preserve"> For each time-point we specify parametric models for the distribution of time-varying exposures, mediators, confounders. </w:t>
      </w:r>
    </w:p>
    <w:p w14:paraId="59BA3CB1" w14:textId="48EA95FE" w:rsidR="007601F6" w:rsidRDefault="007601F6" w:rsidP="00FD721A">
      <w:pPr>
        <w:spacing w:before="60" w:after="60"/>
        <w:jc w:val="both"/>
        <w:rPr>
          <w:iCs/>
        </w:rPr>
      </w:pPr>
      <w:r w:rsidRPr="00633C7B">
        <w:rPr>
          <w:i/>
        </w:rPr>
        <w:t>Objective iii:</w:t>
      </w:r>
      <w:r>
        <w:rPr>
          <w:iCs/>
        </w:rPr>
        <w:t xml:space="preserve"> </w:t>
      </w:r>
      <w:r w:rsidR="00BB6A05">
        <w:t xml:space="preserve">For the effects of PTSD on CVD mediated by </w:t>
      </w:r>
      <w:r w:rsidR="00BB6A05" w:rsidRPr="00572D71">
        <w:rPr>
          <w:highlight w:val="yellow"/>
        </w:rPr>
        <w:t xml:space="preserve">cardiovascular risk </w:t>
      </w:r>
      <w:commentRangeStart w:id="152"/>
      <w:r w:rsidR="00BB6A05" w:rsidRPr="00572D71">
        <w:rPr>
          <w:highlight w:val="yellow"/>
        </w:rPr>
        <w:t>factors</w:t>
      </w:r>
      <w:commentRangeEnd w:id="152"/>
      <w:r w:rsidR="00572D71">
        <w:rPr>
          <w:rStyle w:val="CommentReference"/>
        </w:rPr>
        <w:commentReference w:id="152"/>
      </w:r>
      <w:r w:rsidR="00BB6A05">
        <w:t xml:space="preserve">, interventional indirect effects are defined. </w:t>
      </w:r>
      <w:r w:rsidR="00CA7D72">
        <w:t>The</w:t>
      </w:r>
      <w:r w:rsidR="00BB6A05">
        <w:t xml:space="preserve"> following indirect effect</w:t>
      </w:r>
      <w:r w:rsidR="000078E3">
        <w:t>s</w:t>
      </w:r>
      <w:r w:rsidR="00CA7D72">
        <w:t xml:space="preserve"> are of interest</w:t>
      </w:r>
      <w:r w:rsidR="00BB6A05">
        <w:t xml:space="preserve">: 1) The </w:t>
      </w:r>
      <w:r w:rsidR="00CA7D72">
        <w:t xml:space="preserve">interventional indirect </w:t>
      </w:r>
      <w:r w:rsidR="00BB6A05">
        <w:t xml:space="preserve">effect </w:t>
      </w:r>
      <w:r w:rsidR="00CA7D72">
        <w:t>through</w:t>
      </w:r>
      <w:r w:rsidR="00BB6A05">
        <w:t xml:space="preserve"> the cardiovascular risk factors considered jointly</w:t>
      </w:r>
      <w:r w:rsidR="000078E3">
        <w:t>,</w:t>
      </w:r>
      <w:r w:rsidR="00CA7D72">
        <w:t xml:space="preserve"> </w:t>
      </w:r>
      <w:r w:rsidR="00BB6A05">
        <w:t xml:space="preserve">2) </w:t>
      </w:r>
      <w:r w:rsidR="00CA7D72" w:rsidRPr="004C0EEC">
        <w:rPr>
          <w:highlight w:val="yellow"/>
        </w:rPr>
        <w:t xml:space="preserve">the interventional </w:t>
      </w:r>
      <w:r w:rsidR="00BB6A05" w:rsidRPr="004C0EEC">
        <w:rPr>
          <w:highlight w:val="yellow"/>
        </w:rPr>
        <w:t>indirect effect</w:t>
      </w:r>
      <w:r w:rsidR="00CA7D72" w:rsidRPr="004C0EEC">
        <w:rPr>
          <w:highlight w:val="yellow"/>
        </w:rPr>
        <w:t>s</w:t>
      </w:r>
      <w:r w:rsidR="00BB6A05" w:rsidRPr="004C0EEC">
        <w:rPr>
          <w:highlight w:val="yellow"/>
        </w:rPr>
        <w:t xml:space="preserve"> </w:t>
      </w:r>
      <w:r w:rsidR="000078E3" w:rsidRPr="004C0EEC">
        <w:rPr>
          <w:highlight w:val="yellow"/>
        </w:rPr>
        <w:t>via</w:t>
      </w:r>
      <w:r w:rsidR="00BB6A05" w:rsidRPr="004C0EEC">
        <w:rPr>
          <w:highlight w:val="yellow"/>
        </w:rPr>
        <w:t xml:space="preserve"> each of the cardiovascular risk factors</w:t>
      </w:r>
      <w:r w:rsidR="000078E3" w:rsidRPr="004C0EEC">
        <w:rPr>
          <w:highlight w:val="yellow"/>
        </w:rPr>
        <w:t xml:space="preserve"> considered separately</w:t>
      </w:r>
      <w:r w:rsidR="00BB6A05" w:rsidRPr="004C0EEC">
        <w:rPr>
          <w:highlight w:val="yellow"/>
        </w:rPr>
        <w:t>.</w:t>
      </w:r>
      <w:r w:rsidR="00BB6A05">
        <w:rPr>
          <w:iCs/>
        </w:rPr>
        <w:t xml:space="preserve"> </w:t>
      </w:r>
      <w:r w:rsidR="00974C78">
        <w:rPr>
          <w:iCs/>
        </w:rPr>
        <w:t>For estimation, t</w:t>
      </w:r>
      <w:commentRangeStart w:id="153"/>
      <w:r>
        <w:rPr>
          <w:iCs/>
        </w:rPr>
        <w:t>he</w:t>
      </w:r>
      <w:commentRangeEnd w:id="153"/>
      <w:r w:rsidR="004C0EEC">
        <w:rPr>
          <w:rStyle w:val="CommentReference"/>
        </w:rPr>
        <w:commentReference w:id="153"/>
      </w:r>
      <w:r>
        <w:rPr>
          <w:iCs/>
        </w:rPr>
        <w:t xml:space="preserve"> survival mediational g-formula is applied</w:t>
      </w:r>
      <w:r w:rsidR="00572D71">
        <w:rPr>
          <w:iCs/>
        </w:rPr>
        <w:t xml:space="preserve"> </w:t>
      </w:r>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Content>
          <w:r w:rsidR="00572D71">
            <w:t>(Lin, Young, Logan, &amp; VanderWeele, 2017; Lin, Young, Logan, Tchetgen Tchetgen, et al., 2017)</w:t>
          </w:r>
        </w:sdtContent>
      </w:sdt>
      <w:r w:rsidR="00974C78">
        <w:rPr>
          <w:iCs/>
        </w:rPr>
        <w:t>.</w:t>
      </w:r>
    </w:p>
    <w:p w14:paraId="3EB4CE9B" w14:textId="558DAD57" w:rsidR="000078E3" w:rsidRPr="00633C7B" w:rsidRDefault="009E0DF7" w:rsidP="00FD721A">
      <w:pPr>
        <w:spacing w:before="60" w:after="60"/>
        <w:jc w:val="both"/>
        <w:rPr>
          <w:iCs/>
        </w:rPr>
      </w:pPr>
      <w:r>
        <w:rPr>
          <w:iCs/>
        </w:rPr>
        <w:t>Main c</w:t>
      </w:r>
      <w:r w:rsidR="00633C7B">
        <w:rPr>
          <w:iCs/>
        </w:rPr>
        <w:t xml:space="preserve">hallenges of the causal analyses are </w:t>
      </w:r>
      <w:r>
        <w:rPr>
          <w:iCs/>
        </w:rPr>
        <w:t xml:space="preserve">correct model specification as well as unmeasured confounding. </w:t>
      </w:r>
      <w:r w:rsidR="001707EB">
        <w:rPr>
          <w:iCs/>
        </w:rPr>
        <w:t>Unmeasured</w:t>
      </w:r>
      <w:r w:rsidRPr="009E0DF7">
        <w:rPr>
          <w:iCs/>
        </w:rPr>
        <w:t xml:space="preserve"> </w:t>
      </w:r>
      <w:r w:rsidR="001707EB">
        <w:rPr>
          <w:iCs/>
        </w:rPr>
        <w:t>variables</w:t>
      </w:r>
      <w:r w:rsidRPr="009E0DF7">
        <w:rPr>
          <w:iCs/>
        </w:rPr>
        <w:t xml:space="preserve"> </w:t>
      </w:r>
      <w:r w:rsidR="001707EB">
        <w:rPr>
          <w:iCs/>
        </w:rPr>
        <w:t xml:space="preserve">are, for example, time-varying </w:t>
      </w:r>
      <w:r w:rsidRPr="009E0DF7">
        <w:rPr>
          <w:iCs/>
        </w:rPr>
        <w:t>lifestyle characteristics such as diet, physical activity, sleep, as well as substance use</w:t>
      </w:r>
      <w:r w:rsidR="001707EB">
        <w:rPr>
          <w:iCs/>
        </w:rPr>
        <w:t xml:space="preserve"> (</w:t>
      </w:r>
      <w:r w:rsidR="001707EB" w:rsidRPr="00F876F2">
        <w:rPr>
          <w:iCs/>
          <w:highlight w:val="yellow"/>
        </w:rPr>
        <w:t xml:space="preserve">see Figure </w:t>
      </w:r>
      <w:commentRangeStart w:id="154"/>
      <w:r w:rsidR="001707EB" w:rsidRPr="00F876F2">
        <w:rPr>
          <w:iCs/>
          <w:highlight w:val="yellow"/>
        </w:rPr>
        <w:t>1</w:t>
      </w:r>
      <w:commentRangeEnd w:id="154"/>
      <w:r w:rsidR="00F876F2">
        <w:rPr>
          <w:rStyle w:val="CommentReference"/>
        </w:rPr>
        <w:commentReference w:id="154"/>
      </w:r>
      <w:r w:rsidR="001707EB" w:rsidRPr="00F876F2">
        <w:rPr>
          <w:iCs/>
          <w:highlight w:val="yellow"/>
        </w:rPr>
        <w:t>)</w:t>
      </w:r>
      <w:r w:rsidRPr="00F876F2">
        <w:rPr>
          <w:iCs/>
          <w:highlight w:val="yellow"/>
        </w:rPr>
        <w:t>.</w:t>
      </w:r>
      <w:r w:rsidR="001707EB">
        <w:rPr>
          <w:iCs/>
        </w:rPr>
        <w:t xml:space="preserve">  </w:t>
      </w:r>
      <w:r w:rsidR="00EE5768" w:rsidRPr="00EE5768">
        <w:rPr>
          <w:iCs/>
        </w:rPr>
        <w:t xml:space="preserve">We assume that these unmeasured factors </w:t>
      </w:r>
      <w:r w:rsidR="00F876F2">
        <w:rPr>
          <w:iCs/>
        </w:rPr>
        <w:t>affect</w:t>
      </w:r>
      <w:r w:rsidR="00EE5768" w:rsidRPr="00EE5768">
        <w:rPr>
          <w:iCs/>
        </w:rPr>
        <w:t xml:space="preserve"> the CVD outcome via</w:t>
      </w:r>
      <w:r w:rsidR="00F876F2">
        <w:rPr>
          <w:iCs/>
        </w:rPr>
        <w:t xml:space="preserve"> measured</w:t>
      </w:r>
      <w:r w:rsidR="00EE5768" w:rsidRPr="00EE5768">
        <w:rPr>
          <w:iCs/>
        </w:rPr>
        <w:t xml:space="preserve"> cardiovascular risk factors</w:t>
      </w:r>
      <w:r w:rsidR="00F876F2" w:rsidRPr="00F876F2">
        <w:rPr>
          <w:iCs/>
        </w:rPr>
        <w:t>.</w:t>
      </w:r>
      <w:r w:rsidR="00F876F2">
        <w:rPr>
          <w:iCs/>
        </w:rPr>
        <w:t xml:space="preserve"> </w:t>
      </w:r>
      <w:r w:rsidR="00F876F2" w:rsidRPr="00F876F2">
        <w:rPr>
          <w:iCs/>
        </w:rPr>
        <w:t xml:space="preserve">That is, by adjusting appropriately for </w:t>
      </w:r>
      <w:r w:rsidR="00F876F2">
        <w:rPr>
          <w:iCs/>
        </w:rPr>
        <w:t xml:space="preserve">cardiovascular </w:t>
      </w:r>
      <w:r w:rsidR="00F876F2" w:rsidRPr="00F876F2">
        <w:rPr>
          <w:iCs/>
        </w:rPr>
        <w:t>risk factors, confounding induced by unmeasured lifestyle factors is attenuated.</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77777777" w:rsidR="009A4A05" w:rsidRDefault="009A4A05" w:rsidP="00FD721A">
      <w:pPr>
        <w:jc w:val="both"/>
      </w:pPr>
      <w:r w:rsidRPr="00EA460E">
        <w:t>The Human Research Ethics Committee of the University of Cape Town, South Africa, and the Cantonal Ethics Committee Bern, Switzerland, authorised the analysis of the database. Beneficiaries of the medical insurance scheme or their guardians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commentRangeStart w:id="155"/>
      <w:r w:rsidRPr="005D1346">
        <w:rPr>
          <w:b/>
        </w:rPr>
        <w:t>4. References</w:t>
      </w:r>
      <w:commentRangeEnd w:id="155"/>
      <w:r>
        <w:rPr>
          <w:rStyle w:val="CommentReference"/>
        </w:rPr>
        <w:commentReference w:id="155"/>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287D8AA9" w14:textId="77777777" w:rsidR="009A4A05" w:rsidRPr="002C4DF2" w:rsidRDefault="009A4A05" w:rsidP="006218E5">
      <w:pPr>
        <w:pStyle w:val="EndNoteBibliography"/>
      </w:pPr>
      <w:r>
        <w:rPr>
          <w:rFonts w:ascii="Georgia" w:hAnsi="Georgia"/>
          <w:b/>
          <w:sz w:val="24"/>
          <w:szCs w:val="24"/>
        </w:rPr>
        <w:fldChar w:fldCharType="begin"/>
      </w:r>
      <w:r w:rsidRPr="006958A9">
        <w:rPr>
          <w:rFonts w:ascii="Georgia" w:hAnsi="Georgia"/>
          <w:b/>
          <w:sz w:val="24"/>
          <w:szCs w:val="24"/>
        </w:rPr>
        <w:instrText xml:space="preserve"> ADDIN EN.REFLIST </w:instrText>
      </w:r>
      <w:r>
        <w:rPr>
          <w:rFonts w:ascii="Georgia" w:hAnsi="Georgia"/>
          <w:b/>
          <w:sz w:val="24"/>
          <w:szCs w:val="24"/>
        </w:rPr>
        <w:fldChar w:fldCharType="separate"/>
      </w:r>
      <w:r w:rsidRPr="002C4DF2">
        <w:t>1.</w:t>
      </w:r>
      <w:r w:rsidRPr="002C4DF2">
        <w:tab/>
        <w:t>O</w:t>
      </w:r>
      <w:r>
        <w:t>’</w:t>
      </w:r>
      <w:r w:rsidRPr="002C4DF2">
        <w:t>Donnell CJ, Schwartz Longacre L, Cohen BE, Fayad ZA, Gillespie CF, Liberzon I, et al. Posttraumatic Stress Disorder and Cardiovascular Disease: State of the Science, Knowledge Gaps, and Research Opportunities. JAMA Cardiol. 2021;6(10):1207-16.</w:t>
      </w:r>
    </w:p>
    <w:p w14:paraId="733D4D5C" w14:textId="77777777" w:rsidR="009A4A05" w:rsidRPr="002C4DF2" w:rsidRDefault="009A4A05" w:rsidP="006218E5">
      <w:pPr>
        <w:pStyle w:val="EndNoteBibliography"/>
      </w:pPr>
      <w:r w:rsidRPr="002C4DF2">
        <w:t>2.</w:t>
      </w:r>
      <w:r w:rsidRPr="002C4DF2">
        <w:tab/>
        <w:t>Edmondson D, von Kanel R. Post-traumatic stress disorder and cardiovascular disease. Lancet Psychiatry. 2017;4(4):320-9.</w:t>
      </w:r>
    </w:p>
    <w:p w14:paraId="11CDA5B4" w14:textId="77777777" w:rsidR="009A4A05" w:rsidRPr="002C4DF2" w:rsidRDefault="009A4A05" w:rsidP="006218E5">
      <w:pPr>
        <w:pStyle w:val="EndNoteBibliography"/>
      </w:pPr>
      <w:r w:rsidRPr="002C4DF2">
        <w:t>3.</w:t>
      </w:r>
      <w:r w:rsidRPr="002C4DF2">
        <w:tab/>
        <w:t>Jacquet-Smailovic M, Brennsthul MJ, Denis I, Kirche A, Tarquinio C, Tarquinio C. Relationship between Post-traumatic Stress Disorder and subsequent myocardial infarction: a systematic review and meta-analysis. J Affect Disord. 2022;297:525-35.</w:t>
      </w:r>
    </w:p>
    <w:p w14:paraId="195AB7CB" w14:textId="77777777" w:rsidR="009A4A05" w:rsidRPr="002C4DF2" w:rsidRDefault="009A4A05" w:rsidP="006218E5">
      <w:pPr>
        <w:pStyle w:val="EndNoteBibliography"/>
      </w:pPr>
      <w:r w:rsidRPr="002C4DF2">
        <w:t>4.</w:t>
      </w:r>
      <w:r w:rsidRPr="002C4DF2">
        <w:tab/>
        <w:t>Polimanti R, Ratanatharathorn A, Maihofer AX, Choi KW, Stein MB, Morey RA, et al. Association of Economic Status and Educational Attainment With Posttraumatic Stress Disorder: A Mendelian Randomization Study. JAMA Netw Open. 2019;2(5):e193447.</w:t>
      </w:r>
    </w:p>
    <w:p w14:paraId="4849B293" w14:textId="77777777" w:rsidR="009A4A05" w:rsidRPr="002C4DF2" w:rsidRDefault="009A4A05" w:rsidP="006218E5">
      <w:pPr>
        <w:pStyle w:val="EndNoteBibliography"/>
      </w:pPr>
      <w:r w:rsidRPr="002C4DF2">
        <w:t>5.</w:t>
      </w:r>
      <w:r w:rsidRPr="002C4DF2">
        <w:tab/>
        <w:t>Assari S. Social Determinants of Depression: The Intersections of Race, Gender, and Socioeconomic Status. Brain Sci. 2017;7(12).</w:t>
      </w:r>
    </w:p>
    <w:p w14:paraId="4E548459" w14:textId="77777777" w:rsidR="009A4A05" w:rsidRPr="002C4DF2" w:rsidRDefault="009A4A05" w:rsidP="006218E5">
      <w:pPr>
        <w:pStyle w:val="EndNoteBibliography"/>
      </w:pPr>
      <w:r w:rsidRPr="002C4DF2">
        <w:t>6.</w:t>
      </w:r>
      <w:r w:rsidRPr="002C4DF2">
        <w:tab/>
        <w:t>Mukong AK, Van Walbeek C, Ross H. Lifestyle and Income-related Inequality in Health in South Africa. Int J Equity Health. 2017;16(1):103.</w:t>
      </w:r>
    </w:p>
    <w:p w14:paraId="1B662719" w14:textId="77777777" w:rsidR="009A4A05" w:rsidRPr="002C4DF2" w:rsidRDefault="009A4A05" w:rsidP="006218E5">
      <w:pPr>
        <w:pStyle w:val="EndNoteBibliography"/>
      </w:pPr>
      <w:r w:rsidRPr="002C4DF2">
        <w:t>7.</w:t>
      </w:r>
      <w:r w:rsidRPr="002C4DF2">
        <w:tab/>
        <w:t>Zhang YB, Pan XF, Chen J, Cao A, Xia L, Zhang Y, et al. Combined lifestyle factors, all-cause mortality and cardiovascular disease: a systematic review and meta-analysis of prospective cohort studies. J Epidemiol Community Health. 2021;75(1):92-9.</w:t>
      </w:r>
    </w:p>
    <w:p w14:paraId="38F6989D" w14:textId="77777777" w:rsidR="009A4A05" w:rsidRPr="002C4DF2" w:rsidRDefault="009A4A05" w:rsidP="006218E5">
      <w:pPr>
        <w:pStyle w:val="EndNoteBibliography"/>
      </w:pPr>
      <w:r w:rsidRPr="002C4DF2">
        <w:t>8.</w:t>
      </w:r>
      <w:r w:rsidRPr="002C4DF2">
        <w:tab/>
        <w:t>Mabaso M, Makola L, Naidoo I, Mlangeni LL, Jooste S, Simbayi L. HIV prevalence in South Africa through gender and racial lenses: results from the 2012 population-based national household survey. Int J Equity Health. 2019;18(1):167.</w:t>
      </w:r>
    </w:p>
    <w:p w14:paraId="67499128" w14:textId="77777777" w:rsidR="009A4A05" w:rsidRPr="002C4DF2" w:rsidRDefault="009A4A05" w:rsidP="006218E5">
      <w:pPr>
        <w:pStyle w:val="EndNoteBibliography"/>
      </w:pPr>
      <w:r w:rsidRPr="002C4DF2">
        <w:t>9.</w:t>
      </w:r>
      <w:r w:rsidRPr="002C4DF2">
        <w:tab/>
        <w:t>Hyle EP, Mayosi BM, Middelkoop K, Mosepele M, Martey EB, Walensky RP, et al. The association between HIV and atherosclerotic cardiovascular disease in sub-Saharan Africa: a systematic review. BMC Public Health. 2017;17(1):954.</w:t>
      </w:r>
    </w:p>
    <w:p w14:paraId="0C52885F" w14:textId="77777777" w:rsidR="009A4A05" w:rsidRPr="002C4DF2" w:rsidRDefault="009A4A05" w:rsidP="006218E5">
      <w:pPr>
        <w:pStyle w:val="EndNoteBibliography"/>
      </w:pPr>
      <w:r w:rsidRPr="002C4DF2">
        <w:t>10.</w:t>
      </w:r>
      <w:r w:rsidRPr="002C4DF2">
        <w:tab/>
        <w:t>De Hert M, Detraux J, Vancampfort D. The intriguing relationship between coronary heart disease and mental disorders. Dialogues Clin Neurosci. 2018;20(1):31-40.</w:t>
      </w:r>
    </w:p>
    <w:p w14:paraId="55465A02" w14:textId="77777777" w:rsidR="009A4A05" w:rsidRPr="002C4DF2" w:rsidRDefault="009A4A05" w:rsidP="006218E5">
      <w:pPr>
        <w:pStyle w:val="EndNoteBibliography"/>
      </w:pPr>
      <w:r w:rsidRPr="002C4DF2">
        <w:lastRenderedPageBreak/>
        <w:t>11.</w:t>
      </w:r>
      <w:r w:rsidRPr="002C4DF2">
        <w:tab/>
        <w:t>Yuan N, Chen Y, Xia Y, Dai J, Liu C. Inflammation-related biomarkers in major psychiatric disorders: a cross-disorder assessment of reproducibility and specificity in 43 meta-analyses. Transl Psychiatry. 2019;9(1):233.</w:t>
      </w:r>
    </w:p>
    <w:p w14:paraId="06F7F318" w14:textId="77777777" w:rsidR="009A4A05" w:rsidRPr="002C4DF2" w:rsidRDefault="009A4A05" w:rsidP="006218E5">
      <w:pPr>
        <w:pStyle w:val="EndNoteBibliography"/>
      </w:pPr>
      <w:r w:rsidRPr="002C4DF2">
        <w:t>12.</w:t>
      </w:r>
      <w:r w:rsidRPr="002C4DF2">
        <w:tab/>
        <w:t>Salahuddin S, Prabhakaran D, Roy A. Pathophysiological Mechanisms of Tobacco-Related CVD. Glob Heart. 2012;7(2):113-20.</w:t>
      </w:r>
    </w:p>
    <w:p w14:paraId="71359690" w14:textId="77777777" w:rsidR="009A4A05" w:rsidDel="00F24037" w:rsidRDefault="009A4A05" w:rsidP="00F24037">
      <w:pPr>
        <w:pStyle w:val="EndNoteBibliography"/>
        <w:rPr>
          <w:del w:id="156" w:author="Haas, Andreas (ISPM)" w:date="2022-05-20T18:34:00Z"/>
        </w:rPr>
        <w:sectPr w:rsidR="009A4A05" w:rsidDel="00F24037" w:rsidSect="006E7DF4">
          <w:pgSz w:w="11906" w:h="16838"/>
          <w:pgMar w:top="1440" w:right="1440" w:bottom="1440" w:left="1440" w:header="708" w:footer="708" w:gutter="0"/>
          <w:pgNumType w:start="1"/>
          <w:cols w:space="708"/>
          <w:titlePg/>
          <w:docGrid w:linePitch="360"/>
        </w:sectPr>
      </w:pPr>
      <w:r w:rsidRPr="009A4A05">
        <w:t>13.</w:t>
      </w:r>
      <w:r w:rsidRPr="009A4A05">
        <w:tab/>
        <w:t xml:space="preserve">Jacquet-Smailovic M, Tarquinio C, Alla F, Denis I, Kirche A, Tarquinio C, et al. </w:t>
      </w:r>
      <w:r w:rsidRPr="002C4DF2">
        <w:t>Posttraumatic Stress Disorder Following Myocardial Infarction: A Systematic Review. J Trauma Stress. 2021;34(1):190-9.</w:t>
      </w:r>
      <w:r>
        <w:rPr>
          <w:rFonts w:ascii="Georgia" w:hAnsi="Georgia"/>
          <w:b/>
          <w:sz w:val="24"/>
          <w:szCs w:val="24"/>
        </w:rPr>
        <w:fldChar w:fldCharType="end"/>
      </w:r>
    </w:p>
    <w:p w14:paraId="2FDE1104" w14:textId="77777777" w:rsidR="009A4A05" w:rsidRDefault="009A4A05" w:rsidP="00FD721A">
      <w:pPr>
        <w:jc w:val="both"/>
        <w:sectPr w:rsidR="009A4A05" w:rsidSect="006E7DF4">
          <w:pgSz w:w="11906" w:h="16838"/>
          <w:pgMar w:top="1440" w:right="1440" w:bottom="1440" w:left="1440" w:header="708" w:footer="708" w:gutter="0"/>
          <w:pgNumType w:start="1"/>
          <w:cols w:space="708"/>
          <w:titlePg/>
          <w:docGrid w:linePitch="360"/>
        </w:sectPr>
      </w:pPr>
      <w:r>
        <w:t>Figure 1: D</w:t>
      </w:r>
      <w:r w:rsidRPr="00936418">
        <w:t>irecte</w:t>
      </w:r>
      <w:r>
        <w:t xml:space="preserve">d acyclic graph (DAG) showing the </w:t>
      </w:r>
      <w:r w:rsidRPr="00936418">
        <w:t>assumptions about the relation</w:t>
      </w:r>
      <w:r>
        <w:t>ship between variables influencing the relationship between post-traumatic stress disorder and major cardiovascular events</w:t>
      </w:r>
    </w:p>
    <w:p w14:paraId="753FA649" w14:textId="77777777" w:rsidR="009A4A05" w:rsidRPr="00652447" w:rsidRDefault="009A4A05" w:rsidP="00FD721A">
      <w:pPr>
        <w:jc w:val="both"/>
        <w:rPr>
          <w:noProof/>
          <w:lang w:val="en-GB" w:eastAsia="en-GB"/>
        </w:rPr>
      </w:pPr>
      <w:r w:rsidRPr="00652447">
        <w:rPr>
          <w:noProof/>
          <w:lang w:val="en-GB" w:eastAsia="en-GB"/>
        </w:rPr>
        <w:lastRenderedPageBreak/>
        <w:t>Figure 1: Directed acyclic graph</w:t>
      </w:r>
      <w:r>
        <w:rPr>
          <w:noProof/>
          <w:lang w:val="en-GB" w:eastAsia="en-GB"/>
        </w:rPr>
        <w:t xml:space="preserve"> showing the causal relationship between post-traumatic stress disorder and cardiovascular diseases</w:t>
      </w:r>
    </w:p>
    <w:p w14:paraId="25DB2493" w14:textId="77777777" w:rsidR="009A4A05" w:rsidRDefault="009A4A05" w:rsidP="00FD721A">
      <w:pPr>
        <w:jc w:val="both"/>
        <w:rPr>
          <w:noProof/>
          <w:lang w:val="en-GB" w:eastAsia="en-GB"/>
        </w:rPr>
      </w:pPr>
      <w:commentRangeStart w:id="157"/>
      <w:r>
        <w:rPr>
          <w:noProof/>
          <w:lang w:val="en-GB" w:eastAsia="en-GB"/>
        </w:rPr>
        <w:drawing>
          <wp:inline distT="0" distB="0" distL="0" distR="0" wp14:anchorId="1A4493A8" wp14:editId="53E164E1">
            <wp:extent cx="8650076" cy="624828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G_0605.png"/>
                    <pic:cNvPicPr/>
                  </pic:nvPicPr>
                  <pic:blipFill rotWithShape="1">
                    <a:blip r:embed="rId15">
                      <a:extLst>
                        <a:ext uri="{28A0092B-C50C-407E-A947-70E740481C1C}">
                          <a14:useLocalDpi xmlns:a14="http://schemas.microsoft.com/office/drawing/2010/main" val="0"/>
                        </a:ext>
                      </a:extLst>
                    </a:blip>
                    <a:srcRect b="27766"/>
                    <a:stretch/>
                  </pic:blipFill>
                  <pic:spPr bwMode="auto">
                    <a:xfrm>
                      <a:off x="0" y="0"/>
                      <a:ext cx="8662440" cy="6257220"/>
                    </a:xfrm>
                    <a:prstGeom prst="rect">
                      <a:avLst/>
                    </a:prstGeom>
                    <a:ln>
                      <a:noFill/>
                    </a:ln>
                    <a:extLst>
                      <a:ext uri="{53640926-AAD7-44D8-BBD7-CCE9431645EC}">
                        <a14:shadowObscured xmlns:a14="http://schemas.microsoft.com/office/drawing/2010/main"/>
                      </a:ext>
                    </a:extLst>
                  </pic:spPr>
                </pic:pic>
              </a:graphicData>
            </a:graphic>
          </wp:inline>
        </w:drawing>
      </w:r>
      <w:commentRangeEnd w:id="157"/>
      <w:r w:rsidR="00F876F2">
        <w:rPr>
          <w:rStyle w:val="CommentReference"/>
        </w:rPr>
        <w:commentReference w:id="157"/>
      </w:r>
    </w:p>
    <w:p w14:paraId="6316DE29" w14:textId="77777777" w:rsidR="009A4A05" w:rsidRDefault="009A4A05" w:rsidP="00FD721A">
      <w:pPr>
        <w:jc w:val="both"/>
      </w:pPr>
      <w:bookmarkStart w:id="158" w:name="_GoBack"/>
      <w:bookmarkEnd w:id="158"/>
    </w:p>
    <w:p w14:paraId="7F55C506" w14:textId="77777777" w:rsidR="009A4A05" w:rsidRDefault="009A4A05" w:rsidP="00FD721A">
      <w:pPr>
        <w:jc w:val="both"/>
        <w:sectPr w:rsidR="009A4A05" w:rsidSect="00652447">
          <w:pgSz w:w="16838" w:h="11906" w:orient="landscape"/>
          <w:pgMar w:top="720" w:right="720" w:bottom="720" w:left="720" w:header="708" w:footer="708" w:gutter="0"/>
          <w:pgNumType w:start="1"/>
          <w:cols w:space="708"/>
          <w:titlePg/>
          <w:docGrid w:linePitch="360"/>
        </w:sectPr>
      </w:pPr>
    </w:p>
    <w:p w14:paraId="18747A3B" w14:textId="77777777" w:rsidR="009A4A05" w:rsidRPr="00CE5C16" w:rsidRDefault="009A4A05" w:rsidP="00634830">
      <w:pPr>
        <w:spacing w:line="276" w:lineRule="auto"/>
        <w:rPr>
          <w:sz w:val="14"/>
          <w:szCs w:val="14"/>
        </w:rPr>
      </w:pPr>
      <w:r w:rsidRPr="00CE5C16">
        <w:rPr>
          <w:sz w:val="14"/>
          <w:szCs w:val="14"/>
        </w:rPr>
        <w:lastRenderedPageBreak/>
        <w:t>Table 1: List of International Classification of Diseases, 10</w:t>
      </w:r>
      <w:r w:rsidRPr="00CE5C16">
        <w:rPr>
          <w:sz w:val="14"/>
          <w:szCs w:val="14"/>
          <w:vertAlign w:val="superscript"/>
        </w:rPr>
        <w:t>th</w:t>
      </w:r>
      <w:r w:rsidRPr="00CE5C16">
        <w:rPr>
          <w:sz w:val="14"/>
          <w:szCs w:val="14"/>
        </w:rPr>
        <w:t xml:space="preserve"> Revision (ICD-10) codes of major cardiovascular events and conditions mimicking stroke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761"/>
      </w:tblGrid>
      <w:tr w:rsidR="009A4A05" w:rsidRPr="007300EF" w14:paraId="3FDE7BEE" w14:textId="77777777" w:rsidTr="008A6E20">
        <w:trPr>
          <w:trHeight w:val="20"/>
        </w:trPr>
        <w:tc>
          <w:tcPr>
            <w:tcW w:w="0" w:type="auto"/>
            <w:tcBorders>
              <w:top w:val="single" w:sz="4" w:space="0" w:color="auto"/>
              <w:bottom w:val="single" w:sz="4" w:space="0" w:color="auto"/>
            </w:tcBorders>
            <w:noWrap/>
            <w:vAlign w:val="center"/>
          </w:tcPr>
          <w:p w14:paraId="4781F76F" w14:textId="77777777" w:rsidR="009A4A05" w:rsidRPr="007300EF" w:rsidRDefault="009A4A05" w:rsidP="00784EB4">
            <w:pPr>
              <w:rPr>
                <w:b/>
                <w:bCs/>
                <w:sz w:val="14"/>
                <w:szCs w:val="14"/>
                <w:lang w:val="en-GB"/>
              </w:rPr>
            </w:pPr>
            <w:r w:rsidRPr="007300EF">
              <w:rPr>
                <w:b/>
                <w:bCs/>
                <w:sz w:val="14"/>
                <w:szCs w:val="14"/>
                <w:lang w:val="en-GB"/>
              </w:rPr>
              <w:t>Condition</w:t>
            </w:r>
          </w:p>
        </w:tc>
        <w:tc>
          <w:tcPr>
            <w:tcW w:w="0" w:type="auto"/>
            <w:tcBorders>
              <w:top w:val="single" w:sz="4" w:space="0" w:color="auto"/>
              <w:bottom w:val="single" w:sz="4" w:space="0" w:color="auto"/>
            </w:tcBorders>
            <w:vAlign w:val="center"/>
          </w:tcPr>
          <w:p w14:paraId="5FFE3A89" w14:textId="77777777" w:rsidR="009A4A05" w:rsidRDefault="009A4A05" w:rsidP="00784EB4">
            <w:pPr>
              <w:rPr>
                <w:b/>
                <w:bCs/>
                <w:sz w:val="14"/>
                <w:szCs w:val="14"/>
                <w:lang w:val="en-GB"/>
              </w:rPr>
            </w:pPr>
            <w:r>
              <w:rPr>
                <w:b/>
                <w:bCs/>
                <w:sz w:val="14"/>
                <w:szCs w:val="14"/>
                <w:lang w:val="en-GB"/>
              </w:rPr>
              <w:t xml:space="preserve">ICD-10 </w:t>
            </w:r>
          </w:p>
          <w:p w14:paraId="3718721C" w14:textId="77777777" w:rsidR="009A4A05" w:rsidRPr="007300EF" w:rsidRDefault="009A4A05" w:rsidP="00784EB4">
            <w:pPr>
              <w:rPr>
                <w:b/>
                <w:bCs/>
                <w:sz w:val="14"/>
                <w:szCs w:val="14"/>
                <w:lang w:val="en-GB"/>
              </w:rPr>
            </w:pPr>
            <w:r w:rsidRPr="007300EF">
              <w:rPr>
                <w:b/>
                <w:bCs/>
                <w:sz w:val="14"/>
                <w:szCs w:val="14"/>
                <w:lang w:val="en-GB"/>
              </w:rPr>
              <w:t>Code</w:t>
            </w:r>
          </w:p>
        </w:tc>
      </w:tr>
      <w:tr w:rsidR="009A4A05" w:rsidRPr="007300EF" w14:paraId="4EBDA1AD" w14:textId="77777777" w:rsidTr="008A6E20">
        <w:trPr>
          <w:trHeight w:val="20"/>
        </w:trPr>
        <w:tc>
          <w:tcPr>
            <w:tcW w:w="0" w:type="auto"/>
            <w:tcBorders>
              <w:top w:val="single" w:sz="4" w:space="0" w:color="auto"/>
              <w:bottom w:val="single" w:sz="4" w:space="0" w:color="auto"/>
            </w:tcBorders>
            <w:noWrap/>
            <w:vAlign w:val="center"/>
            <w:hideMark/>
          </w:tcPr>
          <w:p w14:paraId="5545388B" w14:textId="77777777" w:rsidR="009A4A05" w:rsidRPr="007300EF" w:rsidRDefault="009A4A05" w:rsidP="00784EB4">
            <w:pPr>
              <w:rPr>
                <w:bCs/>
                <w:sz w:val="14"/>
                <w:szCs w:val="14"/>
                <w:lang w:val="en-GB"/>
              </w:rPr>
            </w:pPr>
            <w:r w:rsidRPr="007300EF">
              <w:rPr>
                <w:bCs/>
                <w:sz w:val="14"/>
                <w:szCs w:val="14"/>
                <w:lang w:val="en-GB"/>
              </w:rPr>
              <w:t>Acute coronary syndromes</w:t>
            </w:r>
          </w:p>
        </w:tc>
        <w:tc>
          <w:tcPr>
            <w:tcW w:w="0" w:type="auto"/>
            <w:tcBorders>
              <w:top w:val="single" w:sz="4" w:space="0" w:color="auto"/>
              <w:bottom w:val="single" w:sz="4" w:space="0" w:color="auto"/>
            </w:tcBorders>
            <w:vAlign w:val="center"/>
          </w:tcPr>
          <w:p w14:paraId="5B971997" w14:textId="77777777" w:rsidR="009A4A05" w:rsidRPr="007300EF" w:rsidRDefault="009A4A05" w:rsidP="00784EB4">
            <w:pPr>
              <w:rPr>
                <w:b/>
                <w:bCs/>
                <w:sz w:val="14"/>
                <w:szCs w:val="14"/>
                <w:lang w:val="en-GB"/>
              </w:rPr>
            </w:pPr>
          </w:p>
        </w:tc>
      </w:tr>
      <w:tr w:rsidR="009A4A05" w:rsidRPr="007300EF" w14:paraId="57654ABD" w14:textId="77777777" w:rsidTr="008A6E20">
        <w:trPr>
          <w:trHeight w:val="20"/>
        </w:trPr>
        <w:tc>
          <w:tcPr>
            <w:tcW w:w="0" w:type="auto"/>
            <w:tcBorders>
              <w:top w:val="single" w:sz="4" w:space="0" w:color="auto"/>
            </w:tcBorders>
            <w:vAlign w:val="center"/>
            <w:hideMark/>
          </w:tcPr>
          <w:p w14:paraId="5BF0524C" w14:textId="77777777" w:rsidR="009A4A05" w:rsidRPr="007300EF" w:rsidRDefault="009A4A05" w:rsidP="00C843EE">
            <w:pPr>
              <w:rPr>
                <w:iCs/>
                <w:sz w:val="14"/>
                <w:szCs w:val="14"/>
                <w:lang w:val="en-GB"/>
              </w:rPr>
            </w:pPr>
            <w:r w:rsidRPr="007300EF">
              <w:rPr>
                <w:iCs/>
                <w:sz w:val="14"/>
                <w:szCs w:val="14"/>
                <w:lang w:val="en-GB"/>
              </w:rPr>
              <w:t xml:space="preserve">   Unstable angina</w:t>
            </w:r>
          </w:p>
        </w:tc>
        <w:tc>
          <w:tcPr>
            <w:tcW w:w="0" w:type="auto"/>
            <w:tcBorders>
              <w:top w:val="single" w:sz="4" w:space="0" w:color="auto"/>
            </w:tcBorders>
            <w:vAlign w:val="center"/>
          </w:tcPr>
          <w:p w14:paraId="2D920F64" w14:textId="77777777" w:rsidR="009A4A05" w:rsidRPr="007300EF" w:rsidRDefault="009A4A05" w:rsidP="00C843EE">
            <w:pPr>
              <w:rPr>
                <w:sz w:val="14"/>
                <w:szCs w:val="14"/>
                <w:lang w:val="en-GB"/>
              </w:rPr>
            </w:pPr>
            <w:r w:rsidRPr="007300EF">
              <w:rPr>
                <w:sz w:val="14"/>
                <w:szCs w:val="14"/>
                <w:lang w:val="en-GB"/>
              </w:rPr>
              <w:t>I20.0</w:t>
            </w:r>
          </w:p>
        </w:tc>
      </w:tr>
      <w:tr w:rsidR="009A4A05" w:rsidRPr="007300EF" w14:paraId="4404D5B3" w14:textId="77777777" w:rsidTr="00497BF9">
        <w:trPr>
          <w:trHeight w:val="20"/>
        </w:trPr>
        <w:tc>
          <w:tcPr>
            <w:tcW w:w="0" w:type="auto"/>
            <w:vAlign w:val="center"/>
            <w:hideMark/>
          </w:tcPr>
          <w:p w14:paraId="63F12593" w14:textId="77777777" w:rsidR="009A4A05" w:rsidRPr="007300EF" w:rsidRDefault="009A4A05" w:rsidP="00C843EE">
            <w:pPr>
              <w:rPr>
                <w:sz w:val="14"/>
                <w:szCs w:val="14"/>
                <w:lang w:val="en-GB"/>
              </w:rPr>
            </w:pPr>
            <w:r w:rsidRPr="007300EF">
              <w:rPr>
                <w:iCs/>
                <w:sz w:val="14"/>
                <w:szCs w:val="14"/>
                <w:lang w:val="en-GB"/>
              </w:rPr>
              <w:t xml:space="preserve">   Acute ST-elevation myocardial infarction</w:t>
            </w:r>
          </w:p>
        </w:tc>
        <w:tc>
          <w:tcPr>
            <w:tcW w:w="0" w:type="auto"/>
            <w:vAlign w:val="center"/>
          </w:tcPr>
          <w:p w14:paraId="353B6E57" w14:textId="77777777" w:rsidR="009A4A05" w:rsidRPr="007300EF" w:rsidRDefault="009A4A05" w:rsidP="00C843EE">
            <w:pPr>
              <w:rPr>
                <w:sz w:val="14"/>
                <w:szCs w:val="14"/>
                <w:lang w:val="en-GB"/>
              </w:rPr>
            </w:pPr>
          </w:p>
        </w:tc>
      </w:tr>
      <w:tr w:rsidR="009A4A05" w:rsidRPr="007300EF" w14:paraId="6034E0B0" w14:textId="77777777" w:rsidTr="00BD73F9">
        <w:trPr>
          <w:trHeight w:val="20"/>
        </w:trPr>
        <w:tc>
          <w:tcPr>
            <w:tcW w:w="0" w:type="auto"/>
            <w:tcMar>
              <w:left w:w="369" w:type="dxa"/>
            </w:tcMar>
            <w:vAlign w:val="center"/>
          </w:tcPr>
          <w:p w14:paraId="0887028E" w14:textId="77777777" w:rsidR="009A4A05" w:rsidRPr="007300EF" w:rsidRDefault="009A4A05" w:rsidP="00C843EE">
            <w:pPr>
              <w:rPr>
                <w:iCs/>
                <w:sz w:val="14"/>
                <w:szCs w:val="14"/>
                <w:lang w:val="en-GB"/>
              </w:rPr>
            </w:pPr>
            <w:r w:rsidRPr="007300EF">
              <w:rPr>
                <w:sz w:val="14"/>
                <w:szCs w:val="14"/>
                <w:lang w:val="en-GB"/>
              </w:rPr>
              <w:t>Transmural infarct of anterior wall</w:t>
            </w:r>
          </w:p>
        </w:tc>
        <w:tc>
          <w:tcPr>
            <w:tcW w:w="0" w:type="auto"/>
            <w:vAlign w:val="center"/>
          </w:tcPr>
          <w:p w14:paraId="3E79C2D9" w14:textId="77777777" w:rsidR="009A4A05" w:rsidRPr="007300EF" w:rsidRDefault="009A4A05" w:rsidP="00C843EE">
            <w:pPr>
              <w:rPr>
                <w:sz w:val="14"/>
                <w:szCs w:val="14"/>
                <w:lang w:val="en-GB"/>
              </w:rPr>
            </w:pPr>
            <w:r w:rsidRPr="007300EF">
              <w:rPr>
                <w:sz w:val="14"/>
                <w:szCs w:val="14"/>
                <w:lang w:val="en-GB"/>
              </w:rPr>
              <w:t>I21.0</w:t>
            </w:r>
          </w:p>
        </w:tc>
      </w:tr>
      <w:tr w:rsidR="009A4A05" w:rsidRPr="007300EF" w14:paraId="07255CA9" w14:textId="77777777" w:rsidTr="00BD73F9">
        <w:trPr>
          <w:trHeight w:val="20"/>
        </w:trPr>
        <w:tc>
          <w:tcPr>
            <w:tcW w:w="0" w:type="auto"/>
            <w:tcMar>
              <w:left w:w="369" w:type="dxa"/>
            </w:tcMar>
            <w:vAlign w:val="center"/>
            <w:hideMark/>
          </w:tcPr>
          <w:p w14:paraId="679CA251" w14:textId="77777777" w:rsidR="009A4A05" w:rsidRPr="007300EF" w:rsidRDefault="009A4A05" w:rsidP="00C843EE">
            <w:pPr>
              <w:rPr>
                <w:iCs/>
                <w:sz w:val="14"/>
                <w:szCs w:val="14"/>
                <w:lang w:val="en-GB"/>
              </w:rPr>
            </w:pPr>
            <w:r w:rsidRPr="007300EF">
              <w:rPr>
                <w:sz w:val="14"/>
                <w:szCs w:val="14"/>
                <w:lang w:val="en-GB"/>
              </w:rPr>
              <w:t>Transmural infarct of inferior wall</w:t>
            </w:r>
          </w:p>
        </w:tc>
        <w:tc>
          <w:tcPr>
            <w:tcW w:w="0" w:type="auto"/>
            <w:vAlign w:val="center"/>
          </w:tcPr>
          <w:p w14:paraId="7F0BEA38" w14:textId="77777777" w:rsidR="009A4A05" w:rsidRPr="007300EF" w:rsidRDefault="009A4A05" w:rsidP="00C843EE">
            <w:pPr>
              <w:rPr>
                <w:sz w:val="14"/>
                <w:szCs w:val="14"/>
                <w:lang w:val="en-GB"/>
              </w:rPr>
            </w:pPr>
            <w:r w:rsidRPr="007300EF">
              <w:rPr>
                <w:sz w:val="14"/>
                <w:szCs w:val="14"/>
                <w:lang w:val="en-GB"/>
              </w:rPr>
              <w:t>I21.1</w:t>
            </w:r>
          </w:p>
        </w:tc>
      </w:tr>
      <w:tr w:rsidR="009A4A05" w:rsidRPr="007300EF" w14:paraId="0256AB77" w14:textId="77777777" w:rsidTr="00BD73F9">
        <w:trPr>
          <w:trHeight w:val="20"/>
        </w:trPr>
        <w:tc>
          <w:tcPr>
            <w:tcW w:w="0" w:type="auto"/>
            <w:tcMar>
              <w:left w:w="369" w:type="dxa"/>
            </w:tcMar>
            <w:vAlign w:val="center"/>
            <w:hideMark/>
          </w:tcPr>
          <w:p w14:paraId="3F606BAD" w14:textId="77777777" w:rsidR="009A4A05" w:rsidRPr="007300EF" w:rsidRDefault="009A4A05" w:rsidP="00C843EE">
            <w:pPr>
              <w:rPr>
                <w:sz w:val="14"/>
                <w:szCs w:val="14"/>
                <w:lang w:val="en-GB"/>
              </w:rPr>
            </w:pPr>
            <w:r w:rsidRPr="007300EF">
              <w:rPr>
                <w:sz w:val="14"/>
                <w:szCs w:val="14"/>
                <w:lang w:val="en-GB"/>
              </w:rPr>
              <w:t>Transmural infarct of other sites</w:t>
            </w:r>
          </w:p>
        </w:tc>
        <w:tc>
          <w:tcPr>
            <w:tcW w:w="0" w:type="auto"/>
            <w:vAlign w:val="center"/>
          </w:tcPr>
          <w:p w14:paraId="710FB319" w14:textId="77777777" w:rsidR="009A4A05" w:rsidRPr="007300EF" w:rsidRDefault="009A4A05" w:rsidP="00C843EE">
            <w:pPr>
              <w:rPr>
                <w:sz w:val="14"/>
                <w:szCs w:val="14"/>
                <w:lang w:val="en-GB"/>
              </w:rPr>
            </w:pPr>
            <w:r w:rsidRPr="007300EF">
              <w:rPr>
                <w:sz w:val="14"/>
                <w:szCs w:val="14"/>
                <w:lang w:val="en-GB"/>
              </w:rPr>
              <w:t>I21.2</w:t>
            </w:r>
          </w:p>
        </w:tc>
      </w:tr>
      <w:tr w:rsidR="009A4A05" w:rsidRPr="007300EF" w14:paraId="58817B54" w14:textId="77777777" w:rsidTr="00BD73F9">
        <w:trPr>
          <w:trHeight w:val="20"/>
        </w:trPr>
        <w:tc>
          <w:tcPr>
            <w:tcW w:w="0" w:type="auto"/>
            <w:tcMar>
              <w:left w:w="369" w:type="dxa"/>
            </w:tcMar>
            <w:vAlign w:val="center"/>
            <w:hideMark/>
          </w:tcPr>
          <w:p w14:paraId="51FC9E90" w14:textId="77777777" w:rsidR="009A4A05" w:rsidRPr="007300EF" w:rsidRDefault="009A4A05" w:rsidP="00C843EE">
            <w:pPr>
              <w:rPr>
                <w:sz w:val="14"/>
                <w:szCs w:val="14"/>
                <w:lang w:val="en-GB"/>
              </w:rPr>
            </w:pPr>
            <w:r w:rsidRPr="007300EF">
              <w:rPr>
                <w:sz w:val="14"/>
                <w:szCs w:val="14"/>
                <w:lang w:val="en-GB"/>
              </w:rPr>
              <w:t>Transmural infarct of unspecified sites</w:t>
            </w:r>
          </w:p>
        </w:tc>
        <w:tc>
          <w:tcPr>
            <w:tcW w:w="0" w:type="auto"/>
            <w:vAlign w:val="center"/>
          </w:tcPr>
          <w:p w14:paraId="635BEC34" w14:textId="77777777" w:rsidR="009A4A05" w:rsidRPr="007300EF" w:rsidRDefault="009A4A05" w:rsidP="00C843EE">
            <w:pPr>
              <w:rPr>
                <w:sz w:val="14"/>
                <w:szCs w:val="14"/>
                <w:lang w:val="en-GB"/>
              </w:rPr>
            </w:pPr>
            <w:r w:rsidRPr="007300EF">
              <w:rPr>
                <w:sz w:val="14"/>
                <w:szCs w:val="14"/>
                <w:lang w:val="en-GB"/>
              </w:rPr>
              <w:t>I21.3</w:t>
            </w:r>
          </w:p>
        </w:tc>
      </w:tr>
      <w:tr w:rsidR="009A4A05" w:rsidRPr="007300EF" w14:paraId="353A6F3C" w14:textId="77777777" w:rsidTr="00BD73F9">
        <w:trPr>
          <w:trHeight w:val="20"/>
        </w:trPr>
        <w:tc>
          <w:tcPr>
            <w:tcW w:w="0" w:type="auto"/>
            <w:tcMar>
              <w:left w:w="369" w:type="dxa"/>
            </w:tcMar>
            <w:vAlign w:val="center"/>
            <w:hideMark/>
          </w:tcPr>
          <w:p w14:paraId="7A6529B1" w14:textId="77777777" w:rsidR="009A4A05" w:rsidRPr="007300EF" w:rsidRDefault="009A4A05" w:rsidP="00C843EE">
            <w:pPr>
              <w:rPr>
                <w:sz w:val="14"/>
                <w:szCs w:val="14"/>
                <w:lang w:val="en-GB"/>
              </w:rPr>
            </w:pPr>
            <w:r w:rsidRPr="007300EF">
              <w:rPr>
                <w:sz w:val="14"/>
                <w:szCs w:val="14"/>
                <w:lang w:val="en-GB"/>
              </w:rPr>
              <w:t>Subsequent (&lt;4w) infarction of anterior wall</w:t>
            </w:r>
          </w:p>
        </w:tc>
        <w:tc>
          <w:tcPr>
            <w:tcW w:w="0" w:type="auto"/>
            <w:vAlign w:val="center"/>
          </w:tcPr>
          <w:p w14:paraId="15FD65E3" w14:textId="77777777" w:rsidR="009A4A05" w:rsidRPr="007300EF" w:rsidRDefault="009A4A05" w:rsidP="00C843EE">
            <w:pPr>
              <w:rPr>
                <w:sz w:val="14"/>
                <w:szCs w:val="14"/>
                <w:lang w:val="en-GB"/>
              </w:rPr>
            </w:pPr>
            <w:r w:rsidRPr="007300EF">
              <w:rPr>
                <w:sz w:val="14"/>
                <w:szCs w:val="14"/>
                <w:lang w:val="en-GB"/>
              </w:rPr>
              <w:t>I22.0</w:t>
            </w:r>
          </w:p>
        </w:tc>
      </w:tr>
      <w:tr w:rsidR="009A4A05" w:rsidRPr="007300EF" w14:paraId="61FAE156" w14:textId="77777777" w:rsidTr="00BD73F9">
        <w:trPr>
          <w:trHeight w:val="20"/>
        </w:trPr>
        <w:tc>
          <w:tcPr>
            <w:tcW w:w="0" w:type="auto"/>
            <w:tcMar>
              <w:left w:w="369" w:type="dxa"/>
            </w:tcMar>
            <w:vAlign w:val="center"/>
            <w:hideMark/>
          </w:tcPr>
          <w:p w14:paraId="1DCA2C5D" w14:textId="77777777" w:rsidR="009A4A05" w:rsidRPr="007300EF" w:rsidRDefault="009A4A05" w:rsidP="00C843EE">
            <w:pPr>
              <w:rPr>
                <w:sz w:val="14"/>
                <w:szCs w:val="14"/>
                <w:lang w:val="en-GB"/>
              </w:rPr>
            </w:pPr>
            <w:r w:rsidRPr="007300EF">
              <w:rPr>
                <w:sz w:val="14"/>
                <w:szCs w:val="14"/>
                <w:lang w:val="en-GB"/>
              </w:rPr>
              <w:t>Subsequent (&lt;4w) infarction of inferior wall</w:t>
            </w:r>
          </w:p>
        </w:tc>
        <w:tc>
          <w:tcPr>
            <w:tcW w:w="0" w:type="auto"/>
            <w:vAlign w:val="center"/>
          </w:tcPr>
          <w:p w14:paraId="70149DE9" w14:textId="77777777" w:rsidR="009A4A05" w:rsidRPr="007300EF" w:rsidRDefault="009A4A05" w:rsidP="00C843EE">
            <w:pPr>
              <w:rPr>
                <w:sz w:val="14"/>
                <w:szCs w:val="14"/>
                <w:lang w:val="en-GB"/>
              </w:rPr>
            </w:pPr>
            <w:r w:rsidRPr="007300EF">
              <w:rPr>
                <w:sz w:val="14"/>
                <w:szCs w:val="14"/>
                <w:lang w:val="en-GB"/>
              </w:rPr>
              <w:t>I22.1</w:t>
            </w:r>
          </w:p>
        </w:tc>
      </w:tr>
      <w:tr w:rsidR="009A4A05" w:rsidRPr="007300EF" w14:paraId="47CF24E8" w14:textId="77777777" w:rsidTr="00BD73F9">
        <w:trPr>
          <w:trHeight w:val="20"/>
        </w:trPr>
        <w:tc>
          <w:tcPr>
            <w:tcW w:w="0" w:type="auto"/>
            <w:tcMar>
              <w:left w:w="369" w:type="dxa"/>
            </w:tcMar>
            <w:vAlign w:val="center"/>
            <w:hideMark/>
          </w:tcPr>
          <w:p w14:paraId="70A39D72" w14:textId="77777777" w:rsidR="009A4A05" w:rsidRPr="007300EF" w:rsidRDefault="009A4A05" w:rsidP="00C843EE">
            <w:pPr>
              <w:rPr>
                <w:sz w:val="14"/>
                <w:szCs w:val="14"/>
                <w:lang w:val="en-GB"/>
              </w:rPr>
            </w:pPr>
            <w:r w:rsidRPr="007300EF">
              <w:rPr>
                <w:sz w:val="14"/>
                <w:szCs w:val="14"/>
                <w:lang w:val="en-GB"/>
              </w:rPr>
              <w:t>Subsequent (&lt;4w) infarction of other sites</w:t>
            </w:r>
          </w:p>
        </w:tc>
        <w:tc>
          <w:tcPr>
            <w:tcW w:w="0" w:type="auto"/>
            <w:vAlign w:val="center"/>
          </w:tcPr>
          <w:p w14:paraId="4FDC0C42" w14:textId="77777777" w:rsidR="009A4A05" w:rsidRPr="007300EF" w:rsidRDefault="009A4A05" w:rsidP="00C843EE">
            <w:pPr>
              <w:rPr>
                <w:sz w:val="14"/>
                <w:szCs w:val="14"/>
                <w:lang w:val="en-GB"/>
              </w:rPr>
            </w:pPr>
            <w:r w:rsidRPr="007300EF">
              <w:rPr>
                <w:sz w:val="14"/>
                <w:szCs w:val="14"/>
                <w:lang w:val="en-GB"/>
              </w:rPr>
              <w:t>I22.8</w:t>
            </w:r>
          </w:p>
        </w:tc>
      </w:tr>
      <w:tr w:rsidR="009A4A05" w:rsidRPr="007300EF" w14:paraId="04C562C5" w14:textId="77777777" w:rsidTr="00BD73F9">
        <w:trPr>
          <w:trHeight w:val="20"/>
        </w:trPr>
        <w:tc>
          <w:tcPr>
            <w:tcW w:w="0" w:type="auto"/>
            <w:tcMar>
              <w:left w:w="369" w:type="dxa"/>
            </w:tcMar>
            <w:vAlign w:val="center"/>
            <w:hideMark/>
          </w:tcPr>
          <w:p w14:paraId="70C7A574" w14:textId="77777777" w:rsidR="009A4A05" w:rsidRPr="007300EF" w:rsidRDefault="009A4A05" w:rsidP="00C843EE">
            <w:pPr>
              <w:rPr>
                <w:sz w:val="14"/>
                <w:szCs w:val="14"/>
                <w:lang w:val="en-GB"/>
              </w:rPr>
            </w:pPr>
            <w:r w:rsidRPr="007300EF">
              <w:rPr>
                <w:sz w:val="14"/>
                <w:szCs w:val="14"/>
                <w:lang w:val="en-GB"/>
              </w:rPr>
              <w:t>Subsequent (&lt;4w) infarction of unspecified sites</w:t>
            </w:r>
          </w:p>
        </w:tc>
        <w:tc>
          <w:tcPr>
            <w:tcW w:w="0" w:type="auto"/>
            <w:vAlign w:val="center"/>
          </w:tcPr>
          <w:p w14:paraId="362356CA" w14:textId="77777777" w:rsidR="009A4A05" w:rsidRPr="007300EF" w:rsidRDefault="009A4A05" w:rsidP="00C843EE">
            <w:pPr>
              <w:rPr>
                <w:sz w:val="14"/>
                <w:szCs w:val="14"/>
                <w:lang w:val="en-GB"/>
              </w:rPr>
            </w:pPr>
            <w:r w:rsidRPr="007300EF">
              <w:rPr>
                <w:sz w:val="14"/>
                <w:szCs w:val="14"/>
                <w:lang w:val="en-GB"/>
              </w:rPr>
              <w:t>I22.9</w:t>
            </w:r>
          </w:p>
        </w:tc>
      </w:tr>
      <w:tr w:rsidR="009A4A05" w:rsidRPr="007300EF" w14:paraId="14E6C4B9" w14:textId="77777777" w:rsidTr="00497BF9">
        <w:trPr>
          <w:trHeight w:val="20"/>
        </w:trPr>
        <w:tc>
          <w:tcPr>
            <w:tcW w:w="0" w:type="auto"/>
            <w:vAlign w:val="center"/>
            <w:hideMark/>
          </w:tcPr>
          <w:p w14:paraId="236ADBD0" w14:textId="77777777" w:rsidR="009A4A05" w:rsidRPr="007300EF" w:rsidRDefault="009A4A05" w:rsidP="00AB065C">
            <w:pPr>
              <w:rPr>
                <w:sz w:val="14"/>
                <w:szCs w:val="14"/>
                <w:lang w:val="en-GB"/>
              </w:rPr>
            </w:pPr>
            <w:r w:rsidRPr="007300EF">
              <w:rPr>
                <w:iCs/>
                <w:sz w:val="14"/>
                <w:szCs w:val="14"/>
                <w:lang w:val="en-GB"/>
              </w:rPr>
              <w:t xml:space="preserve">   Acute non-ST-elevation myocardial infarction</w:t>
            </w:r>
          </w:p>
        </w:tc>
        <w:tc>
          <w:tcPr>
            <w:tcW w:w="0" w:type="auto"/>
            <w:vAlign w:val="center"/>
          </w:tcPr>
          <w:p w14:paraId="557F6F89" w14:textId="77777777" w:rsidR="009A4A05" w:rsidRPr="007300EF" w:rsidRDefault="009A4A05" w:rsidP="00AB065C">
            <w:pPr>
              <w:rPr>
                <w:sz w:val="14"/>
                <w:szCs w:val="14"/>
                <w:lang w:val="en-GB"/>
              </w:rPr>
            </w:pPr>
          </w:p>
        </w:tc>
      </w:tr>
      <w:tr w:rsidR="009A4A05" w:rsidRPr="007300EF" w14:paraId="6D73FE3D" w14:textId="77777777" w:rsidTr="00BD73F9">
        <w:trPr>
          <w:trHeight w:val="20"/>
        </w:trPr>
        <w:tc>
          <w:tcPr>
            <w:tcW w:w="0" w:type="auto"/>
            <w:tcMar>
              <w:left w:w="369" w:type="dxa"/>
            </w:tcMar>
            <w:vAlign w:val="center"/>
          </w:tcPr>
          <w:p w14:paraId="74159A89" w14:textId="77777777" w:rsidR="009A4A05" w:rsidRPr="007300EF" w:rsidRDefault="009A4A05" w:rsidP="00AF23ED">
            <w:pPr>
              <w:rPr>
                <w:iCs/>
                <w:sz w:val="14"/>
                <w:szCs w:val="14"/>
                <w:lang w:val="en-GB"/>
              </w:rPr>
            </w:pPr>
            <w:r w:rsidRPr="007300EF">
              <w:rPr>
                <w:sz w:val="14"/>
                <w:szCs w:val="14"/>
                <w:lang w:val="en-GB"/>
              </w:rPr>
              <w:t>Acute subendocardial myocardial infarction</w:t>
            </w:r>
          </w:p>
        </w:tc>
        <w:tc>
          <w:tcPr>
            <w:tcW w:w="0" w:type="auto"/>
            <w:vAlign w:val="center"/>
          </w:tcPr>
          <w:p w14:paraId="7BD675D9" w14:textId="77777777" w:rsidR="009A4A05" w:rsidRPr="007300EF" w:rsidRDefault="009A4A05" w:rsidP="00AF23ED">
            <w:pPr>
              <w:rPr>
                <w:sz w:val="14"/>
                <w:szCs w:val="14"/>
                <w:lang w:val="en-GB"/>
              </w:rPr>
            </w:pPr>
            <w:r w:rsidRPr="007300EF">
              <w:rPr>
                <w:sz w:val="14"/>
                <w:szCs w:val="14"/>
                <w:lang w:val="en-GB"/>
              </w:rPr>
              <w:t>I21.4</w:t>
            </w:r>
          </w:p>
        </w:tc>
      </w:tr>
      <w:tr w:rsidR="009A4A05" w:rsidRPr="007300EF" w14:paraId="1ADC1674" w14:textId="77777777" w:rsidTr="00497BF9">
        <w:trPr>
          <w:trHeight w:val="20"/>
        </w:trPr>
        <w:tc>
          <w:tcPr>
            <w:tcW w:w="0" w:type="auto"/>
            <w:vAlign w:val="center"/>
          </w:tcPr>
          <w:p w14:paraId="15ED6678" w14:textId="77777777" w:rsidR="009A4A05" w:rsidRPr="007300EF" w:rsidRDefault="009A4A05" w:rsidP="00AB065C">
            <w:pPr>
              <w:rPr>
                <w:iCs/>
                <w:sz w:val="14"/>
                <w:szCs w:val="14"/>
                <w:lang w:val="en-GB"/>
              </w:rPr>
            </w:pPr>
            <w:r w:rsidRPr="007300EF">
              <w:rPr>
                <w:iCs/>
                <w:sz w:val="14"/>
                <w:szCs w:val="14"/>
                <w:lang w:val="en-GB"/>
              </w:rPr>
              <w:t xml:space="preserve">   Unspecified myocardial infarction</w:t>
            </w:r>
          </w:p>
        </w:tc>
        <w:tc>
          <w:tcPr>
            <w:tcW w:w="0" w:type="auto"/>
            <w:vAlign w:val="center"/>
          </w:tcPr>
          <w:p w14:paraId="4F80CA42" w14:textId="77777777" w:rsidR="009A4A05" w:rsidRPr="007300EF" w:rsidRDefault="009A4A05" w:rsidP="00AB065C">
            <w:pPr>
              <w:rPr>
                <w:sz w:val="14"/>
                <w:szCs w:val="14"/>
                <w:lang w:val="en-GB"/>
              </w:rPr>
            </w:pPr>
          </w:p>
        </w:tc>
      </w:tr>
      <w:tr w:rsidR="009A4A05" w:rsidRPr="007300EF" w14:paraId="3E54F956" w14:textId="77777777" w:rsidTr="008A6E20">
        <w:trPr>
          <w:trHeight w:val="20"/>
        </w:trPr>
        <w:tc>
          <w:tcPr>
            <w:tcW w:w="0" w:type="auto"/>
            <w:tcBorders>
              <w:bottom w:val="single" w:sz="4" w:space="0" w:color="auto"/>
            </w:tcBorders>
            <w:tcMar>
              <w:left w:w="369" w:type="dxa"/>
            </w:tcMar>
            <w:vAlign w:val="center"/>
            <w:hideMark/>
          </w:tcPr>
          <w:p w14:paraId="085616C4" w14:textId="77777777" w:rsidR="009A4A05" w:rsidRPr="007300EF" w:rsidRDefault="009A4A05" w:rsidP="00AF23ED">
            <w:pPr>
              <w:rPr>
                <w:iCs/>
                <w:sz w:val="14"/>
                <w:szCs w:val="14"/>
                <w:lang w:val="en-GB"/>
              </w:rPr>
            </w:pPr>
            <w:r w:rsidRPr="007300EF">
              <w:rPr>
                <w:iCs/>
                <w:sz w:val="14"/>
                <w:szCs w:val="14"/>
                <w:lang w:val="en-GB"/>
              </w:rPr>
              <w:t>Acute myocardial infarction, unspecified</w:t>
            </w:r>
          </w:p>
        </w:tc>
        <w:tc>
          <w:tcPr>
            <w:tcW w:w="0" w:type="auto"/>
            <w:tcBorders>
              <w:bottom w:val="single" w:sz="4" w:space="0" w:color="auto"/>
            </w:tcBorders>
            <w:vAlign w:val="center"/>
          </w:tcPr>
          <w:p w14:paraId="69B420A3" w14:textId="77777777" w:rsidR="009A4A05" w:rsidRPr="007300EF" w:rsidRDefault="009A4A05" w:rsidP="00AB065C">
            <w:pPr>
              <w:rPr>
                <w:iCs/>
                <w:sz w:val="14"/>
                <w:szCs w:val="14"/>
                <w:lang w:val="en-GB"/>
              </w:rPr>
            </w:pPr>
            <w:r w:rsidRPr="007300EF">
              <w:rPr>
                <w:sz w:val="14"/>
                <w:szCs w:val="14"/>
                <w:lang w:val="en-GB"/>
              </w:rPr>
              <w:t>I21.9</w:t>
            </w:r>
          </w:p>
        </w:tc>
      </w:tr>
      <w:tr w:rsidR="009A4A05" w:rsidRPr="007300EF" w14:paraId="1F9F205A" w14:textId="77777777" w:rsidTr="008A6E20">
        <w:trPr>
          <w:trHeight w:val="20"/>
        </w:trPr>
        <w:tc>
          <w:tcPr>
            <w:tcW w:w="0" w:type="auto"/>
            <w:tcBorders>
              <w:top w:val="single" w:sz="4" w:space="0" w:color="auto"/>
              <w:bottom w:val="single" w:sz="4" w:space="0" w:color="auto"/>
            </w:tcBorders>
            <w:vAlign w:val="center"/>
          </w:tcPr>
          <w:p w14:paraId="5CEE3633" w14:textId="77777777" w:rsidR="009A4A05" w:rsidRPr="007300EF" w:rsidRDefault="009A4A05" w:rsidP="00BD73F9">
            <w:pPr>
              <w:jc w:val="both"/>
              <w:rPr>
                <w:sz w:val="14"/>
                <w:szCs w:val="14"/>
                <w:lang w:val="en-GB"/>
              </w:rPr>
            </w:pPr>
            <w:r w:rsidRPr="007300EF">
              <w:rPr>
                <w:bCs/>
                <w:sz w:val="14"/>
                <w:szCs w:val="14"/>
                <w:lang w:val="en-GB"/>
              </w:rPr>
              <w:t xml:space="preserve">Stroke </w:t>
            </w:r>
          </w:p>
        </w:tc>
        <w:tc>
          <w:tcPr>
            <w:tcW w:w="0" w:type="auto"/>
            <w:tcBorders>
              <w:top w:val="single" w:sz="4" w:space="0" w:color="auto"/>
              <w:bottom w:val="single" w:sz="4" w:space="0" w:color="auto"/>
            </w:tcBorders>
            <w:vAlign w:val="center"/>
          </w:tcPr>
          <w:p w14:paraId="39A23A30" w14:textId="77777777" w:rsidR="009A4A05" w:rsidRPr="007300EF" w:rsidRDefault="009A4A05" w:rsidP="00BD73F9">
            <w:pPr>
              <w:rPr>
                <w:sz w:val="14"/>
                <w:szCs w:val="14"/>
                <w:lang w:val="en-GB"/>
              </w:rPr>
            </w:pPr>
          </w:p>
        </w:tc>
      </w:tr>
      <w:tr w:rsidR="009A4A05" w:rsidRPr="007300EF" w14:paraId="3FE61E4D" w14:textId="77777777" w:rsidTr="008A6E20">
        <w:trPr>
          <w:trHeight w:val="20"/>
        </w:trPr>
        <w:tc>
          <w:tcPr>
            <w:tcW w:w="0" w:type="auto"/>
            <w:tcBorders>
              <w:top w:val="single" w:sz="4" w:space="0" w:color="auto"/>
            </w:tcBorders>
            <w:vAlign w:val="center"/>
          </w:tcPr>
          <w:p w14:paraId="36A8D92A" w14:textId="77777777" w:rsidR="009A4A05" w:rsidRPr="007300EF" w:rsidRDefault="009A4A05" w:rsidP="00BD73F9">
            <w:pPr>
              <w:jc w:val="both"/>
              <w:rPr>
                <w:sz w:val="14"/>
                <w:szCs w:val="14"/>
                <w:lang w:val="en-GB"/>
              </w:rPr>
            </w:pPr>
            <w:r w:rsidRPr="007300EF">
              <w:rPr>
                <w:iCs/>
                <w:sz w:val="14"/>
                <w:szCs w:val="14"/>
                <w:lang w:val="en-GB"/>
              </w:rPr>
              <w:t xml:space="preserve">   Haemorrhagic stroke</w:t>
            </w:r>
          </w:p>
        </w:tc>
        <w:tc>
          <w:tcPr>
            <w:tcW w:w="0" w:type="auto"/>
            <w:tcBorders>
              <w:top w:val="single" w:sz="4" w:space="0" w:color="auto"/>
            </w:tcBorders>
            <w:vAlign w:val="center"/>
          </w:tcPr>
          <w:p w14:paraId="069FEA24" w14:textId="77777777" w:rsidR="009A4A05" w:rsidRPr="007300EF" w:rsidRDefault="009A4A05" w:rsidP="00BD73F9">
            <w:pPr>
              <w:rPr>
                <w:sz w:val="14"/>
                <w:szCs w:val="14"/>
                <w:lang w:val="en-GB"/>
              </w:rPr>
            </w:pPr>
          </w:p>
        </w:tc>
      </w:tr>
      <w:tr w:rsidR="009A4A05" w:rsidRPr="007300EF" w14:paraId="0A5C5A97" w14:textId="77777777" w:rsidTr="006127D2">
        <w:trPr>
          <w:trHeight w:val="20"/>
        </w:trPr>
        <w:tc>
          <w:tcPr>
            <w:tcW w:w="0" w:type="auto"/>
            <w:tcMar>
              <w:left w:w="369" w:type="dxa"/>
            </w:tcMar>
            <w:vAlign w:val="center"/>
          </w:tcPr>
          <w:p w14:paraId="7A2544CA" w14:textId="77777777" w:rsidR="009A4A05" w:rsidRPr="007300EF" w:rsidRDefault="009A4A05" w:rsidP="00BD73F9">
            <w:pPr>
              <w:jc w:val="both"/>
              <w:rPr>
                <w:iCs/>
                <w:sz w:val="14"/>
                <w:szCs w:val="14"/>
                <w:lang w:val="en-GB"/>
              </w:rPr>
            </w:pPr>
            <w:r w:rsidRPr="007300EF">
              <w:rPr>
                <w:sz w:val="14"/>
                <w:szCs w:val="14"/>
                <w:lang w:val="en-GB"/>
              </w:rPr>
              <w:t>Subarachnoid haemorrhage from carotid siphon and bifurcation</w:t>
            </w:r>
          </w:p>
        </w:tc>
        <w:tc>
          <w:tcPr>
            <w:tcW w:w="0" w:type="auto"/>
            <w:vAlign w:val="center"/>
          </w:tcPr>
          <w:p w14:paraId="02CCEAE7" w14:textId="77777777" w:rsidR="009A4A05" w:rsidRPr="007300EF" w:rsidRDefault="009A4A05" w:rsidP="00BD73F9">
            <w:pPr>
              <w:rPr>
                <w:sz w:val="14"/>
                <w:szCs w:val="14"/>
                <w:lang w:val="en-GB"/>
              </w:rPr>
            </w:pPr>
            <w:r w:rsidRPr="007300EF">
              <w:rPr>
                <w:sz w:val="14"/>
                <w:szCs w:val="14"/>
                <w:lang w:val="en-GB"/>
              </w:rPr>
              <w:t>I60.0</w:t>
            </w:r>
          </w:p>
        </w:tc>
      </w:tr>
      <w:tr w:rsidR="009A4A05" w:rsidRPr="007300EF" w14:paraId="6370F45C" w14:textId="77777777" w:rsidTr="006127D2">
        <w:trPr>
          <w:trHeight w:val="20"/>
        </w:trPr>
        <w:tc>
          <w:tcPr>
            <w:tcW w:w="0" w:type="auto"/>
            <w:tcMar>
              <w:left w:w="369" w:type="dxa"/>
            </w:tcMar>
            <w:vAlign w:val="center"/>
          </w:tcPr>
          <w:p w14:paraId="140C0EF4" w14:textId="77777777" w:rsidR="009A4A05" w:rsidRPr="007300EF" w:rsidRDefault="009A4A05" w:rsidP="00BD73F9">
            <w:pPr>
              <w:jc w:val="both"/>
              <w:rPr>
                <w:iCs/>
                <w:sz w:val="14"/>
                <w:szCs w:val="14"/>
                <w:lang w:val="en-GB"/>
              </w:rPr>
            </w:pPr>
            <w:r w:rsidRPr="007300EF">
              <w:rPr>
                <w:sz w:val="14"/>
                <w:szCs w:val="14"/>
                <w:lang w:val="en-GB"/>
              </w:rPr>
              <w:t>Subarachnoid haemorrhage from middle cerebral artery</w:t>
            </w:r>
          </w:p>
        </w:tc>
        <w:tc>
          <w:tcPr>
            <w:tcW w:w="0" w:type="auto"/>
            <w:vAlign w:val="center"/>
          </w:tcPr>
          <w:p w14:paraId="2DA664AC" w14:textId="77777777" w:rsidR="009A4A05" w:rsidRPr="007300EF" w:rsidRDefault="009A4A05" w:rsidP="00BD73F9">
            <w:pPr>
              <w:rPr>
                <w:sz w:val="14"/>
                <w:szCs w:val="14"/>
                <w:lang w:val="en-GB"/>
              </w:rPr>
            </w:pPr>
            <w:r w:rsidRPr="007300EF">
              <w:rPr>
                <w:sz w:val="14"/>
                <w:szCs w:val="14"/>
                <w:lang w:val="en-GB"/>
              </w:rPr>
              <w:t xml:space="preserve">I60.1 </w:t>
            </w:r>
          </w:p>
        </w:tc>
      </w:tr>
      <w:tr w:rsidR="009A4A05" w:rsidRPr="007300EF" w14:paraId="0C537169" w14:textId="77777777" w:rsidTr="006127D2">
        <w:trPr>
          <w:trHeight w:val="20"/>
        </w:trPr>
        <w:tc>
          <w:tcPr>
            <w:tcW w:w="0" w:type="auto"/>
            <w:tcMar>
              <w:left w:w="369" w:type="dxa"/>
            </w:tcMar>
            <w:vAlign w:val="center"/>
          </w:tcPr>
          <w:p w14:paraId="7F5B55C2" w14:textId="77777777" w:rsidR="009A4A05" w:rsidRPr="007300EF" w:rsidRDefault="009A4A05" w:rsidP="00BD73F9">
            <w:pPr>
              <w:jc w:val="both"/>
              <w:rPr>
                <w:iCs/>
                <w:sz w:val="14"/>
                <w:szCs w:val="14"/>
                <w:lang w:val="en-GB"/>
              </w:rPr>
            </w:pPr>
            <w:r w:rsidRPr="007300EF">
              <w:rPr>
                <w:sz w:val="14"/>
                <w:szCs w:val="14"/>
                <w:lang w:val="en-GB"/>
              </w:rPr>
              <w:t>Subarachnoid haemorrhage from anterior communicating artery</w:t>
            </w:r>
          </w:p>
        </w:tc>
        <w:tc>
          <w:tcPr>
            <w:tcW w:w="0" w:type="auto"/>
            <w:vAlign w:val="center"/>
          </w:tcPr>
          <w:p w14:paraId="6DF5DE06" w14:textId="77777777" w:rsidR="009A4A05" w:rsidRPr="007300EF" w:rsidRDefault="009A4A05" w:rsidP="00BD73F9">
            <w:pPr>
              <w:rPr>
                <w:sz w:val="14"/>
                <w:szCs w:val="14"/>
                <w:lang w:val="en-GB"/>
              </w:rPr>
            </w:pPr>
            <w:r w:rsidRPr="007300EF">
              <w:rPr>
                <w:sz w:val="14"/>
                <w:szCs w:val="14"/>
                <w:lang w:val="en-GB"/>
              </w:rPr>
              <w:t xml:space="preserve">I60.2 </w:t>
            </w:r>
          </w:p>
        </w:tc>
      </w:tr>
      <w:tr w:rsidR="009A4A05" w:rsidRPr="007300EF" w14:paraId="71372A8E" w14:textId="77777777" w:rsidTr="006127D2">
        <w:trPr>
          <w:trHeight w:val="20"/>
        </w:trPr>
        <w:tc>
          <w:tcPr>
            <w:tcW w:w="0" w:type="auto"/>
            <w:tcMar>
              <w:left w:w="369" w:type="dxa"/>
            </w:tcMar>
            <w:vAlign w:val="center"/>
          </w:tcPr>
          <w:p w14:paraId="78328BE7" w14:textId="77777777" w:rsidR="009A4A05" w:rsidRPr="007300EF" w:rsidRDefault="009A4A05" w:rsidP="00BD73F9">
            <w:pPr>
              <w:jc w:val="both"/>
              <w:rPr>
                <w:iCs/>
                <w:sz w:val="14"/>
                <w:szCs w:val="14"/>
                <w:lang w:val="en-GB"/>
              </w:rPr>
            </w:pPr>
            <w:r w:rsidRPr="007300EF">
              <w:rPr>
                <w:sz w:val="14"/>
                <w:szCs w:val="14"/>
                <w:lang w:val="en-GB"/>
              </w:rPr>
              <w:t>Subarachnoid haemorrhage from posterior communicating artery</w:t>
            </w:r>
          </w:p>
        </w:tc>
        <w:tc>
          <w:tcPr>
            <w:tcW w:w="0" w:type="auto"/>
            <w:vAlign w:val="center"/>
          </w:tcPr>
          <w:p w14:paraId="462E170D" w14:textId="77777777" w:rsidR="009A4A05" w:rsidRPr="007300EF" w:rsidRDefault="009A4A05" w:rsidP="00BD73F9">
            <w:pPr>
              <w:rPr>
                <w:sz w:val="14"/>
                <w:szCs w:val="14"/>
                <w:lang w:val="en-GB"/>
              </w:rPr>
            </w:pPr>
            <w:r w:rsidRPr="007300EF">
              <w:rPr>
                <w:sz w:val="14"/>
                <w:szCs w:val="14"/>
                <w:lang w:val="en-GB"/>
              </w:rPr>
              <w:t xml:space="preserve">I60.3 </w:t>
            </w:r>
          </w:p>
        </w:tc>
      </w:tr>
      <w:tr w:rsidR="009A4A05" w:rsidRPr="007300EF" w14:paraId="02CBC958" w14:textId="77777777" w:rsidTr="006127D2">
        <w:trPr>
          <w:trHeight w:val="20"/>
        </w:trPr>
        <w:tc>
          <w:tcPr>
            <w:tcW w:w="0" w:type="auto"/>
            <w:tcMar>
              <w:left w:w="369" w:type="dxa"/>
            </w:tcMar>
            <w:vAlign w:val="center"/>
          </w:tcPr>
          <w:p w14:paraId="6C688BCF" w14:textId="77777777" w:rsidR="009A4A05" w:rsidRPr="007300EF" w:rsidRDefault="009A4A05" w:rsidP="00BD73F9">
            <w:pPr>
              <w:jc w:val="both"/>
              <w:rPr>
                <w:iCs/>
                <w:sz w:val="14"/>
                <w:szCs w:val="14"/>
                <w:lang w:val="en-GB"/>
              </w:rPr>
            </w:pPr>
            <w:r w:rsidRPr="007300EF">
              <w:rPr>
                <w:sz w:val="14"/>
                <w:szCs w:val="14"/>
                <w:lang w:val="en-GB"/>
              </w:rPr>
              <w:t>Subarachnoid haemorrhage from basilar artery</w:t>
            </w:r>
          </w:p>
        </w:tc>
        <w:tc>
          <w:tcPr>
            <w:tcW w:w="0" w:type="auto"/>
            <w:vAlign w:val="center"/>
          </w:tcPr>
          <w:p w14:paraId="01C878B8" w14:textId="77777777" w:rsidR="009A4A05" w:rsidRPr="007300EF" w:rsidRDefault="009A4A05" w:rsidP="00BD73F9">
            <w:pPr>
              <w:rPr>
                <w:sz w:val="14"/>
                <w:szCs w:val="14"/>
                <w:lang w:val="en-GB"/>
              </w:rPr>
            </w:pPr>
            <w:r w:rsidRPr="007300EF">
              <w:rPr>
                <w:sz w:val="14"/>
                <w:szCs w:val="14"/>
                <w:lang w:val="en-GB"/>
              </w:rPr>
              <w:t xml:space="preserve">I60.4 </w:t>
            </w:r>
          </w:p>
        </w:tc>
      </w:tr>
      <w:tr w:rsidR="009A4A05" w:rsidRPr="007300EF" w14:paraId="276934B8" w14:textId="77777777" w:rsidTr="006127D2">
        <w:trPr>
          <w:trHeight w:val="20"/>
        </w:trPr>
        <w:tc>
          <w:tcPr>
            <w:tcW w:w="0" w:type="auto"/>
            <w:tcMar>
              <w:left w:w="369" w:type="dxa"/>
            </w:tcMar>
            <w:vAlign w:val="center"/>
          </w:tcPr>
          <w:p w14:paraId="5EF7E5AC" w14:textId="77777777" w:rsidR="009A4A05" w:rsidRPr="007300EF" w:rsidRDefault="009A4A05" w:rsidP="00BD73F9">
            <w:pPr>
              <w:jc w:val="both"/>
              <w:rPr>
                <w:iCs/>
                <w:sz w:val="14"/>
                <w:szCs w:val="14"/>
                <w:lang w:val="en-GB"/>
              </w:rPr>
            </w:pPr>
            <w:r w:rsidRPr="007300EF">
              <w:rPr>
                <w:sz w:val="14"/>
                <w:szCs w:val="14"/>
                <w:lang w:val="en-GB"/>
              </w:rPr>
              <w:t>Subarachnoid haemorrhage from vertebral artery</w:t>
            </w:r>
          </w:p>
        </w:tc>
        <w:tc>
          <w:tcPr>
            <w:tcW w:w="0" w:type="auto"/>
            <w:vAlign w:val="center"/>
          </w:tcPr>
          <w:p w14:paraId="6732EADE" w14:textId="77777777" w:rsidR="009A4A05" w:rsidRPr="007300EF" w:rsidRDefault="009A4A05" w:rsidP="00BD73F9">
            <w:pPr>
              <w:rPr>
                <w:sz w:val="14"/>
                <w:szCs w:val="14"/>
                <w:lang w:val="en-GB"/>
              </w:rPr>
            </w:pPr>
            <w:r w:rsidRPr="007300EF">
              <w:rPr>
                <w:sz w:val="14"/>
                <w:szCs w:val="14"/>
                <w:lang w:val="en-GB"/>
              </w:rPr>
              <w:t xml:space="preserve">I60.5 </w:t>
            </w:r>
          </w:p>
        </w:tc>
      </w:tr>
      <w:tr w:rsidR="009A4A05" w:rsidRPr="007300EF" w14:paraId="5A201CCA" w14:textId="77777777" w:rsidTr="006127D2">
        <w:trPr>
          <w:trHeight w:val="20"/>
        </w:trPr>
        <w:tc>
          <w:tcPr>
            <w:tcW w:w="0" w:type="auto"/>
            <w:tcMar>
              <w:left w:w="369" w:type="dxa"/>
            </w:tcMar>
            <w:vAlign w:val="center"/>
          </w:tcPr>
          <w:p w14:paraId="0A184A2B" w14:textId="77777777" w:rsidR="009A4A05" w:rsidRPr="007300EF" w:rsidRDefault="009A4A05" w:rsidP="00BD73F9">
            <w:pPr>
              <w:jc w:val="both"/>
              <w:rPr>
                <w:iCs/>
                <w:sz w:val="14"/>
                <w:szCs w:val="14"/>
                <w:lang w:val="en-GB"/>
              </w:rPr>
            </w:pPr>
            <w:r w:rsidRPr="007300EF">
              <w:rPr>
                <w:sz w:val="14"/>
                <w:szCs w:val="14"/>
                <w:lang w:val="en-GB"/>
              </w:rPr>
              <w:t>Subarachnoid haemorrhage from other intracranial arteries</w:t>
            </w:r>
          </w:p>
        </w:tc>
        <w:tc>
          <w:tcPr>
            <w:tcW w:w="0" w:type="auto"/>
            <w:vAlign w:val="center"/>
          </w:tcPr>
          <w:p w14:paraId="60E2067F" w14:textId="77777777" w:rsidR="009A4A05" w:rsidRPr="007300EF" w:rsidRDefault="009A4A05" w:rsidP="00BD73F9">
            <w:pPr>
              <w:rPr>
                <w:sz w:val="14"/>
                <w:szCs w:val="14"/>
                <w:lang w:val="en-GB"/>
              </w:rPr>
            </w:pPr>
            <w:r w:rsidRPr="007300EF">
              <w:rPr>
                <w:sz w:val="14"/>
                <w:szCs w:val="14"/>
                <w:lang w:val="en-GB"/>
              </w:rPr>
              <w:t xml:space="preserve">I60.6 </w:t>
            </w:r>
          </w:p>
        </w:tc>
      </w:tr>
      <w:tr w:rsidR="009A4A05" w:rsidRPr="007300EF" w14:paraId="3C506E28" w14:textId="77777777" w:rsidTr="006127D2">
        <w:trPr>
          <w:trHeight w:val="20"/>
        </w:trPr>
        <w:tc>
          <w:tcPr>
            <w:tcW w:w="0" w:type="auto"/>
            <w:tcMar>
              <w:left w:w="369" w:type="dxa"/>
            </w:tcMar>
            <w:vAlign w:val="center"/>
          </w:tcPr>
          <w:p w14:paraId="1CFD4561" w14:textId="77777777" w:rsidR="009A4A05" w:rsidRPr="007300EF" w:rsidRDefault="009A4A05" w:rsidP="00BD73F9">
            <w:pPr>
              <w:jc w:val="both"/>
              <w:rPr>
                <w:iCs/>
                <w:sz w:val="14"/>
                <w:szCs w:val="14"/>
                <w:lang w:val="en-GB"/>
              </w:rPr>
            </w:pPr>
            <w:r w:rsidRPr="007300EF">
              <w:rPr>
                <w:sz w:val="14"/>
                <w:szCs w:val="14"/>
                <w:lang w:val="en-GB"/>
              </w:rPr>
              <w:t>Subarachnoid haemorrhage from intracranial artery, unspecified</w:t>
            </w:r>
          </w:p>
        </w:tc>
        <w:tc>
          <w:tcPr>
            <w:tcW w:w="0" w:type="auto"/>
            <w:vAlign w:val="center"/>
          </w:tcPr>
          <w:p w14:paraId="3B5B6578" w14:textId="77777777" w:rsidR="009A4A05" w:rsidRPr="007300EF" w:rsidRDefault="009A4A05" w:rsidP="00BD73F9">
            <w:pPr>
              <w:rPr>
                <w:sz w:val="14"/>
                <w:szCs w:val="14"/>
                <w:lang w:val="en-GB"/>
              </w:rPr>
            </w:pPr>
            <w:r w:rsidRPr="007300EF">
              <w:rPr>
                <w:sz w:val="14"/>
                <w:szCs w:val="14"/>
                <w:lang w:val="en-GB"/>
              </w:rPr>
              <w:t xml:space="preserve">I60.7 </w:t>
            </w:r>
          </w:p>
        </w:tc>
      </w:tr>
      <w:tr w:rsidR="009A4A05" w:rsidRPr="007300EF" w14:paraId="41AE1226" w14:textId="77777777" w:rsidTr="006127D2">
        <w:trPr>
          <w:trHeight w:val="20"/>
        </w:trPr>
        <w:tc>
          <w:tcPr>
            <w:tcW w:w="0" w:type="auto"/>
            <w:tcMar>
              <w:left w:w="369" w:type="dxa"/>
            </w:tcMar>
            <w:vAlign w:val="center"/>
          </w:tcPr>
          <w:p w14:paraId="749ECBE5" w14:textId="77777777" w:rsidR="009A4A05" w:rsidRPr="007300EF" w:rsidRDefault="009A4A05" w:rsidP="00BD73F9">
            <w:pPr>
              <w:jc w:val="both"/>
              <w:rPr>
                <w:iCs/>
                <w:sz w:val="14"/>
                <w:szCs w:val="14"/>
                <w:lang w:val="en-GB"/>
              </w:rPr>
            </w:pPr>
            <w:r w:rsidRPr="007300EF">
              <w:rPr>
                <w:sz w:val="14"/>
                <w:szCs w:val="14"/>
                <w:lang w:val="en-GB"/>
              </w:rPr>
              <w:t>Other subarachnoid haemorrhage</w:t>
            </w:r>
          </w:p>
        </w:tc>
        <w:tc>
          <w:tcPr>
            <w:tcW w:w="0" w:type="auto"/>
            <w:vAlign w:val="center"/>
          </w:tcPr>
          <w:p w14:paraId="0B010874" w14:textId="77777777" w:rsidR="009A4A05" w:rsidRPr="007300EF" w:rsidRDefault="009A4A05" w:rsidP="00BD73F9">
            <w:pPr>
              <w:rPr>
                <w:sz w:val="14"/>
                <w:szCs w:val="14"/>
                <w:lang w:val="en-GB"/>
              </w:rPr>
            </w:pPr>
            <w:r w:rsidRPr="007300EF">
              <w:rPr>
                <w:sz w:val="14"/>
                <w:szCs w:val="14"/>
                <w:lang w:val="en-GB"/>
              </w:rPr>
              <w:t>I60.8</w:t>
            </w:r>
          </w:p>
        </w:tc>
      </w:tr>
      <w:tr w:rsidR="009A4A05" w:rsidRPr="007300EF" w14:paraId="059E773F" w14:textId="77777777" w:rsidTr="006127D2">
        <w:trPr>
          <w:trHeight w:val="20"/>
        </w:trPr>
        <w:tc>
          <w:tcPr>
            <w:tcW w:w="0" w:type="auto"/>
            <w:tcMar>
              <w:left w:w="369" w:type="dxa"/>
            </w:tcMar>
            <w:vAlign w:val="center"/>
          </w:tcPr>
          <w:p w14:paraId="4DFB04A2" w14:textId="77777777" w:rsidR="009A4A05" w:rsidRPr="007300EF" w:rsidRDefault="009A4A05" w:rsidP="00BD73F9">
            <w:pPr>
              <w:jc w:val="both"/>
              <w:rPr>
                <w:iCs/>
                <w:sz w:val="14"/>
                <w:szCs w:val="14"/>
                <w:lang w:val="en-GB"/>
              </w:rPr>
            </w:pPr>
            <w:r w:rsidRPr="007300EF">
              <w:rPr>
                <w:sz w:val="14"/>
                <w:szCs w:val="14"/>
                <w:lang w:val="en-GB"/>
              </w:rPr>
              <w:t>Subarachnoid haemorrhage, unspecified</w:t>
            </w:r>
          </w:p>
        </w:tc>
        <w:tc>
          <w:tcPr>
            <w:tcW w:w="0" w:type="auto"/>
            <w:vAlign w:val="center"/>
          </w:tcPr>
          <w:p w14:paraId="31EDA9F9" w14:textId="77777777" w:rsidR="009A4A05" w:rsidRPr="007300EF" w:rsidRDefault="009A4A05" w:rsidP="00BD73F9">
            <w:pPr>
              <w:rPr>
                <w:sz w:val="14"/>
                <w:szCs w:val="14"/>
                <w:lang w:val="en-GB"/>
              </w:rPr>
            </w:pPr>
            <w:r w:rsidRPr="007300EF">
              <w:rPr>
                <w:sz w:val="14"/>
                <w:szCs w:val="14"/>
                <w:lang w:val="en-GB"/>
              </w:rPr>
              <w:t>I60.9</w:t>
            </w:r>
          </w:p>
        </w:tc>
      </w:tr>
      <w:tr w:rsidR="009A4A05" w:rsidRPr="007300EF" w14:paraId="5B2CD6FF" w14:textId="77777777" w:rsidTr="006127D2">
        <w:trPr>
          <w:trHeight w:val="20"/>
        </w:trPr>
        <w:tc>
          <w:tcPr>
            <w:tcW w:w="0" w:type="auto"/>
            <w:tcMar>
              <w:left w:w="369" w:type="dxa"/>
            </w:tcMar>
            <w:vAlign w:val="center"/>
          </w:tcPr>
          <w:p w14:paraId="2B5171CC" w14:textId="77777777" w:rsidR="009A4A05" w:rsidRPr="007300EF" w:rsidRDefault="009A4A05" w:rsidP="00BD73F9">
            <w:pPr>
              <w:jc w:val="both"/>
              <w:rPr>
                <w:iCs/>
                <w:sz w:val="14"/>
                <w:szCs w:val="14"/>
                <w:lang w:val="en-GB"/>
              </w:rPr>
            </w:pPr>
            <w:r w:rsidRPr="007300EF">
              <w:rPr>
                <w:sz w:val="14"/>
                <w:szCs w:val="14"/>
                <w:lang w:val="en-GB"/>
              </w:rPr>
              <w:t>Intracerebral haemorrhage in hemisphere, subcortical</w:t>
            </w:r>
          </w:p>
        </w:tc>
        <w:tc>
          <w:tcPr>
            <w:tcW w:w="0" w:type="auto"/>
            <w:vAlign w:val="center"/>
          </w:tcPr>
          <w:p w14:paraId="6E8764A4" w14:textId="77777777" w:rsidR="009A4A05" w:rsidRPr="007300EF" w:rsidRDefault="009A4A05" w:rsidP="00BD73F9">
            <w:pPr>
              <w:rPr>
                <w:sz w:val="14"/>
                <w:szCs w:val="14"/>
                <w:lang w:val="en-GB"/>
              </w:rPr>
            </w:pPr>
            <w:r w:rsidRPr="007300EF">
              <w:rPr>
                <w:sz w:val="14"/>
                <w:szCs w:val="14"/>
                <w:lang w:val="en-GB"/>
              </w:rPr>
              <w:t>I61.0</w:t>
            </w:r>
          </w:p>
        </w:tc>
      </w:tr>
      <w:tr w:rsidR="009A4A05" w:rsidRPr="007300EF" w14:paraId="287A3EFB" w14:textId="77777777" w:rsidTr="006127D2">
        <w:trPr>
          <w:trHeight w:val="20"/>
        </w:trPr>
        <w:tc>
          <w:tcPr>
            <w:tcW w:w="0" w:type="auto"/>
            <w:tcMar>
              <w:left w:w="369" w:type="dxa"/>
            </w:tcMar>
            <w:vAlign w:val="center"/>
          </w:tcPr>
          <w:p w14:paraId="6240D25F" w14:textId="77777777" w:rsidR="009A4A05" w:rsidRPr="007300EF" w:rsidRDefault="009A4A05" w:rsidP="00BD73F9">
            <w:pPr>
              <w:jc w:val="both"/>
              <w:rPr>
                <w:iCs/>
                <w:sz w:val="14"/>
                <w:szCs w:val="14"/>
                <w:lang w:val="en-GB"/>
              </w:rPr>
            </w:pPr>
            <w:r w:rsidRPr="007300EF">
              <w:rPr>
                <w:sz w:val="14"/>
                <w:szCs w:val="14"/>
                <w:lang w:val="en-GB"/>
              </w:rPr>
              <w:t>Intracerebral haemorrhage in hemisphere, cortical</w:t>
            </w:r>
          </w:p>
        </w:tc>
        <w:tc>
          <w:tcPr>
            <w:tcW w:w="0" w:type="auto"/>
            <w:vAlign w:val="center"/>
          </w:tcPr>
          <w:p w14:paraId="6BD36944" w14:textId="77777777" w:rsidR="009A4A05" w:rsidRPr="007300EF" w:rsidRDefault="009A4A05" w:rsidP="00BD73F9">
            <w:pPr>
              <w:rPr>
                <w:sz w:val="14"/>
                <w:szCs w:val="14"/>
                <w:lang w:val="en-GB"/>
              </w:rPr>
            </w:pPr>
            <w:r w:rsidRPr="007300EF">
              <w:rPr>
                <w:sz w:val="14"/>
                <w:szCs w:val="14"/>
                <w:lang w:val="en-GB"/>
              </w:rPr>
              <w:t xml:space="preserve">I61.1 </w:t>
            </w:r>
          </w:p>
        </w:tc>
      </w:tr>
      <w:tr w:rsidR="009A4A05" w:rsidRPr="007300EF" w14:paraId="5EF4B4F9" w14:textId="77777777" w:rsidTr="006127D2">
        <w:trPr>
          <w:trHeight w:val="20"/>
        </w:trPr>
        <w:tc>
          <w:tcPr>
            <w:tcW w:w="0" w:type="auto"/>
            <w:tcMar>
              <w:left w:w="369" w:type="dxa"/>
            </w:tcMar>
            <w:vAlign w:val="center"/>
          </w:tcPr>
          <w:p w14:paraId="74CEDE99" w14:textId="77777777" w:rsidR="009A4A05" w:rsidRPr="007300EF" w:rsidRDefault="009A4A05" w:rsidP="00BD73F9">
            <w:pPr>
              <w:jc w:val="both"/>
              <w:rPr>
                <w:iCs/>
                <w:sz w:val="14"/>
                <w:szCs w:val="14"/>
                <w:lang w:val="en-GB"/>
              </w:rPr>
            </w:pPr>
            <w:r w:rsidRPr="007300EF">
              <w:rPr>
                <w:sz w:val="14"/>
                <w:szCs w:val="14"/>
                <w:lang w:val="en-GB"/>
              </w:rPr>
              <w:t>Intracerebral haemorrhage in hemisphere, unspecified</w:t>
            </w:r>
          </w:p>
        </w:tc>
        <w:tc>
          <w:tcPr>
            <w:tcW w:w="0" w:type="auto"/>
            <w:vAlign w:val="center"/>
          </w:tcPr>
          <w:p w14:paraId="3F3E955C" w14:textId="77777777" w:rsidR="009A4A05" w:rsidRPr="007300EF" w:rsidRDefault="009A4A05" w:rsidP="00BD73F9">
            <w:pPr>
              <w:rPr>
                <w:sz w:val="14"/>
                <w:szCs w:val="14"/>
                <w:lang w:val="en-GB"/>
              </w:rPr>
            </w:pPr>
            <w:r w:rsidRPr="007300EF">
              <w:rPr>
                <w:sz w:val="14"/>
                <w:szCs w:val="14"/>
                <w:lang w:val="en-GB"/>
              </w:rPr>
              <w:t xml:space="preserve">I61.2 </w:t>
            </w:r>
          </w:p>
        </w:tc>
      </w:tr>
      <w:tr w:rsidR="009A4A05" w:rsidRPr="007300EF" w14:paraId="30B27F9F" w14:textId="77777777" w:rsidTr="006127D2">
        <w:trPr>
          <w:trHeight w:val="20"/>
        </w:trPr>
        <w:tc>
          <w:tcPr>
            <w:tcW w:w="0" w:type="auto"/>
            <w:tcMar>
              <w:left w:w="369" w:type="dxa"/>
            </w:tcMar>
            <w:vAlign w:val="center"/>
          </w:tcPr>
          <w:p w14:paraId="6CCFAA64" w14:textId="77777777" w:rsidR="009A4A05" w:rsidRPr="007300EF" w:rsidRDefault="009A4A05" w:rsidP="00BD73F9">
            <w:pPr>
              <w:jc w:val="both"/>
              <w:rPr>
                <w:iCs/>
                <w:sz w:val="14"/>
                <w:szCs w:val="14"/>
                <w:lang w:val="en-GB"/>
              </w:rPr>
            </w:pPr>
            <w:r w:rsidRPr="007300EF">
              <w:rPr>
                <w:sz w:val="14"/>
                <w:szCs w:val="14"/>
                <w:lang w:val="en-GB"/>
              </w:rPr>
              <w:t>Intracerebral haemorrhage in brain stem</w:t>
            </w:r>
          </w:p>
        </w:tc>
        <w:tc>
          <w:tcPr>
            <w:tcW w:w="0" w:type="auto"/>
            <w:vAlign w:val="center"/>
          </w:tcPr>
          <w:p w14:paraId="75C8BAC8" w14:textId="77777777" w:rsidR="009A4A05" w:rsidRPr="007300EF" w:rsidRDefault="009A4A05" w:rsidP="00BD73F9">
            <w:pPr>
              <w:rPr>
                <w:sz w:val="14"/>
                <w:szCs w:val="14"/>
                <w:lang w:val="en-GB"/>
              </w:rPr>
            </w:pPr>
            <w:r w:rsidRPr="007300EF">
              <w:rPr>
                <w:sz w:val="14"/>
                <w:szCs w:val="14"/>
                <w:lang w:val="en-GB"/>
              </w:rPr>
              <w:t xml:space="preserve">I61.3 </w:t>
            </w:r>
          </w:p>
        </w:tc>
      </w:tr>
      <w:tr w:rsidR="009A4A05" w:rsidRPr="007300EF" w14:paraId="09093D60" w14:textId="77777777" w:rsidTr="006127D2">
        <w:trPr>
          <w:trHeight w:val="20"/>
        </w:trPr>
        <w:tc>
          <w:tcPr>
            <w:tcW w:w="0" w:type="auto"/>
            <w:tcMar>
              <w:left w:w="369" w:type="dxa"/>
            </w:tcMar>
            <w:vAlign w:val="center"/>
          </w:tcPr>
          <w:p w14:paraId="4AD6BF11" w14:textId="77777777" w:rsidR="009A4A05" w:rsidRPr="007300EF" w:rsidRDefault="009A4A05" w:rsidP="00BD73F9">
            <w:pPr>
              <w:jc w:val="both"/>
              <w:rPr>
                <w:iCs/>
                <w:sz w:val="14"/>
                <w:szCs w:val="14"/>
                <w:lang w:val="en-GB"/>
              </w:rPr>
            </w:pPr>
            <w:r w:rsidRPr="007300EF">
              <w:rPr>
                <w:sz w:val="14"/>
                <w:szCs w:val="14"/>
                <w:lang w:val="en-GB"/>
              </w:rPr>
              <w:t>Intracerebral haemorrhage in cerebellum</w:t>
            </w:r>
          </w:p>
        </w:tc>
        <w:tc>
          <w:tcPr>
            <w:tcW w:w="0" w:type="auto"/>
            <w:vAlign w:val="center"/>
          </w:tcPr>
          <w:p w14:paraId="2B6CD3E2" w14:textId="77777777" w:rsidR="009A4A05" w:rsidRPr="007300EF" w:rsidRDefault="009A4A05" w:rsidP="00BD73F9">
            <w:pPr>
              <w:rPr>
                <w:sz w:val="14"/>
                <w:szCs w:val="14"/>
                <w:lang w:val="en-GB"/>
              </w:rPr>
            </w:pPr>
            <w:r w:rsidRPr="007300EF">
              <w:rPr>
                <w:sz w:val="14"/>
                <w:szCs w:val="14"/>
                <w:lang w:val="en-GB"/>
              </w:rPr>
              <w:t xml:space="preserve">I61.4 </w:t>
            </w:r>
          </w:p>
        </w:tc>
      </w:tr>
      <w:tr w:rsidR="009A4A05" w:rsidRPr="007300EF" w14:paraId="1C9F0378" w14:textId="77777777" w:rsidTr="006127D2">
        <w:trPr>
          <w:trHeight w:val="20"/>
        </w:trPr>
        <w:tc>
          <w:tcPr>
            <w:tcW w:w="0" w:type="auto"/>
            <w:tcMar>
              <w:left w:w="369" w:type="dxa"/>
            </w:tcMar>
            <w:vAlign w:val="center"/>
          </w:tcPr>
          <w:p w14:paraId="42844F29" w14:textId="77777777" w:rsidR="009A4A05" w:rsidRPr="007300EF" w:rsidRDefault="009A4A05" w:rsidP="00BD73F9">
            <w:pPr>
              <w:jc w:val="both"/>
              <w:rPr>
                <w:iCs/>
                <w:sz w:val="14"/>
                <w:szCs w:val="14"/>
                <w:lang w:val="en-GB"/>
              </w:rPr>
            </w:pPr>
            <w:r w:rsidRPr="007300EF">
              <w:rPr>
                <w:sz w:val="14"/>
                <w:szCs w:val="14"/>
                <w:lang w:val="en-GB"/>
              </w:rPr>
              <w:t>Intracerebral haemorrhage, intraventricular</w:t>
            </w:r>
          </w:p>
        </w:tc>
        <w:tc>
          <w:tcPr>
            <w:tcW w:w="0" w:type="auto"/>
            <w:vAlign w:val="center"/>
          </w:tcPr>
          <w:p w14:paraId="68DDB614" w14:textId="77777777" w:rsidR="009A4A05" w:rsidRPr="007300EF" w:rsidRDefault="009A4A05" w:rsidP="00BD73F9">
            <w:pPr>
              <w:rPr>
                <w:sz w:val="14"/>
                <w:szCs w:val="14"/>
                <w:lang w:val="en-GB"/>
              </w:rPr>
            </w:pPr>
            <w:r w:rsidRPr="007300EF">
              <w:rPr>
                <w:sz w:val="14"/>
                <w:szCs w:val="14"/>
                <w:lang w:val="en-GB"/>
              </w:rPr>
              <w:t xml:space="preserve">I61.5 </w:t>
            </w:r>
          </w:p>
        </w:tc>
      </w:tr>
      <w:tr w:rsidR="009A4A05" w:rsidRPr="007300EF" w14:paraId="25C5D896" w14:textId="77777777" w:rsidTr="006127D2">
        <w:trPr>
          <w:trHeight w:val="20"/>
        </w:trPr>
        <w:tc>
          <w:tcPr>
            <w:tcW w:w="0" w:type="auto"/>
            <w:tcMar>
              <w:left w:w="369" w:type="dxa"/>
            </w:tcMar>
            <w:vAlign w:val="center"/>
          </w:tcPr>
          <w:p w14:paraId="1B54E325" w14:textId="77777777" w:rsidR="009A4A05" w:rsidRPr="007300EF" w:rsidRDefault="009A4A05" w:rsidP="00BD73F9">
            <w:pPr>
              <w:jc w:val="both"/>
              <w:rPr>
                <w:iCs/>
                <w:sz w:val="14"/>
                <w:szCs w:val="14"/>
                <w:lang w:val="en-GB"/>
              </w:rPr>
            </w:pPr>
            <w:r w:rsidRPr="007300EF">
              <w:rPr>
                <w:sz w:val="14"/>
                <w:szCs w:val="14"/>
                <w:lang w:val="en-GB"/>
              </w:rPr>
              <w:t>Intracerebral haemorrhage, multiple localized</w:t>
            </w:r>
          </w:p>
        </w:tc>
        <w:tc>
          <w:tcPr>
            <w:tcW w:w="0" w:type="auto"/>
            <w:vAlign w:val="center"/>
          </w:tcPr>
          <w:p w14:paraId="229AC009" w14:textId="77777777" w:rsidR="009A4A05" w:rsidRPr="007300EF" w:rsidRDefault="009A4A05" w:rsidP="00BD73F9">
            <w:pPr>
              <w:rPr>
                <w:sz w:val="14"/>
                <w:szCs w:val="14"/>
                <w:lang w:val="en-GB"/>
              </w:rPr>
            </w:pPr>
            <w:r w:rsidRPr="007300EF">
              <w:rPr>
                <w:sz w:val="14"/>
                <w:szCs w:val="14"/>
                <w:lang w:val="en-GB"/>
              </w:rPr>
              <w:t xml:space="preserve">I61.6 </w:t>
            </w:r>
          </w:p>
        </w:tc>
      </w:tr>
      <w:tr w:rsidR="009A4A05" w:rsidRPr="007300EF" w14:paraId="5985F35E" w14:textId="77777777" w:rsidTr="006127D2">
        <w:trPr>
          <w:trHeight w:val="20"/>
        </w:trPr>
        <w:tc>
          <w:tcPr>
            <w:tcW w:w="0" w:type="auto"/>
            <w:tcMar>
              <w:left w:w="369" w:type="dxa"/>
            </w:tcMar>
            <w:vAlign w:val="center"/>
          </w:tcPr>
          <w:p w14:paraId="3212B8A0" w14:textId="77777777" w:rsidR="009A4A05" w:rsidRPr="007300EF" w:rsidRDefault="009A4A05" w:rsidP="00BD73F9">
            <w:pPr>
              <w:jc w:val="both"/>
              <w:rPr>
                <w:iCs/>
                <w:sz w:val="14"/>
                <w:szCs w:val="14"/>
                <w:lang w:val="en-GB"/>
              </w:rPr>
            </w:pPr>
            <w:r w:rsidRPr="007300EF">
              <w:rPr>
                <w:sz w:val="14"/>
                <w:szCs w:val="14"/>
                <w:lang w:val="en-GB"/>
              </w:rPr>
              <w:t>Other intracerebral haemorrhage</w:t>
            </w:r>
          </w:p>
        </w:tc>
        <w:tc>
          <w:tcPr>
            <w:tcW w:w="0" w:type="auto"/>
            <w:vAlign w:val="center"/>
          </w:tcPr>
          <w:p w14:paraId="1341AC91" w14:textId="77777777" w:rsidR="009A4A05" w:rsidRPr="007300EF" w:rsidRDefault="009A4A05" w:rsidP="00BD73F9">
            <w:pPr>
              <w:rPr>
                <w:sz w:val="14"/>
                <w:szCs w:val="14"/>
                <w:lang w:val="en-GB"/>
              </w:rPr>
            </w:pPr>
            <w:r w:rsidRPr="007300EF">
              <w:rPr>
                <w:sz w:val="14"/>
                <w:szCs w:val="14"/>
                <w:lang w:val="en-GB"/>
              </w:rPr>
              <w:t xml:space="preserve">I61.8 </w:t>
            </w:r>
          </w:p>
        </w:tc>
      </w:tr>
      <w:tr w:rsidR="009A4A05" w:rsidRPr="007300EF" w14:paraId="1C88CF4F" w14:textId="77777777" w:rsidTr="006127D2">
        <w:trPr>
          <w:trHeight w:val="20"/>
        </w:trPr>
        <w:tc>
          <w:tcPr>
            <w:tcW w:w="0" w:type="auto"/>
            <w:tcMar>
              <w:left w:w="369" w:type="dxa"/>
            </w:tcMar>
            <w:vAlign w:val="center"/>
          </w:tcPr>
          <w:p w14:paraId="02D63BF0" w14:textId="77777777" w:rsidR="009A4A05" w:rsidRPr="007300EF" w:rsidRDefault="009A4A05" w:rsidP="00BD73F9">
            <w:pPr>
              <w:jc w:val="both"/>
              <w:rPr>
                <w:iCs/>
                <w:sz w:val="14"/>
                <w:szCs w:val="14"/>
                <w:lang w:val="en-GB"/>
              </w:rPr>
            </w:pPr>
            <w:r w:rsidRPr="007300EF">
              <w:rPr>
                <w:sz w:val="14"/>
                <w:szCs w:val="14"/>
                <w:lang w:val="en-GB"/>
              </w:rPr>
              <w:t>Intracerebral haemorrhage, unspecified</w:t>
            </w:r>
          </w:p>
        </w:tc>
        <w:tc>
          <w:tcPr>
            <w:tcW w:w="0" w:type="auto"/>
            <w:vAlign w:val="center"/>
          </w:tcPr>
          <w:p w14:paraId="6FC6110B" w14:textId="77777777" w:rsidR="009A4A05" w:rsidRPr="007300EF" w:rsidRDefault="009A4A05" w:rsidP="00BD73F9">
            <w:pPr>
              <w:rPr>
                <w:sz w:val="14"/>
                <w:szCs w:val="14"/>
                <w:lang w:val="en-GB"/>
              </w:rPr>
            </w:pPr>
            <w:r w:rsidRPr="007300EF">
              <w:rPr>
                <w:sz w:val="14"/>
                <w:szCs w:val="14"/>
                <w:lang w:val="en-GB"/>
              </w:rPr>
              <w:t xml:space="preserve">I61.9 </w:t>
            </w:r>
          </w:p>
        </w:tc>
      </w:tr>
      <w:tr w:rsidR="009A4A05" w:rsidRPr="007300EF" w14:paraId="53D2E57C" w14:textId="77777777" w:rsidTr="00497BF9">
        <w:trPr>
          <w:trHeight w:val="20"/>
        </w:trPr>
        <w:tc>
          <w:tcPr>
            <w:tcW w:w="0" w:type="auto"/>
            <w:vAlign w:val="center"/>
          </w:tcPr>
          <w:p w14:paraId="4785BAED" w14:textId="77777777" w:rsidR="009A4A05" w:rsidRPr="007300EF" w:rsidRDefault="009A4A05" w:rsidP="00BD73F9">
            <w:pPr>
              <w:jc w:val="both"/>
              <w:rPr>
                <w:iCs/>
                <w:sz w:val="14"/>
                <w:szCs w:val="14"/>
                <w:lang w:val="en-GB"/>
              </w:rPr>
            </w:pPr>
            <w:r w:rsidRPr="007300EF">
              <w:rPr>
                <w:iCs/>
                <w:sz w:val="14"/>
                <w:szCs w:val="14"/>
                <w:lang w:val="en-GB"/>
              </w:rPr>
              <w:t xml:space="preserve">   Ischaemic stroke</w:t>
            </w:r>
          </w:p>
        </w:tc>
        <w:tc>
          <w:tcPr>
            <w:tcW w:w="0" w:type="auto"/>
            <w:vAlign w:val="center"/>
          </w:tcPr>
          <w:p w14:paraId="7060FCE6" w14:textId="77777777" w:rsidR="009A4A05" w:rsidRPr="007300EF" w:rsidRDefault="009A4A05" w:rsidP="00BD73F9">
            <w:pPr>
              <w:rPr>
                <w:sz w:val="14"/>
                <w:szCs w:val="14"/>
                <w:lang w:val="en-GB"/>
              </w:rPr>
            </w:pPr>
          </w:p>
        </w:tc>
      </w:tr>
      <w:tr w:rsidR="009A4A05" w:rsidRPr="007300EF" w14:paraId="3EF9B65D" w14:textId="77777777" w:rsidTr="003B413C">
        <w:trPr>
          <w:trHeight w:val="20"/>
        </w:trPr>
        <w:tc>
          <w:tcPr>
            <w:tcW w:w="0" w:type="auto"/>
            <w:tcMar>
              <w:left w:w="369" w:type="dxa"/>
            </w:tcMar>
            <w:vAlign w:val="center"/>
          </w:tcPr>
          <w:p w14:paraId="5CBAAF78" w14:textId="77777777" w:rsidR="009A4A05" w:rsidRPr="007300EF" w:rsidRDefault="009A4A05" w:rsidP="00BD73F9">
            <w:pPr>
              <w:jc w:val="both"/>
              <w:rPr>
                <w:i/>
                <w:iCs/>
                <w:sz w:val="14"/>
                <w:szCs w:val="14"/>
                <w:lang w:val="en-GB"/>
              </w:rPr>
            </w:pPr>
            <w:r w:rsidRPr="007300EF">
              <w:rPr>
                <w:sz w:val="14"/>
                <w:szCs w:val="14"/>
                <w:lang w:val="en-GB"/>
              </w:rPr>
              <w:t>Cerebral infarction due to thrombosis of precerebral arteries</w:t>
            </w:r>
          </w:p>
        </w:tc>
        <w:tc>
          <w:tcPr>
            <w:tcW w:w="0" w:type="auto"/>
            <w:vAlign w:val="center"/>
          </w:tcPr>
          <w:p w14:paraId="00EA7E3E" w14:textId="77777777" w:rsidR="009A4A05" w:rsidRPr="007300EF" w:rsidRDefault="009A4A05" w:rsidP="00BD73F9">
            <w:pPr>
              <w:rPr>
                <w:sz w:val="14"/>
                <w:szCs w:val="14"/>
                <w:lang w:val="en-GB"/>
              </w:rPr>
            </w:pPr>
            <w:r w:rsidRPr="007300EF">
              <w:rPr>
                <w:sz w:val="14"/>
                <w:szCs w:val="14"/>
                <w:lang w:val="en-GB"/>
              </w:rPr>
              <w:t>I63.0</w:t>
            </w:r>
          </w:p>
        </w:tc>
      </w:tr>
      <w:tr w:rsidR="009A4A05" w:rsidRPr="007300EF" w14:paraId="67A4D6E8" w14:textId="77777777" w:rsidTr="003B413C">
        <w:trPr>
          <w:trHeight w:val="20"/>
        </w:trPr>
        <w:tc>
          <w:tcPr>
            <w:tcW w:w="0" w:type="auto"/>
            <w:tcMar>
              <w:left w:w="369" w:type="dxa"/>
            </w:tcMar>
            <w:vAlign w:val="center"/>
          </w:tcPr>
          <w:p w14:paraId="0CD5DD37" w14:textId="77777777" w:rsidR="009A4A05" w:rsidRPr="007300EF" w:rsidRDefault="009A4A05" w:rsidP="00BD73F9">
            <w:pPr>
              <w:jc w:val="both"/>
              <w:rPr>
                <w:sz w:val="14"/>
                <w:szCs w:val="14"/>
                <w:lang w:val="en-GB"/>
              </w:rPr>
            </w:pPr>
            <w:r w:rsidRPr="007300EF">
              <w:rPr>
                <w:sz w:val="14"/>
                <w:szCs w:val="14"/>
                <w:lang w:val="en-GB"/>
              </w:rPr>
              <w:t>Cerebral infarction due to embolism of precerebral arteries</w:t>
            </w:r>
          </w:p>
        </w:tc>
        <w:tc>
          <w:tcPr>
            <w:tcW w:w="0" w:type="auto"/>
            <w:vAlign w:val="center"/>
          </w:tcPr>
          <w:p w14:paraId="0394343E" w14:textId="77777777" w:rsidR="009A4A05" w:rsidRPr="007300EF" w:rsidRDefault="009A4A05" w:rsidP="00BD73F9">
            <w:pPr>
              <w:rPr>
                <w:sz w:val="14"/>
                <w:szCs w:val="14"/>
                <w:lang w:val="en-GB"/>
              </w:rPr>
            </w:pPr>
            <w:r w:rsidRPr="007300EF">
              <w:rPr>
                <w:sz w:val="14"/>
                <w:szCs w:val="14"/>
                <w:lang w:val="en-GB"/>
              </w:rPr>
              <w:t>I63.1</w:t>
            </w:r>
          </w:p>
        </w:tc>
      </w:tr>
      <w:tr w:rsidR="009A4A05" w:rsidRPr="007300EF" w14:paraId="0AD74798" w14:textId="77777777" w:rsidTr="003B413C">
        <w:trPr>
          <w:trHeight w:val="20"/>
        </w:trPr>
        <w:tc>
          <w:tcPr>
            <w:tcW w:w="0" w:type="auto"/>
            <w:tcMar>
              <w:left w:w="369" w:type="dxa"/>
            </w:tcMar>
            <w:vAlign w:val="center"/>
          </w:tcPr>
          <w:p w14:paraId="39D57ED0" w14:textId="77777777" w:rsidR="009A4A05" w:rsidRPr="007300EF" w:rsidRDefault="009A4A05" w:rsidP="00BD73F9">
            <w:pPr>
              <w:jc w:val="both"/>
              <w:rPr>
                <w:sz w:val="14"/>
                <w:szCs w:val="14"/>
                <w:lang w:val="en-GB"/>
              </w:rPr>
            </w:pPr>
            <w:r w:rsidRPr="007300EF">
              <w:rPr>
                <w:sz w:val="14"/>
                <w:szCs w:val="14"/>
                <w:lang w:val="en-GB"/>
              </w:rPr>
              <w:t>Cerebral infarction due to unspecified occlusion or stenosis of precerebral arteries</w:t>
            </w:r>
          </w:p>
        </w:tc>
        <w:tc>
          <w:tcPr>
            <w:tcW w:w="0" w:type="auto"/>
            <w:vAlign w:val="center"/>
          </w:tcPr>
          <w:p w14:paraId="4E6EC70E" w14:textId="77777777" w:rsidR="009A4A05" w:rsidRPr="007300EF" w:rsidRDefault="009A4A05" w:rsidP="00BD73F9">
            <w:pPr>
              <w:rPr>
                <w:sz w:val="14"/>
                <w:szCs w:val="14"/>
                <w:lang w:val="en-GB"/>
              </w:rPr>
            </w:pPr>
            <w:r w:rsidRPr="007300EF">
              <w:rPr>
                <w:sz w:val="14"/>
                <w:szCs w:val="14"/>
                <w:lang w:val="en-GB"/>
              </w:rPr>
              <w:t>I63.2</w:t>
            </w:r>
          </w:p>
        </w:tc>
      </w:tr>
      <w:tr w:rsidR="009A4A05" w:rsidRPr="007300EF" w14:paraId="048E038A" w14:textId="77777777" w:rsidTr="003B413C">
        <w:trPr>
          <w:trHeight w:val="20"/>
        </w:trPr>
        <w:tc>
          <w:tcPr>
            <w:tcW w:w="0" w:type="auto"/>
            <w:tcMar>
              <w:left w:w="369" w:type="dxa"/>
            </w:tcMar>
            <w:vAlign w:val="center"/>
          </w:tcPr>
          <w:p w14:paraId="7FE24E15" w14:textId="77777777" w:rsidR="009A4A05" w:rsidRPr="007300EF" w:rsidRDefault="009A4A05" w:rsidP="00BD73F9">
            <w:pPr>
              <w:jc w:val="both"/>
              <w:rPr>
                <w:sz w:val="14"/>
                <w:szCs w:val="14"/>
                <w:lang w:val="en-GB"/>
              </w:rPr>
            </w:pPr>
            <w:r w:rsidRPr="007300EF">
              <w:rPr>
                <w:sz w:val="14"/>
                <w:szCs w:val="14"/>
                <w:lang w:val="en-GB"/>
              </w:rPr>
              <w:t>Cerebral infarction due to thrombosis of cerebral arteries</w:t>
            </w:r>
          </w:p>
        </w:tc>
        <w:tc>
          <w:tcPr>
            <w:tcW w:w="0" w:type="auto"/>
            <w:vAlign w:val="center"/>
          </w:tcPr>
          <w:p w14:paraId="27DA80DA" w14:textId="77777777" w:rsidR="009A4A05" w:rsidRPr="007300EF" w:rsidRDefault="009A4A05" w:rsidP="00BD73F9">
            <w:pPr>
              <w:rPr>
                <w:sz w:val="14"/>
                <w:szCs w:val="14"/>
                <w:lang w:val="en-GB"/>
              </w:rPr>
            </w:pPr>
            <w:r w:rsidRPr="007300EF">
              <w:rPr>
                <w:sz w:val="14"/>
                <w:szCs w:val="14"/>
                <w:lang w:val="en-GB"/>
              </w:rPr>
              <w:t>I63.3</w:t>
            </w:r>
          </w:p>
        </w:tc>
      </w:tr>
      <w:tr w:rsidR="009A4A05" w:rsidRPr="007300EF" w14:paraId="315718B9" w14:textId="77777777" w:rsidTr="003B413C">
        <w:trPr>
          <w:trHeight w:val="20"/>
        </w:trPr>
        <w:tc>
          <w:tcPr>
            <w:tcW w:w="0" w:type="auto"/>
            <w:tcMar>
              <w:left w:w="369" w:type="dxa"/>
            </w:tcMar>
            <w:vAlign w:val="center"/>
          </w:tcPr>
          <w:p w14:paraId="572A7E87" w14:textId="77777777" w:rsidR="009A4A05" w:rsidRPr="007300EF" w:rsidRDefault="009A4A05" w:rsidP="00BD73F9">
            <w:pPr>
              <w:jc w:val="both"/>
              <w:rPr>
                <w:sz w:val="14"/>
                <w:szCs w:val="14"/>
                <w:lang w:val="en-GB"/>
              </w:rPr>
            </w:pPr>
            <w:r w:rsidRPr="007300EF">
              <w:rPr>
                <w:sz w:val="14"/>
                <w:szCs w:val="14"/>
                <w:lang w:val="en-GB"/>
              </w:rPr>
              <w:t>Cerebral infarction due to embolism of cerebral arteries</w:t>
            </w:r>
          </w:p>
        </w:tc>
        <w:tc>
          <w:tcPr>
            <w:tcW w:w="0" w:type="auto"/>
            <w:vAlign w:val="center"/>
          </w:tcPr>
          <w:p w14:paraId="1444E021" w14:textId="77777777" w:rsidR="009A4A05" w:rsidRPr="007300EF" w:rsidRDefault="009A4A05" w:rsidP="00BD73F9">
            <w:pPr>
              <w:rPr>
                <w:sz w:val="14"/>
                <w:szCs w:val="14"/>
                <w:lang w:val="en-GB"/>
              </w:rPr>
            </w:pPr>
            <w:r w:rsidRPr="007300EF">
              <w:rPr>
                <w:sz w:val="14"/>
                <w:szCs w:val="14"/>
                <w:lang w:val="en-GB"/>
              </w:rPr>
              <w:t>I63.4</w:t>
            </w:r>
          </w:p>
        </w:tc>
      </w:tr>
      <w:tr w:rsidR="009A4A05" w:rsidRPr="007300EF" w14:paraId="2DD6D330" w14:textId="77777777" w:rsidTr="003B413C">
        <w:trPr>
          <w:trHeight w:val="20"/>
        </w:trPr>
        <w:tc>
          <w:tcPr>
            <w:tcW w:w="0" w:type="auto"/>
            <w:tcMar>
              <w:left w:w="369" w:type="dxa"/>
            </w:tcMar>
            <w:vAlign w:val="center"/>
          </w:tcPr>
          <w:p w14:paraId="755C36AA" w14:textId="77777777" w:rsidR="009A4A05" w:rsidRPr="007300EF" w:rsidRDefault="009A4A05" w:rsidP="00BD73F9">
            <w:pPr>
              <w:jc w:val="both"/>
              <w:rPr>
                <w:sz w:val="14"/>
                <w:szCs w:val="14"/>
                <w:lang w:val="en-GB"/>
              </w:rPr>
            </w:pPr>
            <w:r w:rsidRPr="007300EF">
              <w:rPr>
                <w:sz w:val="14"/>
                <w:szCs w:val="14"/>
                <w:lang w:val="en-GB"/>
              </w:rPr>
              <w:t>Cerebral infarction due to unspecified occlusion or stenosis of cerebral arteries</w:t>
            </w:r>
          </w:p>
        </w:tc>
        <w:tc>
          <w:tcPr>
            <w:tcW w:w="0" w:type="auto"/>
            <w:vAlign w:val="center"/>
          </w:tcPr>
          <w:p w14:paraId="6DAA0035" w14:textId="77777777" w:rsidR="009A4A05" w:rsidRPr="007300EF" w:rsidRDefault="009A4A05" w:rsidP="00BD73F9">
            <w:pPr>
              <w:rPr>
                <w:sz w:val="14"/>
                <w:szCs w:val="14"/>
                <w:lang w:val="en-GB"/>
              </w:rPr>
            </w:pPr>
            <w:r w:rsidRPr="007300EF">
              <w:rPr>
                <w:sz w:val="14"/>
                <w:szCs w:val="14"/>
                <w:lang w:val="en-GB"/>
              </w:rPr>
              <w:t>I63.5</w:t>
            </w:r>
          </w:p>
        </w:tc>
      </w:tr>
      <w:tr w:rsidR="009A4A05" w:rsidRPr="007300EF" w14:paraId="614A32DB" w14:textId="77777777" w:rsidTr="003B413C">
        <w:trPr>
          <w:trHeight w:val="20"/>
        </w:trPr>
        <w:tc>
          <w:tcPr>
            <w:tcW w:w="0" w:type="auto"/>
            <w:tcMar>
              <w:left w:w="369" w:type="dxa"/>
            </w:tcMar>
            <w:vAlign w:val="center"/>
          </w:tcPr>
          <w:p w14:paraId="25709B80" w14:textId="77777777" w:rsidR="009A4A05" w:rsidRPr="007300EF" w:rsidRDefault="009A4A05" w:rsidP="00BD73F9">
            <w:pPr>
              <w:jc w:val="both"/>
              <w:rPr>
                <w:sz w:val="14"/>
                <w:szCs w:val="14"/>
                <w:lang w:val="en-GB"/>
              </w:rPr>
            </w:pPr>
            <w:r w:rsidRPr="007300EF">
              <w:rPr>
                <w:sz w:val="14"/>
                <w:szCs w:val="14"/>
                <w:lang w:val="en-GB"/>
              </w:rPr>
              <w:t>Other cerebral infarction</w:t>
            </w:r>
          </w:p>
        </w:tc>
        <w:tc>
          <w:tcPr>
            <w:tcW w:w="0" w:type="auto"/>
            <w:vAlign w:val="center"/>
          </w:tcPr>
          <w:p w14:paraId="6C0A46C7" w14:textId="77777777" w:rsidR="009A4A05" w:rsidRPr="007300EF" w:rsidRDefault="009A4A05" w:rsidP="00BD73F9">
            <w:pPr>
              <w:rPr>
                <w:sz w:val="14"/>
                <w:szCs w:val="14"/>
                <w:lang w:val="en-GB"/>
              </w:rPr>
            </w:pPr>
            <w:r w:rsidRPr="007300EF">
              <w:rPr>
                <w:sz w:val="14"/>
                <w:szCs w:val="14"/>
                <w:lang w:val="en-GB"/>
              </w:rPr>
              <w:t>I63.8</w:t>
            </w:r>
          </w:p>
        </w:tc>
      </w:tr>
      <w:tr w:rsidR="009A4A05" w:rsidRPr="007300EF" w14:paraId="71B61B11" w14:textId="77777777" w:rsidTr="003B413C">
        <w:trPr>
          <w:trHeight w:val="20"/>
        </w:trPr>
        <w:tc>
          <w:tcPr>
            <w:tcW w:w="0" w:type="auto"/>
            <w:tcMar>
              <w:left w:w="369" w:type="dxa"/>
            </w:tcMar>
            <w:vAlign w:val="center"/>
          </w:tcPr>
          <w:p w14:paraId="768DF16B" w14:textId="77777777" w:rsidR="009A4A05" w:rsidRPr="007300EF" w:rsidRDefault="009A4A05" w:rsidP="00BD73F9">
            <w:pPr>
              <w:jc w:val="both"/>
              <w:rPr>
                <w:sz w:val="14"/>
                <w:szCs w:val="14"/>
                <w:lang w:val="en-GB"/>
              </w:rPr>
            </w:pPr>
            <w:r w:rsidRPr="007300EF">
              <w:rPr>
                <w:sz w:val="14"/>
                <w:szCs w:val="14"/>
                <w:lang w:val="en-GB"/>
              </w:rPr>
              <w:t>Cerebral infarction, unspecified</w:t>
            </w:r>
          </w:p>
        </w:tc>
        <w:tc>
          <w:tcPr>
            <w:tcW w:w="0" w:type="auto"/>
            <w:vAlign w:val="center"/>
          </w:tcPr>
          <w:p w14:paraId="3E738B5C" w14:textId="77777777" w:rsidR="009A4A05" w:rsidRPr="007300EF" w:rsidRDefault="009A4A05" w:rsidP="00BD73F9">
            <w:pPr>
              <w:rPr>
                <w:sz w:val="14"/>
                <w:szCs w:val="14"/>
                <w:lang w:val="en-GB"/>
              </w:rPr>
            </w:pPr>
            <w:r w:rsidRPr="007300EF">
              <w:rPr>
                <w:sz w:val="14"/>
                <w:szCs w:val="14"/>
                <w:lang w:val="en-GB"/>
              </w:rPr>
              <w:t>I63.9</w:t>
            </w:r>
          </w:p>
        </w:tc>
      </w:tr>
      <w:tr w:rsidR="009A4A05" w:rsidRPr="007300EF" w14:paraId="7E20EB42" w14:textId="77777777" w:rsidTr="003B413C">
        <w:trPr>
          <w:trHeight w:val="20"/>
        </w:trPr>
        <w:tc>
          <w:tcPr>
            <w:tcW w:w="0" w:type="auto"/>
            <w:tcMar>
              <w:left w:w="369" w:type="dxa"/>
            </w:tcMar>
            <w:vAlign w:val="center"/>
          </w:tcPr>
          <w:p w14:paraId="7239426D" w14:textId="77777777" w:rsidR="009A4A05" w:rsidRPr="007300EF" w:rsidRDefault="009A4A05" w:rsidP="00BD73F9">
            <w:pPr>
              <w:jc w:val="both"/>
              <w:rPr>
                <w:sz w:val="14"/>
                <w:szCs w:val="14"/>
                <w:lang w:val="en-GB"/>
              </w:rPr>
            </w:pPr>
            <w:r w:rsidRPr="007300EF">
              <w:rPr>
                <w:sz w:val="14"/>
                <w:szCs w:val="14"/>
                <w:lang w:val="en-GB"/>
              </w:rPr>
              <w:t>Central retinal artery occlusion</w:t>
            </w:r>
          </w:p>
        </w:tc>
        <w:tc>
          <w:tcPr>
            <w:tcW w:w="0" w:type="auto"/>
            <w:vAlign w:val="center"/>
          </w:tcPr>
          <w:p w14:paraId="19B63521" w14:textId="77777777" w:rsidR="009A4A05" w:rsidRPr="007300EF" w:rsidRDefault="009A4A05" w:rsidP="00BD73F9">
            <w:pPr>
              <w:rPr>
                <w:sz w:val="14"/>
                <w:szCs w:val="14"/>
                <w:lang w:val="en-GB"/>
              </w:rPr>
            </w:pPr>
            <w:r w:rsidRPr="007300EF">
              <w:rPr>
                <w:sz w:val="14"/>
                <w:szCs w:val="14"/>
                <w:lang w:val="en-GB"/>
              </w:rPr>
              <w:t>H34.1</w:t>
            </w:r>
          </w:p>
        </w:tc>
      </w:tr>
      <w:tr w:rsidR="009A4A05" w:rsidRPr="007300EF" w14:paraId="5C0D80A4" w14:textId="77777777" w:rsidTr="00497BF9">
        <w:trPr>
          <w:trHeight w:val="20"/>
        </w:trPr>
        <w:tc>
          <w:tcPr>
            <w:tcW w:w="0" w:type="auto"/>
            <w:vAlign w:val="center"/>
          </w:tcPr>
          <w:p w14:paraId="4FEE2CA0" w14:textId="77777777" w:rsidR="009A4A05" w:rsidRPr="007300EF" w:rsidRDefault="009A4A05" w:rsidP="00BD73F9">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0" w:type="auto"/>
            <w:vAlign w:val="center"/>
          </w:tcPr>
          <w:p w14:paraId="7F32D475" w14:textId="77777777" w:rsidR="009A4A05" w:rsidRPr="007300EF" w:rsidRDefault="009A4A05" w:rsidP="00BD73F9">
            <w:pPr>
              <w:jc w:val="center"/>
              <w:rPr>
                <w:sz w:val="14"/>
                <w:szCs w:val="14"/>
                <w:lang w:val="en-GB"/>
              </w:rPr>
            </w:pPr>
          </w:p>
        </w:tc>
      </w:tr>
      <w:tr w:rsidR="009A4A05" w:rsidRPr="007300EF" w14:paraId="771BC645" w14:textId="77777777" w:rsidTr="008A6E20">
        <w:trPr>
          <w:trHeight w:val="20"/>
        </w:trPr>
        <w:tc>
          <w:tcPr>
            <w:tcW w:w="0" w:type="auto"/>
            <w:tcBorders>
              <w:bottom w:val="single" w:sz="4" w:space="0" w:color="auto"/>
            </w:tcBorders>
            <w:tcMar>
              <w:left w:w="369" w:type="dxa"/>
            </w:tcMar>
            <w:vAlign w:val="center"/>
          </w:tcPr>
          <w:p w14:paraId="0D0D0267" w14:textId="77777777" w:rsidR="009A4A05" w:rsidRPr="007300EF" w:rsidRDefault="009A4A05" w:rsidP="00BD73F9">
            <w:pPr>
              <w:jc w:val="both"/>
              <w:rPr>
                <w:i/>
                <w:iCs/>
                <w:sz w:val="14"/>
                <w:szCs w:val="14"/>
                <w:lang w:val="en-GB"/>
              </w:rPr>
            </w:pPr>
            <w:r w:rsidRPr="007300EF">
              <w:rPr>
                <w:sz w:val="14"/>
                <w:szCs w:val="14"/>
                <w:lang w:val="en-GB"/>
              </w:rPr>
              <w:t>Stroke, not specified as haemorrhage or infarction</w:t>
            </w:r>
          </w:p>
        </w:tc>
        <w:tc>
          <w:tcPr>
            <w:tcW w:w="0" w:type="auto"/>
            <w:tcBorders>
              <w:bottom w:val="single" w:sz="4" w:space="0" w:color="auto"/>
            </w:tcBorders>
            <w:vAlign w:val="center"/>
          </w:tcPr>
          <w:p w14:paraId="4721CF55" w14:textId="77777777" w:rsidR="009A4A05" w:rsidRPr="007300EF" w:rsidRDefault="009A4A05" w:rsidP="00BD73F9">
            <w:pPr>
              <w:rPr>
                <w:sz w:val="14"/>
                <w:szCs w:val="14"/>
                <w:lang w:val="en-GB"/>
              </w:rPr>
            </w:pPr>
            <w:r w:rsidRPr="007300EF">
              <w:rPr>
                <w:sz w:val="14"/>
                <w:szCs w:val="14"/>
                <w:lang w:val="en-GB"/>
              </w:rPr>
              <w:t>I64</w:t>
            </w:r>
          </w:p>
        </w:tc>
      </w:tr>
      <w:tr w:rsidR="009A4A05" w:rsidRPr="007300EF" w14:paraId="2A4182F1" w14:textId="77777777" w:rsidTr="008A6E20">
        <w:trPr>
          <w:trHeight w:val="20"/>
        </w:trPr>
        <w:tc>
          <w:tcPr>
            <w:tcW w:w="0" w:type="auto"/>
            <w:tcBorders>
              <w:top w:val="single" w:sz="4" w:space="0" w:color="auto"/>
              <w:bottom w:val="single" w:sz="4" w:space="0" w:color="auto"/>
            </w:tcBorders>
            <w:vAlign w:val="center"/>
          </w:tcPr>
          <w:p w14:paraId="7F922F76" w14:textId="77777777" w:rsidR="009A4A05" w:rsidRPr="007300EF" w:rsidRDefault="009A4A05" w:rsidP="00BD73F9">
            <w:pPr>
              <w:jc w:val="both"/>
              <w:rPr>
                <w:sz w:val="14"/>
                <w:szCs w:val="14"/>
                <w:lang w:val="en-GB"/>
              </w:rPr>
            </w:pPr>
            <w:r w:rsidRPr="007300EF">
              <w:rPr>
                <w:sz w:val="14"/>
                <w:szCs w:val="14"/>
                <w:lang w:val="en-GB"/>
              </w:rPr>
              <w:t xml:space="preserve">Conditions mimicking stroke </w:t>
            </w:r>
          </w:p>
        </w:tc>
        <w:tc>
          <w:tcPr>
            <w:tcW w:w="0" w:type="auto"/>
            <w:tcBorders>
              <w:top w:val="single" w:sz="4" w:space="0" w:color="auto"/>
              <w:bottom w:val="single" w:sz="4" w:space="0" w:color="auto"/>
            </w:tcBorders>
            <w:vAlign w:val="center"/>
          </w:tcPr>
          <w:p w14:paraId="2633BF60" w14:textId="77777777" w:rsidR="009A4A05" w:rsidRPr="007300EF" w:rsidRDefault="009A4A05" w:rsidP="00C4713E">
            <w:pPr>
              <w:rPr>
                <w:sz w:val="14"/>
                <w:szCs w:val="14"/>
                <w:lang w:val="en-GB"/>
              </w:rPr>
            </w:pPr>
          </w:p>
        </w:tc>
      </w:tr>
      <w:tr w:rsidR="009A4A05" w:rsidRPr="007300EF" w14:paraId="33990450" w14:textId="77777777" w:rsidTr="008A6E20">
        <w:trPr>
          <w:trHeight w:val="20"/>
        </w:trPr>
        <w:tc>
          <w:tcPr>
            <w:tcW w:w="0" w:type="auto"/>
            <w:tcBorders>
              <w:top w:val="single" w:sz="4" w:space="0" w:color="auto"/>
            </w:tcBorders>
            <w:vAlign w:val="center"/>
            <w:hideMark/>
          </w:tcPr>
          <w:p w14:paraId="2E4932D1" w14:textId="77777777" w:rsidR="009A4A05" w:rsidRPr="007300EF" w:rsidRDefault="009A4A05" w:rsidP="00BD73F9">
            <w:pPr>
              <w:jc w:val="both"/>
              <w:rPr>
                <w:i/>
                <w:iCs/>
                <w:sz w:val="14"/>
                <w:szCs w:val="14"/>
                <w:lang w:val="en-GB"/>
              </w:rPr>
            </w:pPr>
            <w:r w:rsidRPr="007300EF">
              <w:rPr>
                <w:sz w:val="14"/>
                <w:szCs w:val="14"/>
                <w:lang w:val="en-GB"/>
              </w:rPr>
              <w:t xml:space="preserve">   Infections of the central nervous system</w:t>
            </w:r>
          </w:p>
        </w:tc>
        <w:tc>
          <w:tcPr>
            <w:tcW w:w="0" w:type="auto"/>
            <w:tcBorders>
              <w:top w:val="single" w:sz="4" w:space="0" w:color="auto"/>
            </w:tcBorders>
            <w:vAlign w:val="center"/>
          </w:tcPr>
          <w:p w14:paraId="492F388B" w14:textId="77777777" w:rsidR="009A4A05" w:rsidRPr="007300EF" w:rsidRDefault="009A4A05" w:rsidP="00C4713E">
            <w:pPr>
              <w:rPr>
                <w:sz w:val="14"/>
                <w:szCs w:val="14"/>
                <w:lang w:val="en-GB"/>
              </w:rPr>
            </w:pPr>
          </w:p>
        </w:tc>
      </w:tr>
      <w:tr w:rsidR="009A4A05" w:rsidRPr="007300EF" w14:paraId="4CF315CE" w14:textId="77777777" w:rsidTr="00B80B9A">
        <w:trPr>
          <w:trHeight w:val="20"/>
        </w:trPr>
        <w:tc>
          <w:tcPr>
            <w:tcW w:w="0" w:type="auto"/>
            <w:tcMar>
              <w:left w:w="369" w:type="dxa"/>
            </w:tcMar>
            <w:vAlign w:val="center"/>
            <w:hideMark/>
          </w:tcPr>
          <w:p w14:paraId="10474669" w14:textId="77777777" w:rsidR="009A4A05" w:rsidRPr="007300EF" w:rsidRDefault="009A4A05" w:rsidP="00BD73F9">
            <w:pPr>
              <w:jc w:val="both"/>
              <w:rPr>
                <w:sz w:val="14"/>
                <w:szCs w:val="14"/>
                <w:lang w:val="en-GB"/>
              </w:rPr>
            </w:pPr>
            <w:r w:rsidRPr="007300EF">
              <w:rPr>
                <w:sz w:val="14"/>
                <w:szCs w:val="14"/>
                <w:lang w:val="en-GB"/>
              </w:rPr>
              <w:t>Amoebic brain abscess</w:t>
            </w:r>
          </w:p>
        </w:tc>
        <w:tc>
          <w:tcPr>
            <w:tcW w:w="0" w:type="auto"/>
            <w:vAlign w:val="center"/>
          </w:tcPr>
          <w:p w14:paraId="1964D95A" w14:textId="77777777" w:rsidR="009A4A05" w:rsidRPr="007300EF" w:rsidRDefault="009A4A05" w:rsidP="00C4713E">
            <w:pPr>
              <w:rPr>
                <w:sz w:val="14"/>
                <w:szCs w:val="14"/>
                <w:lang w:val="en-GB"/>
              </w:rPr>
            </w:pPr>
            <w:r w:rsidRPr="007300EF">
              <w:rPr>
                <w:sz w:val="14"/>
                <w:szCs w:val="14"/>
                <w:lang w:val="en-GB"/>
              </w:rPr>
              <w:t>A06.6</w:t>
            </w:r>
          </w:p>
        </w:tc>
      </w:tr>
      <w:tr w:rsidR="009A4A05" w:rsidRPr="007300EF" w14:paraId="62684279" w14:textId="77777777" w:rsidTr="00B80B9A">
        <w:trPr>
          <w:trHeight w:val="20"/>
        </w:trPr>
        <w:tc>
          <w:tcPr>
            <w:tcW w:w="0" w:type="auto"/>
            <w:tcMar>
              <w:left w:w="369" w:type="dxa"/>
            </w:tcMar>
            <w:vAlign w:val="center"/>
            <w:hideMark/>
          </w:tcPr>
          <w:p w14:paraId="24985DF3" w14:textId="77777777" w:rsidR="009A4A05" w:rsidRPr="007300EF" w:rsidRDefault="009A4A05" w:rsidP="00BD73F9">
            <w:pPr>
              <w:jc w:val="both"/>
              <w:rPr>
                <w:sz w:val="14"/>
                <w:szCs w:val="14"/>
                <w:lang w:val="en-GB"/>
              </w:rPr>
            </w:pPr>
            <w:r w:rsidRPr="007300EF">
              <w:rPr>
                <w:sz w:val="14"/>
                <w:szCs w:val="14"/>
                <w:lang w:val="en-GB"/>
              </w:rPr>
              <w:t>Tuberculosis of nervous system</w:t>
            </w:r>
          </w:p>
        </w:tc>
        <w:tc>
          <w:tcPr>
            <w:tcW w:w="0" w:type="auto"/>
            <w:vAlign w:val="center"/>
          </w:tcPr>
          <w:p w14:paraId="0458EC27" w14:textId="77777777" w:rsidR="009A4A05" w:rsidRPr="007300EF" w:rsidRDefault="009A4A05" w:rsidP="00C4713E">
            <w:pPr>
              <w:rPr>
                <w:sz w:val="14"/>
                <w:szCs w:val="14"/>
                <w:lang w:val="en-GB"/>
              </w:rPr>
            </w:pPr>
            <w:r w:rsidRPr="007300EF">
              <w:rPr>
                <w:sz w:val="14"/>
                <w:szCs w:val="14"/>
                <w:lang w:val="en-GB"/>
              </w:rPr>
              <w:t>A17</w:t>
            </w:r>
          </w:p>
        </w:tc>
      </w:tr>
      <w:tr w:rsidR="009A4A05" w:rsidRPr="007300EF" w14:paraId="1F9CEBD6" w14:textId="77777777" w:rsidTr="00B80B9A">
        <w:trPr>
          <w:trHeight w:val="20"/>
        </w:trPr>
        <w:tc>
          <w:tcPr>
            <w:tcW w:w="0" w:type="auto"/>
            <w:tcMar>
              <w:left w:w="369" w:type="dxa"/>
            </w:tcMar>
            <w:vAlign w:val="center"/>
            <w:hideMark/>
          </w:tcPr>
          <w:p w14:paraId="54CAFF89" w14:textId="77777777" w:rsidR="009A4A05" w:rsidRPr="007300EF" w:rsidRDefault="009A4A05" w:rsidP="00BD73F9">
            <w:pPr>
              <w:jc w:val="both"/>
              <w:rPr>
                <w:sz w:val="14"/>
                <w:szCs w:val="14"/>
                <w:lang w:val="en-GB"/>
              </w:rPr>
            </w:pPr>
            <w:r w:rsidRPr="007300EF">
              <w:rPr>
                <w:sz w:val="14"/>
                <w:szCs w:val="14"/>
                <w:lang w:val="en-GB"/>
              </w:rPr>
              <w:t>Symptomatic neurosyphilis</w:t>
            </w:r>
          </w:p>
        </w:tc>
        <w:tc>
          <w:tcPr>
            <w:tcW w:w="0" w:type="auto"/>
            <w:vAlign w:val="center"/>
          </w:tcPr>
          <w:p w14:paraId="0ABA13F9" w14:textId="77777777" w:rsidR="009A4A05" w:rsidRPr="007300EF" w:rsidRDefault="009A4A05" w:rsidP="00C4713E">
            <w:pPr>
              <w:rPr>
                <w:sz w:val="14"/>
                <w:szCs w:val="14"/>
                <w:lang w:val="en-GB"/>
              </w:rPr>
            </w:pPr>
            <w:r w:rsidRPr="007300EF">
              <w:rPr>
                <w:sz w:val="14"/>
                <w:szCs w:val="14"/>
                <w:lang w:val="en-GB"/>
              </w:rPr>
              <w:t>A52.1</w:t>
            </w:r>
          </w:p>
        </w:tc>
      </w:tr>
      <w:tr w:rsidR="009A4A05" w:rsidRPr="007300EF" w14:paraId="0A594CB4" w14:textId="77777777" w:rsidTr="00B80B9A">
        <w:trPr>
          <w:trHeight w:val="20"/>
        </w:trPr>
        <w:tc>
          <w:tcPr>
            <w:tcW w:w="0" w:type="auto"/>
            <w:tcMar>
              <w:left w:w="369" w:type="dxa"/>
            </w:tcMar>
            <w:vAlign w:val="center"/>
            <w:hideMark/>
          </w:tcPr>
          <w:p w14:paraId="621022F1" w14:textId="77777777" w:rsidR="009A4A05" w:rsidRPr="007300EF" w:rsidRDefault="009A4A05" w:rsidP="00BD73F9">
            <w:pPr>
              <w:jc w:val="both"/>
              <w:rPr>
                <w:sz w:val="14"/>
                <w:szCs w:val="14"/>
                <w:lang w:val="en-GB"/>
              </w:rPr>
            </w:pPr>
            <w:r w:rsidRPr="007300EF">
              <w:rPr>
                <w:sz w:val="14"/>
                <w:szCs w:val="14"/>
                <w:lang w:val="en-GB"/>
              </w:rPr>
              <w:t>Asymptomatic neurosyphilis</w:t>
            </w:r>
          </w:p>
        </w:tc>
        <w:tc>
          <w:tcPr>
            <w:tcW w:w="0" w:type="auto"/>
            <w:vAlign w:val="center"/>
          </w:tcPr>
          <w:p w14:paraId="20196C37" w14:textId="77777777" w:rsidR="009A4A05" w:rsidRPr="007300EF" w:rsidRDefault="009A4A05" w:rsidP="00C4713E">
            <w:pPr>
              <w:rPr>
                <w:sz w:val="14"/>
                <w:szCs w:val="14"/>
                <w:lang w:val="en-GB"/>
              </w:rPr>
            </w:pPr>
            <w:r w:rsidRPr="007300EF">
              <w:rPr>
                <w:sz w:val="14"/>
                <w:szCs w:val="14"/>
                <w:lang w:val="en-GB"/>
              </w:rPr>
              <w:t>A52.2</w:t>
            </w:r>
          </w:p>
        </w:tc>
      </w:tr>
      <w:tr w:rsidR="009A4A05" w:rsidRPr="007300EF" w14:paraId="082C2B71" w14:textId="77777777" w:rsidTr="00B80B9A">
        <w:trPr>
          <w:trHeight w:val="20"/>
        </w:trPr>
        <w:tc>
          <w:tcPr>
            <w:tcW w:w="0" w:type="auto"/>
            <w:tcMar>
              <w:left w:w="369" w:type="dxa"/>
            </w:tcMar>
            <w:vAlign w:val="center"/>
            <w:hideMark/>
          </w:tcPr>
          <w:p w14:paraId="1EE05D40" w14:textId="77777777" w:rsidR="009A4A05" w:rsidRPr="007300EF" w:rsidRDefault="009A4A05" w:rsidP="00BD73F9">
            <w:pPr>
              <w:jc w:val="both"/>
              <w:rPr>
                <w:sz w:val="14"/>
                <w:szCs w:val="14"/>
                <w:lang w:val="en-GB"/>
              </w:rPr>
            </w:pPr>
            <w:r w:rsidRPr="007300EF">
              <w:rPr>
                <w:sz w:val="14"/>
                <w:szCs w:val="14"/>
                <w:lang w:val="en-GB"/>
              </w:rPr>
              <w:t>Unspecified neurosyphilis</w:t>
            </w:r>
          </w:p>
        </w:tc>
        <w:tc>
          <w:tcPr>
            <w:tcW w:w="0" w:type="auto"/>
            <w:vAlign w:val="center"/>
          </w:tcPr>
          <w:p w14:paraId="20661B25" w14:textId="77777777" w:rsidR="009A4A05" w:rsidRPr="007300EF" w:rsidRDefault="009A4A05" w:rsidP="00C4713E">
            <w:pPr>
              <w:rPr>
                <w:sz w:val="14"/>
                <w:szCs w:val="14"/>
                <w:lang w:val="en-GB"/>
              </w:rPr>
            </w:pPr>
            <w:r w:rsidRPr="007300EF">
              <w:rPr>
                <w:sz w:val="14"/>
                <w:szCs w:val="14"/>
                <w:lang w:val="en-GB"/>
              </w:rPr>
              <w:t>A52.3</w:t>
            </w:r>
          </w:p>
        </w:tc>
      </w:tr>
      <w:tr w:rsidR="009A4A05" w:rsidRPr="007300EF" w14:paraId="7A0D8914" w14:textId="77777777" w:rsidTr="00B80B9A">
        <w:trPr>
          <w:trHeight w:val="20"/>
        </w:trPr>
        <w:tc>
          <w:tcPr>
            <w:tcW w:w="0" w:type="auto"/>
            <w:tcMar>
              <w:left w:w="369" w:type="dxa"/>
            </w:tcMar>
            <w:vAlign w:val="center"/>
            <w:hideMark/>
          </w:tcPr>
          <w:p w14:paraId="218B4F17" w14:textId="77777777" w:rsidR="009A4A05" w:rsidRPr="007300EF" w:rsidRDefault="009A4A05" w:rsidP="00BD73F9">
            <w:pPr>
              <w:jc w:val="both"/>
              <w:rPr>
                <w:sz w:val="14"/>
                <w:szCs w:val="14"/>
                <w:lang w:val="en-GB"/>
              </w:rPr>
            </w:pPr>
            <w:r w:rsidRPr="007300EF">
              <w:rPr>
                <w:sz w:val="14"/>
                <w:szCs w:val="14"/>
                <w:lang w:val="en-GB"/>
              </w:rPr>
              <w:t>Gonococcal brain abscess</w:t>
            </w:r>
          </w:p>
        </w:tc>
        <w:tc>
          <w:tcPr>
            <w:tcW w:w="0" w:type="auto"/>
            <w:vAlign w:val="center"/>
          </w:tcPr>
          <w:p w14:paraId="7865F24E" w14:textId="77777777" w:rsidR="009A4A05" w:rsidRPr="007300EF" w:rsidRDefault="009A4A05" w:rsidP="00C4713E">
            <w:pPr>
              <w:rPr>
                <w:sz w:val="14"/>
                <w:szCs w:val="14"/>
                <w:lang w:val="en-GB"/>
              </w:rPr>
            </w:pPr>
            <w:r w:rsidRPr="007300EF">
              <w:rPr>
                <w:sz w:val="14"/>
                <w:szCs w:val="14"/>
                <w:lang w:val="en-GB"/>
              </w:rPr>
              <w:t>A54.8</w:t>
            </w:r>
          </w:p>
        </w:tc>
      </w:tr>
      <w:tr w:rsidR="009A4A05" w:rsidRPr="007300EF" w14:paraId="0D05C4C8" w14:textId="77777777" w:rsidTr="00B80B9A">
        <w:trPr>
          <w:trHeight w:val="20"/>
        </w:trPr>
        <w:tc>
          <w:tcPr>
            <w:tcW w:w="0" w:type="auto"/>
            <w:tcMar>
              <w:left w:w="369" w:type="dxa"/>
            </w:tcMar>
            <w:vAlign w:val="center"/>
            <w:hideMark/>
          </w:tcPr>
          <w:p w14:paraId="7450B016" w14:textId="77777777" w:rsidR="009A4A05" w:rsidRPr="007300EF" w:rsidRDefault="009A4A05" w:rsidP="00BD73F9">
            <w:pPr>
              <w:jc w:val="both"/>
              <w:rPr>
                <w:sz w:val="14"/>
                <w:szCs w:val="14"/>
                <w:lang w:val="en-GB"/>
              </w:rPr>
            </w:pPr>
            <w:r w:rsidRPr="007300EF">
              <w:rPr>
                <w:sz w:val="14"/>
                <w:szCs w:val="14"/>
                <w:lang w:val="en-GB"/>
              </w:rPr>
              <w:t>Progressive multifocal leukoencephalopathy</w:t>
            </w:r>
          </w:p>
        </w:tc>
        <w:tc>
          <w:tcPr>
            <w:tcW w:w="0" w:type="auto"/>
            <w:vAlign w:val="center"/>
          </w:tcPr>
          <w:p w14:paraId="56802484" w14:textId="77777777" w:rsidR="009A4A05" w:rsidRPr="007300EF" w:rsidRDefault="009A4A05" w:rsidP="00C4713E">
            <w:pPr>
              <w:rPr>
                <w:sz w:val="14"/>
                <w:szCs w:val="14"/>
                <w:lang w:val="en-GB"/>
              </w:rPr>
            </w:pPr>
            <w:r w:rsidRPr="007300EF">
              <w:rPr>
                <w:sz w:val="14"/>
                <w:szCs w:val="14"/>
                <w:lang w:val="en-GB"/>
              </w:rPr>
              <w:t>A81.2</w:t>
            </w:r>
          </w:p>
        </w:tc>
      </w:tr>
      <w:tr w:rsidR="009A4A05" w:rsidRPr="007300EF" w14:paraId="7B40091D" w14:textId="77777777" w:rsidTr="00B80B9A">
        <w:trPr>
          <w:trHeight w:val="20"/>
        </w:trPr>
        <w:tc>
          <w:tcPr>
            <w:tcW w:w="0" w:type="auto"/>
            <w:tcMar>
              <w:left w:w="369" w:type="dxa"/>
            </w:tcMar>
            <w:vAlign w:val="center"/>
            <w:hideMark/>
          </w:tcPr>
          <w:p w14:paraId="315AE48E" w14:textId="77777777" w:rsidR="009A4A05" w:rsidRPr="007300EF" w:rsidRDefault="009A4A05" w:rsidP="00BD73F9">
            <w:pPr>
              <w:jc w:val="both"/>
              <w:rPr>
                <w:sz w:val="14"/>
                <w:szCs w:val="14"/>
                <w:lang w:val="en-GB"/>
              </w:rPr>
            </w:pPr>
            <w:r w:rsidRPr="007300EF">
              <w:rPr>
                <w:sz w:val="14"/>
                <w:szCs w:val="14"/>
                <w:lang w:val="en-GB"/>
              </w:rPr>
              <w:t>Herpesviral meningitis</w:t>
            </w:r>
          </w:p>
        </w:tc>
        <w:tc>
          <w:tcPr>
            <w:tcW w:w="0" w:type="auto"/>
            <w:vAlign w:val="center"/>
          </w:tcPr>
          <w:p w14:paraId="06FEE266" w14:textId="77777777" w:rsidR="009A4A05" w:rsidRPr="007300EF" w:rsidRDefault="009A4A05" w:rsidP="00C4713E">
            <w:pPr>
              <w:rPr>
                <w:sz w:val="14"/>
                <w:szCs w:val="14"/>
                <w:lang w:val="en-GB"/>
              </w:rPr>
            </w:pPr>
            <w:r w:rsidRPr="007300EF">
              <w:rPr>
                <w:sz w:val="14"/>
                <w:szCs w:val="14"/>
                <w:lang w:val="en-GB"/>
              </w:rPr>
              <w:t>B00.3</w:t>
            </w:r>
          </w:p>
        </w:tc>
      </w:tr>
      <w:tr w:rsidR="009A4A05" w:rsidRPr="007300EF" w14:paraId="73C6B7D4" w14:textId="77777777" w:rsidTr="00B80B9A">
        <w:trPr>
          <w:trHeight w:val="20"/>
        </w:trPr>
        <w:tc>
          <w:tcPr>
            <w:tcW w:w="0" w:type="auto"/>
            <w:tcMar>
              <w:left w:w="369" w:type="dxa"/>
            </w:tcMar>
            <w:vAlign w:val="center"/>
            <w:hideMark/>
          </w:tcPr>
          <w:p w14:paraId="62AAA83A" w14:textId="77777777" w:rsidR="009A4A05" w:rsidRPr="007300EF" w:rsidRDefault="009A4A05" w:rsidP="00BD73F9">
            <w:pPr>
              <w:jc w:val="both"/>
              <w:rPr>
                <w:sz w:val="14"/>
                <w:szCs w:val="14"/>
                <w:lang w:val="en-GB"/>
              </w:rPr>
            </w:pPr>
            <w:r w:rsidRPr="007300EF">
              <w:rPr>
                <w:sz w:val="14"/>
                <w:szCs w:val="14"/>
                <w:lang w:val="en-GB"/>
              </w:rPr>
              <w:t>Varicella meningitis</w:t>
            </w:r>
          </w:p>
        </w:tc>
        <w:tc>
          <w:tcPr>
            <w:tcW w:w="0" w:type="auto"/>
            <w:vAlign w:val="center"/>
          </w:tcPr>
          <w:p w14:paraId="48049B4D" w14:textId="77777777" w:rsidR="009A4A05" w:rsidRPr="007300EF" w:rsidRDefault="009A4A05" w:rsidP="00C4713E">
            <w:pPr>
              <w:rPr>
                <w:sz w:val="14"/>
                <w:szCs w:val="14"/>
                <w:lang w:val="en-GB"/>
              </w:rPr>
            </w:pPr>
            <w:r w:rsidRPr="007300EF">
              <w:rPr>
                <w:sz w:val="14"/>
                <w:szCs w:val="14"/>
                <w:lang w:val="en-GB"/>
              </w:rPr>
              <w:t>B01.0</w:t>
            </w:r>
          </w:p>
        </w:tc>
      </w:tr>
      <w:tr w:rsidR="009A4A05" w:rsidRPr="007300EF" w14:paraId="532D171E" w14:textId="77777777" w:rsidTr="00B80B9A">
        <w:trPr>
          <w:trHeight w:val="20"/>
        </w:trPr>
        <w:tc>
          <w:tcPr>
            <w:tcW w:w="0" w:type="auto"/>
            <w:tcMar>
              <w:left w:w="369" w:type="dxa"/>
            </w:tcMar>
            <w:vAlign w:val="center"/>
            <w:hideMark/>
          </w:tcPr>
          <w:p w14:paraId="29873E92" w14:textId="77777777" w:rsidR="009A4A05" w:rsidRPr="007300EF" w:rsidRDefault="009A4A05" w:rsidP="00BD73F9">
            <w:pPr>
              <w:jc w:val="both"/>
              <w:rPr>
                <w:sz w:val="14"/>
                <w:szCs w:val="14"/>
                <w:lang w:val="en-GB"/>
              </w:rPr>
            </w:pPr>
            <w:r w:rsidRPr="007300EF">
              <w:rPr>
                <w:sz w:val="14"/>
                <w:szCs w:val="14"/>
                <w:lang w:val="en-GB"/>
              </w:rPr>
              <w:t>Zoster meningitis</w:t>
            </w:r>
          </w:p>
        </w:tc>
        <w:tc>
          <w:tcPr>
            <w:tcW w:w="0" w:type="auto"/>
            <w:vAlign w:val="center"/>
          </w:tcPr>
          <w:p w14:paraId="447838F0" w14:textId="77777777" w:rsidR="009A4A05" w:rsidRPr="007300EF" w:rsidRDefault="009A4A05" w:rsidP="00C4713E">
            <w:pPr>
              <w:rPr>
                <w:sz w:val="14"/>
                <w:szCs w:val="14"/>
                <w:lang w:val="en-GB"/>
              </w:rPr>
            </w:pPr>
            <w:r w:rsidRPr="007300EF">
              <w:rPr>
                <w:sz w:val="14"/>
                <w:szCs w:val="14"/>
                <w:lang w:val="en-GB"/>
              </w:rPr>
              <w:t>B02.1</w:t>
            </w:r>
          </w:p>
        </w:tc>
      </w:tr>
      <w:tr w:rsidR="009A4A05" w:rsidRPr="007300EF" w14:paraId="4EA2A046" w14:textId="77777777" w:rsidTr="00B80B9A">
        <w:trPr>
          <w:trHeight w:val="20"/>
        </w:trPr>
        <w:tc>
          <w:tcPr>
            <w:tcW w:w="0" w:type="auto"/>
            <w:tcMar>
              <w:left w:w="369" w:type="dxa"/>
            </w:tcMar>
            <w:vAlign w:val="center"/>
            <w:hideMark/>
          </w:tcPr>
          <w:p w14:paraId="03DCC221" w14:textId="77777777" w:rsidR="009A4A05" w:rsidRPr="007300EF" w:rsidRDefault="009A4A05" w:rsidP="00BD73F9">
            <w:pPr>
              <w:jc w:val="both"/>
              <w:rPr>
                <w:sz w:val="14"/>
                <w:szCs w:val="14"/>
                <w:lang w:val="en-GB"/>
              </w:rPr>
            </w:pPr>
            <w:r w:rsidRPr="007300EF">
              <w:rPr>
                <w:sz w:val="14"/>
                <w:szCs w:val="14"/>
                <w:lang w:val="en-GB"/>
              </w:rPr>
              <w:t>Candida meningitis</w:t>
            </w:r>
          </w:p>
        </w:tc>
        <w:tc>
          <w:tcPr>
            <w:tcW w:w="0" w:type="auto"/>
            <w:vAlign w:val="center"/>
          </w:tcPr>
          <w:p w14:paraId="47101280" w14:textId="77777777" w:rsidR="009A4A05" w:rsidRPr="007300EF" w:rsidRDefault="009A4A05" w:rsidP="00C4713E">
            <w:pPr>
              <w:rPr>
                <w:sz w:val="14"/>
                <w:szCs w:val="14"/>
                <w:lang w:val="en-GB"/>
              </w:rPr>
            </w:pPr>
            <w:r w:rsidRPr="007300EF">
              <w:rPr>
                <w:sz w:val="14"/>
                <w:szCs w:val="14"/>
                <w:lang w:val="en-GB"/>
              </w:rPr>
              <w:t>B37.5</w:t>
            </w:r>
          </w:p>
        </w:tc>
      </w:tr>
      <w:tr w:rsidR="009A4A05" w:rsidRPr="007300EF" w14:paraId="78D55503" w14:textId="77777777" w:rsidTr="00B80B9A">
        <w:trPr>
          <w:trHeight w:val="20"/>
        </w:trPr>
        <w:tc>
          <w:tcPr>
            <w:tcW w:w="0" w:type="auto"/>
            <w:tcMar>
              <w:left w:w="369" w:type="dxa"/>
            </w:tcMar>
            <w:vAlign w:val="center"/>
            <w:hideMark/>
          </w:tcPr>
          <w:p w14:paraId="4FEB8D39" w14:textId="77777777" w:rsidR="009A4A05" w:rsidRPr="007300EF" w:rsidRDefault="009A4A05" w:rsidP="00BD73F9">
            <w:pPr>
              <w:jc w:val="both"/>
              <w:rPr>
                <w:sz w:val="14"/>
                <w:szCs w:val="14"/>
                <w:lang w:val="en-GB"/>
              </w:rPr>
            </w:pPr>
            <w:r w:rsidRPr="007300EF">
              <w:rPr>
                <w:sz w:val="14"/>
                <w:szCs w:val="14"/>
                <w:lang w:val="en-GB"/>
              </w:rPr>
              <w:t>Coccidioidomycosis meningitis</w:t>
            </w:r>
          </w:p>
        </w:tc>
        <w:tc>
          <w:tcPr>
            <w:tcW w:w="0" w:type="auto"/>
            <w:vAlign w:val="center"/>
          </w:tcPr>
          <w:p w14:paraId="1A959DD9" w14:textId="77777777" w:rsidR="009A4A05" w:rsidRPr="007300EF" w:rsidRDefault="009A4A05" w:rsidP="00C4713E">
            <w:pPr>
              <w:rPr>
                <w:sz w:val="14"/>
                <w:szCs w:val="14"/>
                <w:lang w:val="en-GB"/>
              </w:rPr>
            </w:pPr>
            <w:r w:rsidRPr="007300EF">
              <w:rPr>
                <w:sz w:val="14"/>
                <w:szCs w:val="14"/>
                <w:lang w:val="en-GB"/>
              </w:rPr>
              <w:t>B38.4</w:t>
            </w:r>
          </w:p>
        </w:tc>
      </w:tr>
      <w:tr w:rsidR="009A4A05" w:rsidRPr="007300EF" w14:paraId="38E37F58" w14:textId="77777777" w:rsidTr="00B80B9A">
        <w:trPr>
          <w:trHeight w:val="20"/>
        </w:trPr>
        <w:tc>
          <w:tcPr>
            <w:tcW w:w="0" w:type="auto"/>
            <w:tcMar>
              <w:left w:w="369" w:type="dxa"/>
            </w:tcMar>
            <w:vAlign w:val="center"/>
            <w:hideMark/>
          </w:tcPr>
          <w:p w14:paraId="2B2B435C" w14:textId="77777777" w:rsidR="009A4A05" w:rsidRPr="007300EF" w:rsidRDefault="009A4A05" w:rsidP="00BD73F9">
            <w:pPr>
              <w:jc w:val="both"/>
              <w:rPr>
                <w:sz w:val="14"/>
                <w:szCs w:val="14"/>
                <w:lang w:val="en-GB"/>
              </w:rPr>
            </w:pPr>
            <w:r w:rsidRPr="007300EF">
              <w:rPr>
                <w:sz w:val="14"/>
                <w:szCs w:val="14"/>
                <w:lang w:val="en-GB"/>
              </w:rPr>
              <w:t>Phaeomycotic brain abscess</w:t>
            </w:r>
          </w:p>
        </w:tc>
        <w:tc>
          <w:tcPr>
            <w:tcW w:w="0" w:type="auto"/>
            <w:vAlign w:val="center"/>
          </w:tcPr>
          <w:p w14:paraId="35C3F039" w14:textId="77777777" w:rsidR="009A4A05" w:rsidRPr="007300EF" w:rsidRDefault="009A4A05" w:rsidP="00C4713E">
            <w:pPr>
              <w:rPr>
                <w:sz w:val="14"/>
                <w:szCs w:val="14"/>
                <w:lang w:val="en-GB"/>
              </w:rPr>
            </w:pPr>
            <w:r w:rsidRPr="007300EF">
              <w:rPr>
                <w:sz w:val="14"/>
                <w:szCs w:val="14"/>
                <w:lang w:val="en-GB"/>
              </w:rPr>
              <w:t>B43.1</w:t>
            </w:r>
          </w:p>
        </w:tc>
      </w:tr>
      <w:tr w:rsidR="009A4A05" w:rsidRPr="007300EF" w14:paraId="18B3D8F4" w14:textId="77777777" w:rsidTr="00B80B9A">
        <w:trPr>
          <w:trHeight w:val="20"/>
        </w:trPr>
        <w:tc>
          <w:tcPr>
            <w:tcW w:w="0" w:type="auto"/>
            <w:tcMar>
              <w:left w:w="369" w:type="dxa"/>
            </w:tcMar>
            <w:vAlign w:val="center"/>
            <w:hideMark/>
          </w:tcPr>
          <w:p w14:paraId="0A991522" w14:textId="77777777" w:rsidR="009A4A05" w:rsidRPr="007300EF" w:rsidRDefault="009A4A05" w:rsidP="00BD73F9">
            <w:pPr>
              <w:jc w:val="both"/>
              <w:rPr>
                <w:sz w:val="14"/>
                <w:szCs w:val="14"/>
                <w:lang w:val="en-GB"/>
              </w:rPr>
            </w:pPr>
            <w:r w:rsidRPr="007300EF">
              <w:rPr>
                <w:sz w:val="14"/>
                <w:szCs w:val="14"/>
                <w:lang w:val="en-GB"/>
              </w:rPr>
              <w:t>Cerebral cryptococcosis</w:t>
            </w:r>
          </w:p>
        </w:tc>
        <w:tc>
          <w:tcPr>
            <w:tcW w:w="0" w:type="auto"/>
            <w:vAlign w:val="center"/>
          </w:tcPr>
          <w:p w14:paraId="2DCC7BBD" w14:textId="77777777" w:rsidR="009A4A05" w:rsidRPr="007300EF" w:rsidRDefault="009A4A05" w:rsidP="00C4713E">
            <w:pPr>
              <w:rPr>
                <w:sz w:val="14"/>
                <w:szCs w:val="14"/>
                <w:lang w:val="en-GB"/>
              </w:rPr>
            </w:pPr>
            <w:r w:rsidRPr="007300EF">
              <w:rPr>
                <w:sz w:val="14"/>
                <w:szCs w:val="14"/>
                <w:lang w:val="en-GB"/>
              </w:rPr>
              <w:t>B45.1</w:t>
            </w:r>
          </w:p>
        </w:tc>
      </w:tr>
      <w:tr w:rsidR="009A4A05" w:rsidRPr="007300EF" w14:paraId="4F89DE35" w14:textId="77777777" w:rsidTr="00B80B9A">
        <w:trPr>
          <w:trHeight w:val="20"/>
        </w:trPr>
        <w:tc>
          <w:tcPr>
            <w:tcW w:w="0" w:type="auto"/>
            <w:tcMar>
              <w:left w:w="369" w:type="dxa"/>
            </w:tcMar>
            <w:vAlign w:val="center"/>
            <w:hideMark/>
          </w:tcPr>
          <w:p w14:paraId="4696D392" w14:textId="77777777" w:rsidR="009A4A05" w:rsidRPr="007300EF" w:rsidRDefault="009A4A05" w:rsidP="00BD73F9">
            <w:pPr>
              <w:jc w:val="both"/>
              <w:rPr>
                <w:sz w:val="14"/>
                <w:szCs w:val="14"/>
                <w:lang w:val="en-GB"/>
              </w:rPr>
            </w:pPr>
            <w:r w:rsidRPr="007300EF">
              <w:rPr>
                <w:sz w:val="14"/>
                <w:szCs w:val="14"/>
                <w:lang w:val="en-GB"/>
              </w:rPr>
              <w:t>Cryptococcosis, unspecified</w:t>
            </w:r>
          </w:p>
        </w:tc>
        <w:tc>
          <w:tcPr>
            <w:tcW w:w="0" w:type="auto"/>
            <w:vAlign w:val="center"/>
          </w:tcPr>
          <w:p w14:paraId="233F5418" w14:textId="77777777" w:rsidR="009A4A05" w:rsidRPr="007300EF" w:rsidRDefault="009A4A05" w:rsidP="00C4713E">
            <w:pPr>
              <w:rPr>
                <w:sz w:val="14"/>
                <w:szCs w:val="14"/>
                <w:lang w:val="en-GB"/>
              </w:rPr>
            </w:pPr>
            <w:r w:rsidRPr="007300EF">
              <w:rPr>
                <w:sz w:val="14"/>
                <w:szCs w:val="14"/>
                <w:lang w:val="en-GB"/>
              </w:rPr>
              <w:t>B45.9</w:t>
            </w:r>
          </w:p>
        </w:tc>
      </w:tr>
      <w:tr w:rsidR="009A4A05" w:rsidRPr="007300EF" w14:paraId="6879F27E" w14:textId="77777777" w:rsidTr="00B80B9A">
        <w:trPr>
          <w:trHeight w:val="20"/>
        </w:trPr>
        <w:tc>
          <w:tcPr>
            <w:tcW w:w="0" w:type="auto"/>
            <w:tcMar>
              <w:left w:w="369" w:type="dxa"/>
            </w:tcMar>
            <w:vAlign w:val="center"/>
            <w:hideMark/>
          </w:tcPr>
          <w:p w14:paraId="771E67A6" w14:textId="77777777" w:rsidR="009A4A05" w:rsidRPr="007300EF" w:rsidRDefault="009A4A05" w:rsidP="00BD73F9">
            <w:pPr>
              <w:jc w:val="both"/>
              <w:rPr>
                <w:sz w:val="14"/>
                <w:szCs w:val="14"/>
                <w:lang w:val="en-GB"/>
              </w:rPr>
            </w:pPr>
            <w:r w:rsidRPr="007300EF">
              <w:rPr>
                <w:sz w:val="14"/>
                <w:szCs w:val="14"/>
                <w:lang w:val="en-GB"/>
              </w:rPr>
              <w:t>Toxoplasma meningoencephalitis</w:t>
            </w:r>
          </w:p>
        </w:tc>
        <w:tc>
          <w:tcPr>
            <w:tcW w:w="0" w:type="auto"/>
            <w:vAlign w:val="center"/>
          </w:tcPr>
          <w:p w14:paraId="647B47AF" w14:textId="77777777" w:rsidR="009A4A05" w:rsidRPr="007300EF" w:rsidRDefault="009A4A05" w:rsidP="00C4713E">
            <w:pPr>
              <w:rPr>
                <w:sz w:val="14"/>
                <w:szCs w:val="14"/>
                <w:lang w:val="en-GB"/>
              </w:rPr>
            </w:pPr>
            <w:r w:rsidRPr="007300EF">
              <w:rPr>
                <w:sz w:val="14"/>
                <w:szCs w:val="14"/>
                <w:lang w:val="en-GB"/>
              </w:rPr>
              <w:t>B58.2</w:t>
            </w:r>
          </w:p>
        </w:tc>
      </w:tr>
      <w:tr w:rsidR="009A4A05" w:rsidRPr="007300EF" w14:paraId="53935A03" w14:textId="77777777" w:rsidTr="00B80B9A">
        <w:trPr>
          <w:trHeight w:val="20"/>
        </w:trPr>
        <w:tc>
          <w:tcPr>
            <w:tcW w:w="0" w:type="auto"/>
            <w:tcMar>
              <w:left w:w="369" w:type="dxa"/>
            </w:tcMar>
            <w:vAlign w:val="center"/>
            <w:hideMark/>
          </w:tcPr>
          <w:p w14:paraId="2958B786" w14:textId="77777777" w:rsidR="009A4A05" w:rsidRPr="007300EF" w:rsidRDefault="009A4A05" w:rsidP="00BD73F9">
            <w:pPr>
              <w:jc w:val="both"/>
              <w:rPr>
                <w:sz w:val="14"/>
                <w:szCs w:val="14"/>
                <w:lang w:val="en-GB"/>
              </w:rPr>
            </w:pPr>
            <w:r w:rsidRPr="007300EF">
              <w:rPr>
                <w:sz w:val="14"/>
                <w:szCs w:val="14"/>
                <w:lang w:val="en-GB"/>
              </w:rPr>
              <w:t>Toxoplasmosis, unspecified</w:t>
            </w:r>
          </w:p>
        </w:tc>
        <w:tc>
          <w:tcPr>
            <w:tcW w:w="0" w:type="auto"/>
            <w:vAlign w:val="center"/>
          </w:tcPr>
          <w:p w14:paraId="4B854ACC" w14:textId="77777777" w:rsidR="009A4A05" w:rsidRPr="007300EF" w:rsidRDefault="009A4A05" w:rsidP="00C4713E">
            <w:pPr>
              <w:rPr>
                <w:sz w:val="14"/>
                <w:szCs w:val="14"/>
                <w:lang w:val="en-GB"/>
              </w:rPr>
            </w:pPr>
            <w:r w:rsidRPr="007300EF">
              <w:rPr>
                <w:sz w:val="14"/>
                <w:szCs w:val="14"/>
                <w:lang w:val="en-GB"/>
              </w:rPr>
              <w:t>B58.9</w:t>
            </w:r>
          </w:p>
        </w:tc>
      </w:tr>
      <w:tr w:rsidR="009A4A05" w:rsidRPr="007300EF" w14:paraId="433B09FE" w14:textId="77777777" w:rsidTr="00B80B9A">
        <w:trPr>
          <w:trHeight w:val="20"/>
        </w:trPr>
        <w:tc>
          <w:tcPr>
            <w:tcW w:w="0" w:type="auto"/>
            <w:tcMar>
              <w:left w:w="369" w:type="dxa"/>
            </w:tcMar>
            <w:vAlign w:val="center"/>
            <w:hideMark/>
          </w:tcPr>
          <w:p w14:paraId="56F10020" w14:textId="77777777" w:rsidR="009A4A05" w:rsidRPr="007300EF" w:rsidRDefault="009A4A05" w:rsidP="00BD73F9">
            <w:pPr>
              <w:jc w:val="both"/>
              <w:rPr>
                <w:sz w:val="14"/>
                <w:szCs w:val="14"/>
                <w:lang w:val="en-GB"/>
              </w:rPr>
            </w:pPr>
            <w:r w:rsidRPr="007300EF">
              <w:rPr>
                <w:sz w:val="14"/>
                <w:szCs w:val="14"/>
                <w:lang w:val="en-GB"/>
              </w:rPr>
              <w:t xml:space="preserve">Cysticercosis of CNS </w:t>
            </w:r>
          </w:p>
        </w:tc>
        <w:tc>
          <w:tcPr>
            <w:tcW w:w="0" w:type="auto"/>
            <w:vAlign w:val="center"/>
          </w:tcPr>
          <w:p w14:paraId="769EC010" w14:textId="77777777" w:rsidR="009A4A05" w:rsidRPr="007300EF" w:rsidRDefault="009A4A05" w:rsidP="00C4713E">
            <w:pPr>
              <w:rPr>
                <w:sz w:val="14"/>
                <w:szCs w:val="14"/>
                <w:lang w:val="en-GB"/>
              </w:rPr>
            </w:pPr>
            <w:r w:rsidRPr="007300EF">
              <w:rPr>
                <w:sz w:val="14"/>
                <w:szCs w:val="14"/>
                <w:lang w:val="en-GB"/>
              </w:rPr>
              <w:t>B69.0</w:t>
            </w:r>
          </w:p>
        </w:tc>
      </w:tr>
      <w:tr w:rsidR="009A4A05" w:rsidRPr="007300EF" w14:paraId="7E1D57BB" w14:textId="77777777" w:rsidTr="00B80B9A">
        <w:trPr>
          <w:trHeight w:val="20"/>
        </w:trPr>
        <w:tc>
          <w:tcPr>
            <w:tcW w:w="0" w:type="auto"/>
            <w:tcMar>
              <w:left w:w="369" w:type="dxa"/>
            </w:tcMar>
            <w:vAlign w:val="center"/>
            <w:hideMark/>
          </w:tcPr>
          <w:p w14:paraId="4AFB2991" w14:textId="77777777" w:rsidR="009A4A05" w:rsidRPr="007300EF" w:rsidRDefault="009A4A05" w:rsidP="00BD73F9">
            <w:pPr>
              <w:jc w:val="both"/>
              <w:rPr>
                <w:sz w:val="14"/>
                <w:szCs w:val="14"/>
                <w:lang w:val="en-GB"/>
              </w:rPr>
            </w:pPr>
            <w:r w:rsidRPr="007300EF">
              <w:rPr>
                <w:sz w:val="14"/>
                <w:szCs w:val="14"/>
                <w:lang w:val="en-GB"/>
              </w:rPr>
              <w:t>Sequelae of CNS tuberculosi</w:t>
            </w:r>
          </w:p>
        </w:tc>
        <w:tc>
          <w:tcPr>
            <w:tcW w:w="0" w:type="auto"/>
            <w:vAlign w:val="center"/>
          </w:tcPr>
          <w:p w14:paraId="207686C8" w14:textId="77777777" w:rsidR="009A4A05" w:rsidRPr="007300EF" w:rsidRDefault="009A4A05" w:rsidP="00C4713E">
            <w:pPr>
              <w:rPr>
                <w:sz w:val="14"/>
                <w:szCs w:val="14"/>
                <w:lang w:val="en-GB"/>
              </w:rPr>
            </w:pPr>
            <w:r w:rsidRPr="007300EF">
              <w:rPr>
                <w:sz w:val="14"/>
                <w:szCs w:val="14"/>
                <w:lang w:val="en-GB"/>
              </w:rPr>
              <w:t>B90.0</w:t>
            </w:r>
          </w:p>
        </w:tc>
      </w:tr>
      <w:tr w:rsidR="009A4A05" w:rsidRPr="007300EF" w14:paraId="33AC4785" w14:textId="77777777" w:rsidTr="00B80B9A">
        <w:trPr>
          <w:trHeight w:val="20"/>
        </w:trPr>
        <w:tc>
          <w:tcPr>
            <w:tcW w:w="0" w:type="auto"/>
            <w:tcMar>
              <w:left w:w="369" w:type="dxa"/>
            </w:tcMar>
            <w:vAlign w:val="center"/>
            <w:hideMark/>
          </w:tcPr>
          <w:p w14:paraId="46BBA029" w14:textId="77777777" w:rsidR="009A4A05" w:rsidRPr="007300EF" w:rsidRDefault="009A4A05" w:rsidP="00BD73F9">
            <w:pPr>
              <w:jc w:val="both"/>
              <w:rPr>
                <w:sz w:val="14"/>
                <w:szCs w:val="14"/>
                <w:lang w:val="en-GB"/>
              </w:rPr>
            </w:pPr>
            <w:r w:rsidRPr="007300EF">
              <w:rPr>
                <w:sz w:val="14"/>
                <w:szCs w:val="14"/>
                <w:lang w:val="en-GB"/>
              </w:rPr>
              <w:t>Bacterial meningitis</w:t>
            </w:r>
          </w:p>
        </w:tc>
        <w:tc>
          <w:tcPr>
            <w:tcW w:w="0" w:type="auto"/>
            <w:vAlign w:val="center"/>
          </w:tcPr>
          <w:p w14:paraId="26FC2F38" w14:textId="77777777" w:rsidR="009A4A05" w:rsidRPr="007300EF" w:rsidRDefault="009A4A05" w:rsidP="00C4713E">
            <w:pPr>
              <w:rPr>
                <w:sz w:val="14"/>
                <w:szCs w:val="14"/>
                <w:lang w:val="en-GB"/>
              </w:rPr>
            </w:pPr>
            <w:r w:rsidRPr="007300EF">
              <w:rPr>
                <w:sz w:val="14"/>
                <w:szCs w:val="14"/>
                <w:lang w:val="en-GB"/>
              </w:rPr>
              <w:t>G00</w:t>
            </w:r>
          </w:p>
        </w:tc>
      </w:tr>
      <w:tr w:rsidR="009A4A05" w:rsidRPr="007300EF" w14:paraId="6C401F5C" w14:textId="77777777" w:rsidTr="00B80B9A">
        <w:trPr>
          <w:trHeight w:val="20"/>
        </w:trPr>
        <w:tc>
          <w:tcPr>
            <w:tcW w:w="0" w:type="auto"/>
            <w:tcMar>
              <w:left w:w="369" w:type="dxa"/>
            </w:tcMar>
            <w:vAlign w:val="center"/>
            <w:hideMark/>
          </w:tcPr>
          <w:p w14:paraId="73407A6D" w14:textId="77777777" w:rsidR="009A4A05" w:rsidRPr="007300EF" w:rsidRDefault="009A4A05" w:rsidP="00BD73F9">
            <w:pPr>
              <w:jc w:val="both"/>
              <w:rPr>
                <w:sz w:val="14"/>
                <w:szCs w:val="14"/>
                <w:lang w:val="en-GB"/>
              </w:rPr>
            </w:pPr>
            <w:r w:rsidRPr="007300EF">
              <w:rPr>
                <w:sz w:val="14"/>
                <w:szCs w:val="14"/>
                <w:lang w:val="en-GB"/>
              </w:rPr>
              <w:t>Meningitis in bacterial diseases</w:t>
            </w:r>
          </w:p>
        </w:tc>
        <w:tc>
          <w:tcPr>
            <w:tcW w:w="0" w:type="auto"/>
            <w:vAlign w:val="center"/>
          </w:tcPr>
          <w:p w14:paraId="0BA5A1E2" w14:textId="77777777" w:rsidR="009A4A05" w:rsidRPr="007300EF" w:rsidRDefault="009A4A05" w:rsidP="00C4713E">
            <w:pPr>
              <w:rPr>
                <w:sz w:val="14"/>
                <w:szCs w:val="14"/>
                <w:lang w:val="en-GB"/>
              </w:rPr>
            </w:pPr>
            <w:r w:rsidRPr="007300EF">
              <w:rPr>
                <w:sz w:val="14"/>
                <w:szCs w:val="14"/>
                <w:lang w:val="en-GB"/>
              </w:rPr>
              <w:t>G01</w:t>
            </w:r>
          </w:p>
        </w:tc>
      </w:tr>
      <w:tr w:rsidR="009A4A05" w:rsidRPr="007300EF" w14:paraId="559911BA" w14:textId="77777777" w:rsidTr="00B80B9A">
        <w:trPr>
          <w:trHeight w:val="20"/>
        </w:trPr>
        <w:tc>
          <w:tcPr>
            <w:tcW w:w="0" w:type="auto"/>
            <w:tcMar>
              <w:left w:w="369" w:type="dxa"/>
            </w:tcMar>
            <w:vAlign w:val="center"/>
            <w:hideMark/>
          </w:tcPr>
          <w:p w14:paraId="72FFF877" w14:textId="77777777" w:rsidR="009A4A05" w:rsidRPr="007300EF" w:rsidRDefault="009A4A05" w:rsidP="00BD73F9">
            <w:pPr>
              <w:jc w:val="both"/>
              <w:rPr>
                <w:sz w:val="14"/>
                <w:szCs w:val="14"/>
                <w:lang w:val="en-GB"/>
              </w:rPr>
            </w:pPr>
            <w:r w:rsidRPr="007300EF">
              <w:rPr>
                <w:sz w:val="14"/>
                <w:szCs w:val="14"/>
                <w:lang w:val="en-GB"/>
              </w:rPr>
              <w:t>Meningitis in other (viral / mycotic) diseases</w:t>
            </w:r>
          </w:p>
        </w:tc>
        <w:tc>
          <w:tcPr>
            <w:tcW w:w="0" w:type="auto"/>
            <w:vAlign w:val="center"/>
          </w:tcPr>
          <w:p w14:paraId="60EBEABC" w14:textId="77777777" w:rsidR="009A4A05" w:rsidRPr="007300EF" w:rsidRDefault="009A4A05" w:rsidP="00C4713E">
            <w:pPr>
              <w:rPr>
                <w:sz w:val="14"/>
                <w:szCs w:val="14"/>
                <w:lang w:val="en-GB"/>
              </w:rPr>
            </w:pPr>
            <w:r w:rsidRPr="007300EF">
              <w:rPr>
                <w:sz w:val="14"/>
                <w:szCs w:val="14"/>
                <w:lang w:val="en-GB"/>
              </w:rPr>
              <w:t>G02</w:t>
            </w:r>
          </w:p>
        </w:tc>
      </w:tr>
      <w:tr w:rsidR="009A4A05" w:rsidRPr="007300EF" w14:paraId="0F86D651" w14:textId="77777777" w:rsidTr="00B80B9A">
        <w:trPr>
          <w:trHeight w:val="20"/>
        </w:trPr>
        <w:tc>
          <w:tcPr>
            <w:tcW w:w="0" w:type="auto"/>
            <w:tcMar>
              <w:left w:w="369" w:type="dxa"/>
            </w:tcMar>
            <w:vAlign w:val="center"/>
            <w:hideMark/>
          </w:tcPr>
          <w:p w14:paraId="6C49E7D5" w14:textId="77777777" w:rsidR="009A4A05" w:rsidRPr="007300EF" w:rsidRDefault="009A4A05" w:rsidP="00BD73F9">
            <w:pPr>
              <w:jc w:val="both"/>
              <w:rPr>
                <w:sz w:val="14"/>
                <w:szCs w:val="14"/>
                <w:lang w:val="en-GB"/>
              </w:rPr>
            </w:pPr>
            <w:r w:rsidRPr="007300EF">
              <w:rPr>
                <w:sz w:val="14"/>
                <w:szCs w:val="14"/>
                <w:lang w:val="en-GB"/>
              </w:rPr>
              <w:t>Meningitis due to other / unspecified cause</w:t>
            </w:r>
          </w:p>
        </w:tc>
        <w:tc>
          <w:tcPr>
            <w:tcW w:w="0" w:type="auto"/>
            <w:vAlign w:val="center"/>
          </w:tcPr>
          <w:p w14:paraId="6A4FB95B" w14:textId="77777777" w:rsidR="009A4A05" w:rsidRPr="007300EF" w:rsidRDefault="009A4A05" w:rsidP="00C4713E">
            <w:pPr>
              <w:rPr>
                <w:sz w:val="14"/>
                <w:szCs w:val="14"/>
                <w:lang w:val="en-GB"/>
              </w:rPr>
            </w:pPr>
            <w:r w:rsidRPr="007300EF">
              <w:rPr>
                <w:sz w:val="14"/>
                <w:szCs w:val="14"/>
                <w:lang w:val="en-GB"/>
              </w:rPr>
              <w:t>G03</w:t>
            </w:r>
          </w:p>
        </w:tc>
      </w:tr>
      <w:tr w:rsidR="009A4A05" w:rsidRPr="007300EF" w14:paraId="0A3CA7A4" w14:textId="77777777" w:rsidTr="00B80B9A">
        <w:trPr>
          <w:trHeight w:val="20"/>
        </w:trPr>
        <w:tc>
          <w:tcPr>
            <w:tcW w:w="0" w:type="auto"/>
            <w:tcMar>
              <w:left w:w="369" w:type="dxa"/>
            </w:tcMar>
            <w:vAlign w:val="center"/>
            <w:hideMark/>
          </w:tcPr>
          <w:p w14:paraId="42D89760" w14:textId="77777777" w:rsidR="009A4A05" w:rsidRPr="007300EF" w:rsidRDefault="009A4A05" w:rsidP="00BD73F9">
            <w:pPr>
              <w:jc w:val="both"/>
              <w:rPr>
                <w:sz w:val="14"/>
                <w:szCs w:val="14"/>
                <w:lang w:val="en-GB"/>
              </w:rPr>
            </w:pPr>
            <w:r w:rsidRPr="007300EF">
              <w:rPr>
                <w:sz w:val="14"/>
                <w:szCs w:val="14"/>
                <w:lang w:val="en-GB"/>
              </w:rPr>
              <w:t>Encephalitis / myelitis</w:t>
            </w:r>
          </w:p>
        </w:tc>
        <w:tc>
          <w:tcPr>
            <w:tcW w:w="0" w:type="auto"/>
            <w:vAlign w:val="center"/>
          </w:tcPr>
          <w:p w14:paraId="0A340F53" w14:textId="77777777" w:rsidR="009A4A05" w:rsidRPr="007300EF" w:rsidRDefault="009A4A05" w:rsidP="00C4713E">
            <w:pPr>
              <w:rPr>
                <w:sz w:val="14"/>
                <w:szCs w:val="14"/>
                <w:lang w:val="en-GB"/>
              </w:rPr>
            </w:pPr>
            <w:r w:rsidRPr="007300EF">
              <w:rPr>
                <w:sz w:val="14"/>
                <w:szCs w:val="14"/>
                <w:lang w:val="en-GB"/>
              </w:rPr>
              <w:t>G04</w:t>
            </w:r>
          </w:p>
        </w:tc>
      </w:tr>
      <w:tr w:rsidR="009A4A05" w:rsidRPr="007300EF" w14:paraId="7E6812C5" w14:textId="77777777" w:rsidTr="00B80B9A">
        <w:trPr>
          <w:trHeight w:val="20"/>
        </w:trPr>
        <w:tc>
          <w:tcPr>
            <w:tcW w:w="0" w:type="auto"/>
            <w:tcMar>
              <w:left w:w="369" w:type="dxa"/>
            </w:tcMar>
            <w:vAlign w:val="center"/>
            <w:hideMark/>
          </w:tcPr>
          <w:p w14:paraId="53F7F2CD" w14:textId="77777777" w:rsidR="009A4A05" w:rsidRPr="007300EF" w:rsidRDefault="009A4A05" w:rsidP="00BD73F9">
            <w:pPr>
              <w:jc w:val="both"/>
              <w:rPr>
                <w:sz w:val="14"/>
                <w:szCs w:val="14"/>
                <w:lang w:val="en-GB"/>
              </w:rPr>
            </w:pPr>
            <w:r w:rsidRPr="007300EF">
              <w:rPr>
                <w:sz w:val="14"/>
                <w:szCs w:val="14"/>
                <w:lang w:val="en-GB"/>
              </w:rPr>
              <w:t>Encephalitis / myelitis in other diseases</w:t>
            </w:r>
          </w:p>
        </w:tc>
        <w:tc>
          <w:tcPr>
            <w:tcW w:w="0" w:type="auto"/>
            <w:vAlign w:val="center"/>
          </w:tcPr>
          <w:p w14:paraId="6A2A9376" w14:textId="77777777" w:rsidR="009A4A05" w:rsidRPr="007300EF" w:rsidRDefault="009A4A05" w:rsidP="00C4713E">
            <w:pPr>
              <w:rPr>
                <w:sz w:val="14"/>
                <w:szCs w:val="14"/>
                <w:lang w:val="en-GB"/>
              </w:rPr>
            </w:pPr>
            <w:r w:rsidRPr="007300EF">
              <w:rPr>
                <w:sz w:val="14"/>
                <w:szCs w:val="14"/>
                <w:lang w:val="en-GB"/>
              </w:rPr>
              <w:t>G05</w:t>
            </w:r>
          </w:p>
        </w:tc>
      </w:tr>
      <w:tr w:rsidR="009A4A05" w:rsidRPr="007300EF" w14:paraId="1731B0D9" w14:textId="77777777" w:rsidTr="00B80B9A">
        <w:trPr>
          <w:trHeight w:val="20"/>
        </w:trPr>
        <w:tc>
          <w:tcPr>
            <w:tcW w:w="0" w:type="auto"/>
            <w:tcMar>
              <w:left w:w="369" w:type="dxa"/>
            </w:tcMar>
            <w:vAlign w:val="center"/>
            <w:hideMark/>
          </w:tcPr>
          <w:p w14:paraId="79A507E6" w14:textId="77777777" w:rsidR="009A4A05" w:rsidRPr="007300EF" w:rsidRDefault="009A4A05" w:rsidP="00BD73F9">
            <w:pPr>
              <w:jc w:val="both"/>
              <w:rPr>
                <w:sz w:val="14"/>
                <w:szCs w:val="14"/>
                <w:lang w:val="en-GB"/>
              </w:rPr>
            </w:pPr>
            <w:r w:rsidRPr="007300EF">
              <w:rPr>
                <w:sz w:val="14"/>
                <w:szCs w:val="14"/>
                <w:lang w:val="en-GB"/>
              </w:rPr>
              <w:t>Intracranial abscess and granuloma</w:t>
            </w:r>
          </w:p>
        </w:tc>
        <w:tc>
          <w:tcPr>
            <w:tcW w:w="0" w:type="auto"/>
            <w:vAlign w:val="center"/>
          </w:tcPr>
          <w:p w14:paraId="4B2CF7F8" w14:textId="77777777" w:rsidR="009A4A05" w:rsidRPr="007300EF" w:rsidRDefault="009A4A05" w:rsidP="00C4713E">
            <w:pPr>
              <w:rPr>
                <w:sz w:val="14"/>
                <w:szCs w:val="14"/>
                <w:lang w:val="en-GB"/>
              </w:rPr>
            </w:pPr>
            <w:r w:rsidRPr="007300EF">
              <w:rPr>
                <w:sz w:val="14"/>
                <w:szCs w:val="14"/>
                <w:lang w:val="en-GB"/>
              </w:rPr>
              <w:t>G06</w:t>
            </w:r>
          </w:p>
        </w:tc>
      </w:tr>
      <w:tr w:rsidR="009A4A05" w:rsidRPr="007300EF" w14:paraId="4E42C826" w14:textId="77777777" w:rsidTr="00B80B9A">
        <w:trPr>
          <w:trHeight w:val="20"/>
        </w:trPr>
        <w:tc>
          <w:tcPr>
            <w:tcW w:w="0" w:type="auto"/>
            <w:tcMar>
              <w:left w:w="369" w:type="dxa"/>
            </w:tcMar>
            <w:vAlign w:val="center"/>
            <w:hideMark/>
          </w:tcPr>
          <w:p w14:paraId="685A40CF" w14:textId="77777777" w:rsidR="009A4A05" w:rsidRPr="007300EF" w:rsidRDefault="009A4A05" w:rsidP="00BD73F9">
            <w:pPr>
              <w:jc w:val="both"/>
              <w:rPr>
                <w:sz w:val="14"/>
                <w:szCs w:val="14"/>
                <w:lang w:val="en-GB"/>
              </w:rPr>
            </w:pPr>
            <w:r w:rsidRPr="007300EF">
              <w:rPr>
                <w:sz w:val="14"/>
                <w:szCs w:val="14"/>
                <w:lang w:val="en-GB"/>
              </w:rPr>
              <w:t>Intracranial abscess and granuloma in other diseases</w:t>
            </w:r>
          </w:p>
        </w:tc>
        <w:tc>
          <w:tcPr>
            <w:tcW w:w="0" w:type="auto"/>
            <w:vAlign w:val="center"/>
          </w:tcPr>
          <w:p w14:paraId="69752614" w14:textId="77777777" w:rsidR="009A4A05" w:rsidRPr="007300EF" w:rsidRDefault="009A4A05" w:rsidP="00C4713E">
            <w:pPr>
              <w:rPr>
                <w:sz w:val="14"/>
                <w:szCs w:val="14"/>
                <w:lang w:val="en-GB"/>
              </w:rPr>
            </w:pPr>
            <w:r w:rsidRPr="007300EF">
              <w:rPr>
                <w:sz w:val="14"/>
                <w:szCs w:val="14"/>
                <w:lang w:val="en-GB"/>
              </w:rPr>
              <w:t>G07</w:t>
            </w:r>
          </w:p>
        </w:tc>
      </w:tr>
      <w:tr w:rsidR="009A4A05" w:rsidRPr="007300EF" w14:paraId="1DBEC0B3" w14:textId="77777777" w:rsidTr="00B80B9A">
        <w:trPr>
          <w:trHeight w:val="20"/>
        </w:trPr>
        <w:tc>
          <w:tcPr>
            <w:tcW w:w="0" w:type="auto"/>
            <w:tcMar>
              <w:left w:w="369" w:type="dxa"/>
            </w:tcMar>
            <w:vAlign w:val="center"/>
            <w:hideMark/>
          </w:tcPr>
          <w:p w14:paraId="73052F72" w14:textId="77777777" w:rsidR="009A4A05" w:rsidRPr="007300EF" w:rsidRDefault="009A4A05" w:rsidP="00BD73F9">
            <w:pPr>
              <w:jc w:val="both"/>
              <w:rPr>
                <w:sz w:val="14"/>
                <w:szCs w:val="14"/>
                <w:lang w:val="en-GB"/>
              </w:rPr>
            </w:pPr>
            <w:r w:rsidRPr="007300EF">
              <w:rPr>
                <w:sz w:val="14"/>
                <w:szCs w:val="14"/>
                <w:lang w:val="en-GB"/>
              </w:rPr>
              <w:t>Sequelae of G00 to G08</w:t>
            </w:r>
          </w:p>
        </w:tc>
        <w:tc>
          <w:tcPr>
            <w:tcW w:w="0" w:type="auto"/>
            <w:vAlign w:val="center"/>
          </w:tcPr>
          <w:p w14:paraId="28FA19DB" w14:textId="77777777" w:rsidR="009A4A05" w:rsidRPr="007300EF" w:rsidRDefault="009A4A05" w:rsidP="00C4713E">
            <w:pPr>
              <w:rPr>
                <w:sz w:val="14"/>
                <w:szCs w:val="14"/>
                <w:lang w:val="en-GB"/>
              </w:rPr>
            </w:pPr>
            <w:r w:rsidRPr="007300EF">
              <w:rPr>
                <w:sz w:val="14"/>
                <w:szCs w:val="14"/>
                <w:lang w:val="en-GB"/>
              </w:rPr>
              <w:t>G09</w:t>
            </w:r>
          </w:p>
        </w:tc>
      </w:tr>
      <w:tr w:rsidR="009A4A05" w:rsidRPr="007300EF" w14:paraId="5A79EE67" w14:textId="77777777" w:rsidTr="00497BF9">
        <w:trPr>
          <w:trHeight w:val="20"/>
        </w:trPr>
        <w:tc>
          <w:tcPr>
            <w:tcW w:w="0" w:type="auto"/>
            <w:vAlign w:val="center"/>
            <w:hideMark/>
          </w:tcPr>
          <w:p w14:paraId="39F35A36" w14:textId="77777777" w:rsidR="009A4A05" w:rsidRPr="007300EF" w:rsidRDefault="009A4A05" w:rsidP="00BD73F9">
            <w:pPr>
              <w:jc w:val="both"/>
              <w:rPr>
                <w:iCs/>
                <w:sz w:val="14"/>
                <w:szCs w:val="14"/>
                <w:lang w:val="en-GB"/>
              </w:rPr>
            </w:pPr>
            <w:r w:rsidRPr="007300EF">
              <w:rPr>
                <w:iCs/>
                <w:sz w:val="14"/>
                <w:szCs w:val="14"/>
                <w:lang w:val="en-GB"/>
              </w:rPr>
              <w:t xml:space="preserve">   Malignancies of the central nervous system</w:t>
            </w:r>
          </w:p>
        </w:tc>
        <w:tc>
          <w:tcPr>
            <w:tcW w:w="0" w:type="auto"/>
            <w:vAlign w:val="center"/>
          </w:tcPr>
          <w:p w14:paraId="47D89286" w14:textId="77777777" w:rsidR="009A4A05" w:rsidRPr="007300EF" w:rsidRDefault="009A4A05" w:rsidP="00C4713E">
            <w:pPr>
              <w:rPr>
                <w:sz w:val="14"/>
                <w:szCs w:val="14"/>
                <w:lang w:val="en-GB"/>
              </w:rPr>
            </w:pPr>
          </w:p>
        </w:tc>
      </w:tr>
      <w:tr w:rsidR="009A4A05" w:rsidRPr="007300EF" w14:paraId="3917B2D3" w14:textId="77777777" w:rsidTr="00B80B9A">
        <w:trPr>
          <w:trHeight w:val="20"/>
        </w:trPr>
        <w:tc>
          <w:tcPr>
            <w:tcW w:w="0" w:type="auto"/>
            <w:tcMar>
              <w:left w:w="369" w:type="dxa"/>
            </w:tcMar>
            <w:vAlign w:val="center"/>
            <w:hideMark/>
          </w:tcPr>
          <w:p w14:paraId="12BBC973" w14:textId="77777777" w:rsidR="009A4A05" w:rsidRPr="007300EF" w:rsidRDefault="009A4A05" w:rsidP="00BD73F9">
            <w:pPr>
              <w:jc w:val="both"/>
              <w:rPr>
                <w:sz w:val="14"/>
                <w:szCs w:val="14"/>
                <w:lang w:val="en-GB"/>
              </w:rPr>
            </w:pPr>
            <w:r w:rsidRPr="007300EF">
              <w:rPr>
                <w:sz w:val="14"/>
                <w:szCs w:val="14"/>
                <w:lang w:val="en-GB"/>
              </w:rPr>
              <w:t>Malignant neoplasm of meninges</w:t>
            </w:r>
          </w:p>
        </w:tc>
        <w:tc>
          <w:tcPr>
            <w:tcW w:w="0" w:type="auto"/>
            <w:vAlign w:val="center"/>
          </w:tcPr>
          <w:p w14:paraId="492C070F" w14:textId="77777777" w:rsidR="009A4A05" w:rsidRPr="007300EF" w:rsidRDefault="009A4A05" w:rsidP="00C4713E">
            <w:pPr>
              <w:rPr>
                <w:sz w:val="14"/>
                <w:szCs w:val="14"/>
                <w:lang w:val="en-GB"/>
              </w:rPr>
            </w:pPr>
            <w:r w:rsidRPr="007300EF">
              <w:rPr>
                <w:sz w:val="14"/>
                <w:szCs w:val="14"/>
                <w:lang w:val="en-GB"/>
              </w:rPr>
              <w:t>C70</w:t>
            </w:r>
          </w:p>
        </w:tc>
      </w:tr>
      <w:tr w:rsidR="009A4A05" w:rsidRPr="007300EF" w14:paraId="4CD00862" w14:textId="77777777" w:rsidTr="00B80B9A">
        <w:trPr>
          <w:trHeight w:val="20"/>
        </w:trPr>
        <w:tc>
          <w:tcPr>
            <w:tcW w:w="0" w:type="auto"/>
            <w:tcMar>
              <w:left w:w="369" w:type="dxa"/>
            </w:tcMar>
            <w:vAlign w:val="center"/>
            <w:hideMark/>
          </w:tcPr>
          <w:p w14:paraId="5D342377" w14:textId="77777777" w:rsidR="009A4A05" w:rsidRPr="007300EF" w:rsidRDefault="009A4A05" w:rsidP="00BD73F9">
            <w:pPr>
              <w:jc w:val="both"/>
              <w:rPr>
                <w:sz w:val="14"/>
                <w:szCs w:val="14"/>
                <w:lang w:val="en-GB"/>
              </w:rPr>
            </w:pPr>
            <w:r w:rsidRPr="007300EF">
              <w:rPr>
                <w:sz w:val="14"/>
                <w:szCs w:val="14"/>
                <w:lang w:val="en-GB"/>
              </w:rPr>
              <w:t>Malignant neoplasm of brain</w:t>
            </w:r>
          </w:p>
        </w:tc>
        <w:tc>
          <w:tcPr>
            <w:tcW w:w="0" w:type="auto"/>
            <w:vAlign w:val="center"/>
          </w:tcPr>
          <w:p w14:paraId="34416BC4" w14:textId="77777777" w:rsidR="009A4A05" w:rsidRPr="007300EF" w:rsidRDefault="009A4A05" w:rsidP="00C4713E">
            <w:pPr>
              <w:rPr>
                <w:sz w:val="14"/>
                <w:szCs w:val="14"/>
                <w:lang w:val="en-GB"/>
              </w:rPr>
            </w:pPr>
            <w:r w:rsidRPr="007300EF">
              <w:rPr>
                <w:sz w:val="14"/>
                <w:szCs w:val="14"/>
                <w:lang w:val="en-GB"/>
              </w:rPr>
              <w:t>C71</w:t>
            </w:r>
          </w:p>
        </w:tc>
      </w:tr>
      <w:tr w:rsidR="009A4A05" w:rsidRPr="007300EF" w14:paraId="0CC9D171" w14:textId="77777777" w:rsidTr="00B80B9A">
        <w:trPr>
          <w:trHeight w:val="20"/>
        </w:trPr>
        <w:tc>
          <w:tcPr>
            <w:tcW w:w="0" w:type="auto"/>
            <w:tcMar>
              <w:left w:w="369" w:type="dxa"/>
            </w:tcMar>
            <w:vAlign w:val="center"/>
            <w:hideMark/>
          </w:tcPr>
          <w:p w14:paraId="63DE6AB2" w14:textId="77777777" w:rsidR="009A4A05" w:rsidRPr="007300EF" w:rsidRDefault="009A4A05" w:rsidP="00BD73F9">
            <w:pPr>
              <w:jc w:val="both"/>
              <w:rPr>
                <w:sz w:val="14"/>
                <w:szCs w:val="14"/>
                <w:lang w:val="en-GB"/>
              </w:rPr>
            </w:pPr>
            <w:r w:rsidRPr="007300EF">
              <w:rPr>
                <w:sz w:val="14"/>
                <w:szCs w:val="14"/>
                <w:lang w:val="en-GB"/>
              </w:rPr>
              <w:t>Malignant neoplasm of rest of CNS / unspecified</w:t>
            </w:r>
          </w:p>
        </w:tc>
        <w:tc>
          <w:tcPr>
            <w:tcW w:w="0" w:type="auto"/>
            <w:vAlign w:val="center"/>
          </w:tcPr>
          <w:p w14:paraId="66B0195C" w14:textId="77777777" w:rsidR="009A4A05" w:rsidRPr="007300EF" w:rsidRDefault="009A4A05" w:rsidP="00C4713E">
            <w:pPr>
              <w:rPr>
                <w:sz w:val="14"/>
                <w:szCs w:val="14"/>
                <w:lang w:val="en-GB"/>
              </w:rPr>
            </w:pPr>
            <w:r w:rsidRPr="007300EF">
              <w:rPr>
                <w:sz w:val="14"/>
                <w:szCs w:val="14"/>
                <w:lang w:val="en-GB"/>
              </w:rPr>
              <w:t>C72</w:t>
            </w:r>
          </w:p>
        </w:tc>
      </w:tr>
      <w:tr w:rsidR="009A4A05" w:rsidRPr="007300EF" w14:paraId="0574710B" w14:textId="77777777" w:rsidTr="00B80B9A">
        <w:trPr>
          <w:trHeight w:val="20"/>
        </w:trPr>
        <w:tc>
          <w:tcPr>
            <w:tcW w:w="0" w:type="auto"/>
            <w:tcMar>
              <w:left w:w="369" w:type="dxa"/>
            </w:tcMar>
            <w:vAlign w:val="center"/>
            <w:hideMark/>
          </w:tcPr>
          <w:p w14:paraId="3574888F" w14:textId="77777777" w:rsidR="009A4A05" w:rsidRPr="007300EF" w:rsidRDefault="009A4A05" w:rsidP="00BD73F9">
            <w:pPr>
              <w:jc w:val="both"/>
              <w:rPr>
                <w:sz w:val="14"/>
                <w:szCs w:val="14"/>
                <w:lang w:val="en-GB"/>
              </w:rPr>
            </w:pPr>
            <w:r w:rsidRPr="007300EF">
              <w:rPr>
                <w:sz w:val="14"/>
                <w:szCs w:val="14"/>
                <w:lang w:val="en-GB"/>
              </w:rPr>
              <w:t>Metastases to the brain or meninges</w:t>
            </w:r>
          </w:p>
        </w:tc>
        <w:tc>
          <w:tcPr>
            <w:tcW w:w="0" w:type="auto"/>
            <w:vAlign w:val="center"/>
          </w:tcPr>
          <w:p w14:paraId="52A7ABBE" w14:textId="77777777" w:rsidR="009A4A05" w:rsidRPr="007300EF" w:rsidRDefault="009A4A05" w:rsidP="00C4713E">
            <w:pPr>
              <w:rPr>
                <w:sz w:val="14"/>
                <w:szCs w:val="14"/>
                <w:lang w:val="en-GB"/>
              </w:rPr>
            </w:pPr>
            <w:r w:rsidRPr="007300EF">
              <w:rPr>
                <w:sz w:val="14"/>
                <w:szCs w:val="14"/>
                <w:lang w:val="en-GB"/>
              </w:rPr>
              <w:t>C79.3</w:t>
            </w:r>
          </w:p>
        </w:tc>
      </w:tr>
      <w:tr w:rsidR="009A4A05" w:rsidRPr="007300EF" w14:paraId="7B47AAAF" w14:textId="77777777" w:rsidTr="007F01BD">
        <w:trPr>
          <w:trHeight w:val="20"/>
        </w:trPr>
        <w:tc>
          <w:tcPr>
            <w:tcW w:w="0" w:type="auto"/>
            <w:tcMar>
              <w:left w:w="369" w:type="dxa"/>
            </w:tcMar>
            <w:vAlign w:val="center"/>
            <w:hideMark/>
          </w:tcPr>
          <w:p w14:paraId="5F215E61" w14:textId="77777777" w:rsidR="009A4A05" w:rsidRPr="007300EF" w:rsidRDefault="009A4A05" w:rsidP="00BD73F9">
            <w:pPr>
              <w:jc w:val="both"/>
              <w:rPr>
                <w:sz w:val="14"/>
                <w:szCs w:val="14"/>
                <w:lang w:val="en-GB"/>
              </w:rPr>
            </w:pPr>
            <w:r w:rsidRPr="007300EF">
              <w:rPr>
                <w:sz w:val="14"/>
                <w:szCs w:val="14"/>
                <w:lang w:val="en-GB"/>
              </w:rPr>
              <w:t>Malignant lymphoma, large B-cell, diffuse, not otherwise specified</w:t>
            </w:r>
          </w:p>
        </w:tc>
        <w:tc>
          <w:tcPr>
            <w:tcW w:w="0" w:type="auto"/>
            <w:vAlign w:val="center"/>
          </w:tcPr>
          <w:p w14:paraId="1E2E8F99" w14:textId="77777777" w:rsidR="009A4A05" w:rsidRPr="007300EF" w:rsidRDefault="009A4A05" w:rsidP="00C4713E">
            <w:pPr>
              <w:rPr>
                <w:sz w:val="14"/>
                <w:szCs w:val="14"/>
                <w:lang w:val="en-GB"/>
              </w:rPr>
            </w:pPr>
            <w:r w:rsidRPr="007300EF">
              <w:rPr>
                <w:sz w:val="14"/>
                <w:szCs w:val="14"/>
                <w:lang w:val="en-GB"/>
              </w:rPr>
              <w:t>M9680/3</w:t>
            </w:r>
          </w:p>
        </w:tc>
      </w:tr>
      <w:tr w:rsidR="009A4A05" w:rsidRPr="007300EF" w14:paraId="4AA27521" w14:textId="77777777" w:rsidTr="007F01BD">
        <w:trPr>
          <w:trHeight w:val="20"/>
        </w:trPr>
        <w:tc>
          <w:tcPr>
            <w:tcW w:w="0" w:type="auto"/>
            <w:tcBorders>
              <w:bottom w:val="single" w:sz="4" w:space="0" w:color="auto"/>
            </w:tcBorders>
            <w:tcMar>
              <w:left w:w="369" w:type="dxa"/>
            </w:tcMar>
            <w:vAlign w:val="center"/>
            <w:hideMark/>
          </w:tcPr>
          <w:p w14:paraId="076BEE12" w14:textId="77777777" w:rsidR="009A4A05" w:rsidRPr="007300EF" w:rsidRDefault="009A4A05" w:rsidP="00BD73F9">
            <w:pPr>
              <w:jc w:val="both"/>
              <w:rPr>
                <w:sz w:val="14"/>
                <w:szCs w:val="14"/>
                <w:lang w:val="en-GB"/>
              </w:rPr>
            </w:pPr>
            <w:r w:rsidRPr="007300EF">
              <w:rPr>
                <w:sz w:val="14"/>
                <w:szCs w:val="14"/>
                <w:lang w:val="en-GB"/>
              </w:rPr>
              <w:t>Intracranial space-occupying lesion</w:t>
            </w:r>
          </w:p>
        </w:tc>
        <w:tc>
          <w:tcPr>
            <w:tcW w:w="0" w:type="auto"/>
            <w:tcBorders>
              <w:bottom w:val="single" w:sz="4" w:space="0" w:color="auto"/>
            </w:tcBorders>
            <w:vAlign w:val="center"/>
          </w:tcPr>
          <w:p w14:paraId="5298CAA1" w14:textId="77777777" w:rsidR="009A4A05" w:rsidRPr="007300EF" w:rsidRDefault="009A4A05" w:rsidP="00C4713E">
            <w:pPr>
              <w:rPr>
                <w:sz w:val="14"/>
                <w:szCs w:val="14"/>
                <w:lang w:val="en-GB"/>
              </w:rPr>
            </w:pPr>
            <w:r w:rsidRPr="007300EF">
              <w:rPr>
                <w:sz w:val="14"/>
                <w:szCs w:val="14"/>
                <w:lang w:val="en-GB"/>
              </w:rPr>
              <w:t>R90.0</w:t>
            </w:r>
          </w:p>
        </w:tc>
      </w:tr>
    </w:tbl>
    <w:p w14:paraId="55744961" w14:textId="77777777" w:rsidR="009A4A05" w:rsidRDefault="009A4A05" w:rsidP="002F3E5D">
      <w:pPr>
        <w:spacing w:after="200" w:line="276" w:lineRule="auto"/>
        <w:sectPr w:rsidR="009A4A05" w:rsidSect="007300EF">
          <w:pgSz w:w="11906" w:h="16838"/>
          <w:pgMar w:top="720" w:right="720" w:bottom="720" w:left="720" w:header="708" w:footer="708" w:gutter="0"/>
          <w:pgNumType w:start="1"/>
          <w:cols w:space="708"/>
          <w:titlePg/>
          <w:docGrid w:linePitch="360"/>
        </w:sectPr>
      </w:pPr>
    </w:p>
    <w:p w14:paraId="692FF8A2" w14:textId="77777777"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revascularization procedures </w:t>
      </w:r>
      <w:r>
        <w:rPr>
          <w:rStyle w:val="hgkelc"/>
          <w:bCs/>
          <w:sz w:val="14"/>
          <w:szCs w:val="14"/>
        </w:rPr>
        <w:t>indicative</w:t>
      </w:r>
      <w:r w:rsidRPr="004A4983">
        <w:rPr>
          <w:rStyle w:val="hgkelc"/>
          <w:bCs/>
          <w:sz w:val="14"/>
          <w:szCs w:val="14"/>
        </w:rPr>
        <w:t xml:space="preserve"> of major cardiovascular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77777777" w:rsidR="009A4A05" w:rsidRPr="003071C2" w:rsidRDefault="009A4A05" w:rsidP="007F01BD">
            <w:pPr>
              <w:jc w:val="both"/>
              <w:rPr>
                <w:iCs/>
                <w:sz w:val="14"/>
                <w:szCs w:val="14"/>
                <w:lang w:val="en-GB"/>
              </w:rPr>
            </w:pPr>
            <w:r w:rsidRPr="003071C2">
              <w:rPr>
                <w:i/>
                <w:iCs/>
                <w:sz w:val="14"/>
                <w:szCs w:val="14"/>
                <w:lang w:val="en-GB"/>
              </w:rPr>
              <w:t xml:space="preserve">   </w:t>
            </w:r>
            <w:r w:rsidRPr="003071C2">
              <w:rPr>
                <w:iCs/>
                <w:sz w:val="14"/>
                <w:szCs w:val="14"/>
                <w:lang w:val="en-GB"/>
              </w:rPr>
              <w:t>Coronary revascularization 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77777777" w:rsidR="009A4A05" w:rsidRPr="003071C2" w:rsidRDefault="009A4A05" w:rsidP="004A4983">
            <w:pPr>
              <w:jc w:val="both"/>
              <w:rPr>
                <w:iCs/>
                <w:sz w:val="14"/>
                <w:szCs w:val="14"/>
                <w:lang w:val="en-GB"/>
              </w:rPr>
            </w:pPr>
            <w:r w:rsidRPr="003071C2">
              <w:rPr>
                <w:iCs/>
                <w:sz w:val="14"/>
                <w:szCs w:val="14"/>
                <w:lang w:val="en-GB"/>
              </w:rPr>
              <w:t xml:space="preserve">Percutaneous transluminal revascularization 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78D6393A" w14:textId="77777777" w:rsidR="009A4A05" w:rsidRDefault="009A4A05" w:rsidP="002F3E5D">
      <w:pPr>
        <w:spacing w:after="200" w:line="276" w:lineRule="auto"/>
      </w:pPr>
    </w:p>
    <w:p w14:paraId="4D5E5497" w14:textId="77777777" w:rsidR="009A4A05" w:rsidRDefault="009A4A05">
      <w:pPr>
        <w:spacing w:after="200" w:line="276" w:lineRule="auto"/>
      </w:pPr>
      <w:r>
        <w:br w:type="page"/>
      </w:r>
    </w:p>
    <w:p w14:paraId="36DFFBB3" w14:textId="77777777" w:rsidR="009A4A05" w:rsidRPr="00CE5C16" w:rsidRDefault="009A4A05" w:rsidP="007F01BD">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9A4A05" w:rsidRPr="007300EF" w14:paraId="2851BCF8" w14:textId="77777777" w:rsidTr="006E7DF4">
        <w:trPr>
          <w:trHeight w:val="20"/>
        </w:trPr>
        <w:tc>
          <w:tcPr>
            <w:tcW w:w="0" w:type="auto"/>
            <w:tcBorders>
              <w:top w:val="single" w:sz="4" w:space="0" w:color="auto"/>
              <w:bottom w:val="single" w:sz="4" w:space="0" w:color="auto"/>
            </w:tcBorders>
            <w:noWrap/>
            <w:vAlign w:val="center"/>
          </w:tcPr>
          <w:p w14:paraId="49C7C982" w14:textId="77777777" w:rsidR="009A4A05" w:rsidRPr="004B661C" w:rsidRDefault="009A4A05" w:rsidP="003C46C7">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08A6502" w14:textId="77777777" w:rsidR="009A4A05" w:rsidRPr="004B661C" w:rsidRDefault="009A4A05" w:rsidP="003C46C7">
            <w:pPr>
              <w:rPr>
                <w:b/>
                <w:bCs/>
                <w:sz w:val="14"/>
                <w:szCs w:val="14"/>
                <w:lang w:val="en-GB"/>
              </w:rPr>
            </w:pPr>
            <w:r w:rsidRPr="004B661C">
              <w:rPr>
                <w:b/>
                <w:sz w:val="14"/>
                <w:szCs w:val="14"/>
                <w:lang w:val="en-GB"/>
              </w:rPr>
              <w:t>ICD10 code</w:t>
            </w:r>
          </w:p>
        </w:tc>
      </w:tr>
      <w:tr w:rsidR="009A4A05" w:rsidRPr="007300EF" w14:paraId="75DF8172" w14:textId="77777777" w:rsidTr="006E7DF4">
        <w:trPr>
          <w:trHeight w:val="20"/>
        </w:trPr>
        <w:tc>
          <w:tcPr>
            <w:tcW w:w="0" w:type="auto"/>
            <w:vAlign w:val="center"/>
          </w:tcPr>
          <w:p w14:paraId="62CB3542" w14:textId="77777777" w:rsidR="009A4A05" w:rsidRPr="007F01BD" w:rsidRDefault="009A4A05" w:rsidP="007F01BD">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28C7038A" w14:textId="77777777" w:rsidR="009A4A05" w:rsidRPr="007300EF" w:rsidRDefault="009A4A05" w:rsidP="007F01BD">
            <w:pPr>
              <w:rPr>
                <w:sz w:val="14"/>
                <w:szCs w:val="14"/>
                <w:lang w:val="en-GB"/>
              </w:rPr>
            </w:pPr>
            <w:r w:rsidRPr="007F01BD">
              <w:rPr>
                <w:sz w:val="14"/>
                <w:szCs w:val="14"/>
                <w:lang w:val="en-GB"/>
              </w:rPr>
              <w:t>I10</w:t>
            </w:r>
          </w:p>
        </w:tc>
      </w:tr>
      <w:tr w:rsidR="009A4A05" w:rsidRPr="007300EF" w14:paraId="77856E92" w14:textId="77777777" w:rsidTr="0094597B">
        <w:trPr>
          <w:trHeight w:val="20"/>
        </w:trPr>
        <w:tc>
          <w:tcPr>
            <w:tcW w:w="0" w:type="auto"/>
            <w:tcMar>
              <w:left w:w="215" w:type="dxa"/>
            </w:tcMar>
            <w:vAlign w:val="center"/>
          </w:tcPr>
          <w:p w14:paraId="1A75FB16" w14:textId="77777777" w:rsidR="009A4A05" w:rsidRPr="007300EF" w:rsidRDefault="009A4A05" w:rsidP="007F01BD">
            <w:pPr>
              <w:rPr>
                <w:sz w:val="14"/>
                <w:szCs w:val="14"/>
                <w:lang w:val="en-GB"/>
              </w:rPr>
            </w:pPr>
            <w:r w:rsidRPr="007F01BD">
              <w:rPr>
                <w:sz w:val="14"/>
                <w:szCs w:val="14"/>
                <w:lang w:val="en-GB"/>
              </w:rPr>
              <w:t>Hypertensive heart disease</w:t>
            </w:r>
          </w:p>
        </w:tc>
        <w:tc>
          <w:tcPr>
            <w:tcW w:w="0" w:type="auto"/>
            <w:vAlign w:val="center"/>
          </w:tcPr>
          <w:p w14:paraId="3B2E3A75" w14:textId="77777777" w:rsidR="009A4A05" w:rsidRPr="007300EF" w:rsidRDefault="009A4A05" w:rsidP="007F01BD">
            <w:pPr>
              <w:rPr>
                <w:sz w:val="14"/>
                <w:szCs w:val="14"/>
                <w:lang w:val="en-GB"/>
              </w:rPr>
            </w:pPr>
            <w:r w:rsidRPr="007F01BD">
              <w:rPr>
                <w:sz w:val="14"/>
                <w:szCs w:val="14"/>
                <w:lang w:val="en-GB"/>
              </w:rPr>
              <w:t>I11</w:t>
            </w:r>
          </w:p>
        </w:tc>
      </w:tr>
      <w:tr w:rsidR="009A4A05" w:rsidRPr="007300EF" w14:paraId="75440193" w14:textId="77777777" w:rsidTr="0094597B">
        <w:trPr>
          <w:trHeight w:val="20"/>
        </w:trPr>
        <w:tc>
          <w:tcPr>
            <w:tcW w:w="0" w:type="auto"/>
            <w:tcMar>
              <w:left w:w="215" w:type="dxa"/>
            </w:tcMar>
            <w:vAlign w:val="center"/>
          </w:tcPr>
          <w:p w14:paraId="54EFCF99" w14:textId="77777777" w:rsidR="009A4A05" w:rsidRPr="007F01BD" w:rsidRDefault="009A4A05" w:rsidP="007F01BD">
            <w:pPr>
              <w:rPr>
                <w:sz w:val="14"/>
                <w:szCs w:val="14"/>
                <w:lang w:val="en-GB"/>
              </w:rPr>
            </w:pPr>
            <w:r w:rsidRPr="007F01BD">
              <w:rPr>
                <w:sz w:val="14"/>
                <w:szCs w:val="14"/>
                <w:lang w:val="en-GB"/>
              </w:rPr>
              <w:t>Hypertensive renal disease</w:t>
            </w:r>
          </w:p>
        </w:tc>
        <w:tc>
          <w:tcPr>
            <w:tcW w:w="0" w:type="auto"/>
            <w:vAlign w:val="center"/>
          </w:tcPr>
          <w:p w14:paraId="0EFC0477" w14:textId="77777777" w:rsidR="009A4A05" w:rsidRPr="007300EF" w:rsidRDefault="009A4A05" w:rsidP="007F01BD">
            <w:pPr>
              <w:rPr>
                <w:sz w:val="14"/>
                <w:szCs w:val="14"/>
                <w:lang w:val="en-GB"/>
              </w:rPr>
            </w:pPr>
            <w:r w:rsidRPr="007F01BD">
              <w:rPr>
                <w:sz w:val="14"/>
                <w:szCs w:val="14"/>
                <w:lang w:val="en-GB"/>
              </w:rPr>
              <w:t>I12</w:t>
            </w:r>
          </w:p>
        </w:tc>
      </w:tr>
      <w:tr w:rsidR="009A4A05" w:rsidRPr="007300EF" w14:paraId="5980D02F" w14:textId="77777777" w:rsidTr="0094597B">
        <w:trPr>
          <w:trHeight w:val="20"/>
        </w:trPr>
        <w:tc>
          <w:tcPr>
            <w:tcW w:w="0" w:type="auto"/>
            <w:tcMar>
              <w:left w:w="215" w:type="dxa"/>
            </w:tcMar>
            <w:vAlign w:val="center"/>
          </w:tcPr>
          <w:p w14:paraId="4CFD5505" w14:textId="77777777" w:rsidR="009A4A05" w:rsidRPr="007F01BD" w:rsidRDefault="009A4A05" w:rsidP="007F01BD">
            <w:pPr>
              <w:rPr>
                <w:sz w:val="14"/>
                <w:szCs w:val="14"/>
                <w:lang w:val="en-GB"/>
              </w:rPr>
            </w:pPr>
            <w:r w:rsidRPr="007F01BD">
              <w:rPr>
                <w:sz w:val="14"/>
                <w:szCs w:val="14"/>
                <w:lang w:val="en-GB"/>
              </w:rPr>
              <w:t>Hypertensive heart and renal disease</w:t>
            </w:r>
          </w:p>
        </w:tc>
        <w:tc>
          <w:tcPr>
            <w:tcW w:w="0" w:type="auto"/>
            <w:vAlign w:val="center"/>
          </w:tcPr>
          <w:p w14:paraId="2DB37AF5" w14:textId="77777777" w:rsidR="009A4A05" w:rsidRPr="007300EF" w:rsidRDefault="009A4A05" w:rsidP="007F01BD">
            <w:pPr>
              <w:rPr>
                <w:sz w:val="14"/>
                <w:szCs w:val="14"/>
                <w:lang w:val="en-GB"/>
              </w:rPr>
            </w:pPr>
            <w:r w:rsidRPr="007F01BD">
              <w:rPr>
                <w:sz w:val="14"/>
                <w:szCs w:val="14"/>
                <w:lang w:val="en-GB"/>
              </w:rPr>
              <w:t>I13</w:t>
            </w:r>
          </w:p>
        </w:tc>
      </w:tr>
      <w:tr w:rsidR="009A4A05" w:rsidRPr="007300EF" w14:paraId="29B86755" w14:textId="77777777" w:rsidTr="0094597B">
        <w:trPr>
          <w:trHeight w:val="20"/>
        </w:trPr>
        <w:tc>
          <w:tcPr>
            <w:tcW w:w="0" w:type="auto"/>
            <w:tcMar>
              <w:left w:w="215" w:type="dxa"/>
            </w:tcMar>
            <w:vAlign w:val="center"/>
          </w:tcPr>
          <w:p w14:paraId="3DBF8A58" w14:textId="77777777" w:rsidR="009A4A05" w:rsidRPr="007300EF" w:rsidRDefault="009A4A05" w:rsidP="007F01BD">
            <w:pPr>
              <w:rPr>
                <w:sz w:val="14"/>
                <w:szCs w:val="14"/>
                <w:lang w:val="en-GB"/>
              </w:rPr>
            </w:pPr>
            <w:r w:rsidRPr="007F01BD">
              <w:rPr>
                <w:sz w:val="14"/>
                <w:szCs w:val="14"/>
                <w:lang w:val="en-GB"/>
              </w:rPr>
              <w:t>Secondary hypertension</w:t>
            </w:r>
          </w:p>
        </w:tc>
        <w:tc>
          <w:tcPr>
            <w:tcW w:w="0" w:type="auto"/>
            <w:vAlign w:val="center"/>
          </w:tcPr>
          <w:p w14:paraId="782B21B0" w14:textId="77777777" w:rsidR="009A4A05" w:rsidRPr="007300EF" w:rsidRDefault="009A4A05" w:rsidP="007F01BD">
            <w:pPr>
              <w:rPr>
                <w:sz w:val="14"/>
                <w:szCs w:val="14"/>
                <w:lang w:val="en-GB"/>
              </w:rPr>
            </w:pPr>
            <w:r>
              <w:rPr>
                <w:sz w:val="14"/>
                <w:szCs w:val="14"/>
                <w:lang w:val="en-GB"/>
              </w:rPr>
              <w:t>I15</w:t>
            </w:r>
          </w:p>
        </w:tc>
      </w:tr>
      <w:tr w:rsidR="009A4A05" w:rsidRPr="007300EF" w14:paraId="530832C5" w14:textId="77777777" w:rsidTr="0094597B">
        <w:trPr>
          <w:trHeight w:val="20"/>
        </w:trPr>
        <w:tc>
          <w:tcPr>
            <w:tcW w:w="0" w:type="auto"/>
            <w:tcMar>
              <w:left w:w="215" w:type="dxa"/>
            </w:tcMar>
            <w:vAlign w:val="center"/>
          </w:tcPr>
          <w:p w14:paraId="2260EE3D" w14:textId="77777777" w:rsidR="009A4A05" w:rsidRPr="007300EF" w:rsidRDefault="009A4A05" w:rsidP="007F01BD">
            <w:pPr>
              <w:rPr>
                <w:sz w:val="14"/>
                <w:szCs w:val="14"/>
                <w:lang w:val="en-GB"/>
              </w:rPr>
            </w:pPr>
            <w:r w:rsidRPr="0094597B">
              <w:rPr>
                <w:sz w:val="14"/>
                <w:szCs w:val="14"/>
                <w:lang w:val="en-GB"/>
              </w:rPr>
              <w:t>Hypertensive retinopathy</w:t>
            </w:r>
          </w:p>
        </w:tc>
        <w:tc>
          <w:tcPr>
            <w:tcW w:w="0" w:type="auto"/>
            <w:vAlign w:val="center"/>
          </w:tcPr>
          <w:p w14:paraId="7BA06323" w14:textId="77777777" w:rsidR="009A4A05" w:rsidRPr="007300EF" w:rsidRDefault="009A4A05" w:rsidP="007F01BD">
            <w:pPr>
              <w:rPr>
                <w:sz w:val="14"/>
                <w:szCs w:val="14"/>
                <w:lang w:val="en-GB"/>
              </w:rPr>
            </w:pPr>
            <w:r w:rsidRPr="0094597B">
              <w:rPr>
                <w:sz w:val="14"/>
                <w:szCs w:val="14"/>
                <w:lang w:val="en-GB"/>
              </w:rPr>
              <w:t>H35.0</w:t>
            </w:r>
          </w:p>
        </w:tc>
      </w:tr>
      <w:tr w:rsidR="009A4A05" w:rsidRPr="007300EF" w14:paraId="37E82291" w14:textId="77777777" w:rsidTr="003C46C7">
        <w:trPr>
          <w:trHeight w:val="20"/>
        </w:trPr>
        <w:tc>
          <w:tcPr>
            <w:tcW w:w="0" w:type="auto"/>
            <w:tcBorders>
              <w:bottom w:val="single" w:sz="4" w:space="0" w:color="auto"/>
            </w:tcBorders>
            <w:tcMar>
              <w:left w:w="215" w:type="dxa"/>
            </w:tcMar>
            <w:vAlign w:val="center"/>
          </w:tcPr>
          <w:p w14:paraId="7C908F8C" w14:textId="77777777" w:rsidR="009A4A05" w:rsidRPr="007300EF" w:rsidRDefault="009A4A05" w:rsidP="007F01BD">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50DFE1D9" w14:textId="77777777" w:rsidR="009A4A05" w:rsidRPr="007300EF" w:rsidRDefault="009A4A05" w:rsidP="007F01BD">
            <w:pPr>
              <w:rPr>
                <w:sz w:val="14"/>
                <w:szCs w:val="14"/>
                <w:lang w:val="en-GB"/>
              </w:rPr>
            </w:pPr>
            <w:r w:rsidRPr="0094597B">
              <w:rPr>
                <w:sz w:val="14"/>
                <w:szCs w:val="14"/>
                <w:lang w:val="en-GB"/>
              </w:rPr>
              <w:t>I67.4</w:t>
            </w:r>
          </w:p>
        </w:tc>
      </w:tr>
      <w:tr w:rsidR="009A4A05" w:rsidRPr="007300EF" w14:paraId="5184F89D" w14:textId="77777777" w:rsidTr="003C46C7">
        <w:trPr>
          <w:trHeight w:val="20"/>
        </w:trPr>
        <w:tc>
          <w:tcPr>
            <w:tcW w:w="0" w:type="auto"/>
            <w:tcBorders>
              <w:top w:val="single" w:sz="4" w:space="0" w:color="auto"/>
              <w:bottom w:val="single" w:sz="4" w:space="0" w:color="auto"/>
            </w:tcBorders>
            <w:tcMar>
              <w:left w:w="108" w:type="dxa"/>
            </w:tcMar>
            <w:vAlign w:val="center"/>
          </w:tcPr>
          <w:p w14:paraId="5F82DB42" w14:textId="77777777" w:rsidR="009A4A05" w:rsidRPr="004B661C" w:rsidRDefault="009A4A05" w:rsidP="003C46C7">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3A2250DD" w14:textId="77777777" w:rsidR="009A4A05" w:rsidRPr="004B661C" w:rsidRDefault="009A4A05" w:rsidP="007F01BD">
            <w:pPr>
              <w:rPr>
                <w:b/>
                <w:sz w:val="14"/>
                <w:szCs w:val="14"/>
                <w:lang w:val="en-GB"/>
              </w:rPr>
            </w:pPr>
            <w:r w:rsidRPr="004B661C">
              <w:rPr>
                <w:b/>
                <w:sz w:val="14"/>
                <w:szCs w:val="14"/>
                <w:lang w:val="en-GB"/>
              </w:rPr>
              <w:t>ATC code</w:t>
            </w:r>
          </w:p>
        </w:tc>
      </w:tr>
      <w:tr w:rsidR="009A4A05" w:rsidRPr="007300EF" w14:paraId="63CA8A67" w14:textId="77777777" w:rsidTr="003C46C7">
        <w:trPr>
          <w:trHeight w:val="20"/>
        </w:trPr>
        <w:tc>
          <w:tcPr>
            <w:tcW w:w="0" w:type="auto"/>
            <w:tcBorders>
              <w:top w:val="single" w:sz="4" w:space="0" w:color="auto"/>
            </w:tcBorders>
            <w:tcMar>
              <w:left w:w="215" w:type="dxa"/>
            </w:tcMar>
            <w:vAlign w:val="center"/>
          </w:tcPr>
          <w:p w14:paraId="75428010" w14:textId="77777777" w:rsidR="009A4A05" w:rsidRPr="007300EF" w:rsidRDefault="009A4A05" w:rsidP="007F01BD">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1337EEA2" w14:textId="77777777" w:rsidR="009A4A05" w:rsidRPr="007300EF" w:rsidRDefault="009A4A05" w:rsidP="007F01BD">
            <w:pPr>
              <w:rPr>
                <w:sz w:val="14"/>
                <w:szCs w:val="14"/>
                <w:lang w:val="en-GB"/>
              </w:rPr>
            </w:pPr>
            <w:r w:rsidRPr="0094597B">
              <w:rPr>
                <w:sz w:val="14"/>
                <w:szCs w:val="14"/>
                <w:lang w:val="en-GB"/>
              </w:rPr>
              <w:t>C03A</w:t>
            </w:r>
          </w:p>
        </w:tc>
      </w:tr>
      <w:tr w:rsidR="009A4A05" w:rsidRPr="007300EF" w14:paraId="71DC13E0" w14:textId="77777777" w:rsidTr="0094597B">
        <w:trPr>
          <w:trHeight w:val="20"/>
        </w:trPr>
        <w:tc>
          <w:tcPr>
            <w:tcW w:w="0" w:type="auto"/>
            <w:tcMar>
              <w:left w:w="215" w:type="dxa"/>
            </w:tcMar>
            <w:vAlign w:val="center"/>
          </w:tcPr>
          <w:p w14:paraId="6C2C6B2E" w14:textId="77777777" w:rsidR="009A4A05" w:rsidRPr="007300EF" w:rsidRDefault="009A4A05" w:rsidP="007F01BD">
            <w:pPr>
              <w:rPr>
                <w:sz w:val="14"/>
                <w:szCs w:val="14"/>
                <w:lang w:val="en-GB"/>
              </w:rPr>
            </w:pPr>
            <w:r w:rsidRPr="0094597B">
              <w:rPr>
                <w:sz w:val="14"/>
                <w:szCs w:val="14"/>
                <w:lang w:val="en-GB"/>
              </w:rPr>
              <w:t>Low-ceiling diuretics (non-thiazides)</w:t>
            </w:r>
          </w:p>
        </w:tc>
        <w:tc>
          <w:tcPr>
            <w:tcW w:w="0" w:type="auto"/>
            <w:vAlign w:val="center"/>
          </w:tcPr>
          <w:p w14:paraId="7F18B4C6" w14:textId="77777777" w:rsidR="009A4A05" w:rsidRPr="007300EF" w:rsidRDefault="009A4A05" w:rsidP="007F01BD">
            <w:pPr>
              <w:rPr>
                <w:sz w:val="14"/>
                <w:szCs w:val="14"/>
                <w:lang w:val="en-GB"/>
              </w:rPr>
            </w:pPr>
            <w:r w:rsidRPr="0094597B">
              <w:rPr>
                <w:sz w:val="14"/>
                <w:szCs w:val="14"/>
                <w:lang w:val="en-GB"/>
              </w:rPr>
              <w:t>C03B</w:t>
            </w:r>
          </w:p>
        </w:tc>
      </w:tr>
      <w:tr w:rsidR="009A4A05" w:rsidRPr="007300EF" w14:paraId="734B1029" w14:textId="77777777" w:rsidTr="0094597B">
        <w:trPr>
          <w:trHeight w:val="20"/>
        </w:trPr>
        <w:tc>
          <w:tcPr>
            <w:tcW w:w="0" w:type="auto"/>
            <w:tcMar>
              <w:left w:w="215" w:type="dxa"/>
            </w:tcMar>
            <w:vAlign w:val="center"/>
          </w:tcPr>
          <w:p w14:paraId="22F373A2" w14:textId="77777777" w:rsidR="009A4A05" w:rsidRPr="007300EF" w:rsidRDefault="009A4A05" w:rsidP="0094597B">
            <w:pPr>
              <w:rPr>
                <w:sz w:val="14"/>
                <w:szCs w:val="14"/>
                <w:lang w:val="en-GB"/>
              </w:rPr>
            </w:pPr>
            <w:r w:rsidRPr="0094597B">
              <w:rPr>
                <w:sz w:val="14"/>
                <w:szCs w:val="14"/>
                <w:lang w:val="en-GB"/>
              </w:rPr>
              <w:t>Low-ceiling diuretics in combination with potassium-sparing agents</w:t>
            </w:r>
          </w:p>
        </w:tc>
        <w:tc>
          <w:tcPr>
            <w:tcW w:w="0" w:type="auto"/>
            <w:vAlign w:val="center"/>
          </w:tcPr>
          <w:p w14:paraId="70A7E00C" w14:textId="77777777" w:rsidR="009A4A05" w:rsidRPr="007300EF" w:rsidRDefault="009A4A05" w:rsidP="0094597B">
            <w:pPr>
              <w:rPr>
                <w:sz w:val="14"/>
                <w:szCs w:val="14"/>
                <w:lang w:val="en-GB"/>
              </w:rPr>
            </w:pPr>
            <w:r w:rsidRPr="0094597B">
              <w:rPr>
                <w:sz w:val="14"/>
                <w:szCs w:val="14"/>
                <w:lang w:val="en-GB"/>
              </w:rPr>
              <w:t>C03EA</w:t>
            </w:r>
          </w:p>
        </w:tc>
      </w:tr>
      <w:tr w:rsidR="009A4A05" w:rsidRPr="007300EF" w14:paraId="6A2DBD6F" w14:textId="77777777" w:rsidTr="0094597B">
        <w:trPr>
          <w:trHeight w:val="20"/>
        </w:trPr>
        <w:tc>
          <w:tcPr>
            <w:tcW w:w="0" w:type="auto"/>
            <w:tcMar>
              <w:left w:w="215" w:type="dxa"/>
            </w:tcMar>
            <w:vAlign w:val="center"/>
          </w:tcPr>
          <w:p w14:paraId="21B7F300" w14:textId="77777777" w:rsidR="009A4A05" w:rsidRPr="007300EF" w:rsidRDefault="009A4A05" w:rsidP="0094597B">
            <w:pPr>
              <w:rPr>
                <w:sz w:val="14"/>
                <w:szCs w:val="14"/>
                <w:lang w:val="en-GB"/>
              </w:rPr>
            </w:pPr>
            <w:r w:rsidRPr="0094597B">
              <w:rPr>
                <w:sz w:val="14"/>
                <w:szCs w:val="14"/>
                <w:lang w:val="en-GB"/>
              </w:rPr>
              <w:t>Beta-blockers combined with thiazides</w:t>
            </w:r>
          </w:p>
        </w:tc>
        <w:tc>
          <w:tcPr>
            <w:tcW w:w="0" w:type="auto"/>
            <w:vAlign w:val="center"/>
          </w:tcPr>
          <w:p w14:paraId="28F21574" w14:textId="77777777" w:rsidR="009A4A05" w:rsidRPr="007300EF" w:rsidRDefault="009A4A05" w:rsidP="0094597B">
            <w:pPr>
              <w:rPr>
                <w:sz w:val="14"/>
                <w:szCs w:val="14"/>
                <w:lang w:val="en-GB"/>
              </w:rPr>
            </w:pPr>
            <w:r w:rsidRPr="0094597B">
              <w:rPr>
                <w:sz w:val="14"/>
                <w:szCs w:val="14"/>
                <w:lang w:val="en-GB"/>
              </w:rPr>
              <w:t>C07B</w:t>
            </w:r>
          </w:p>
        </w:tc>
      </w:tr>
      <w:tr w:rsidR="009A4A05" w:rsidRPr="007300EF" w14:paraId="3817BF23" w14:textId="77777777" w:rsidTr="0094597B">
        <w:trPr>
          <w:trHeight w:val="20"/>
        </w:trPr>
        <w:tc>
          <w:tcPr>
            <w:tcW w:w="0" w:type="auto"/>
            <w:tcMar>
              <w:left w:w="215" w:type="dxa"/>
            </w:tcMar>
            <w:vAlign w:val="center"/>
          </w:tcPr>
          <w:p w14:paraId="77C9314C" w14:textId="77777777" w:rsidR="009A4A05" w:rsidRPr="0094597B" w:rsidRDefault="009A4A05" w:rsidP="0094597B">
            <w:pPr>
              <w:rPr>
                <w:sz w:val="14"/>
                <w:szCs w:val="14"/>
                <w:lang w:val="en-GB"/>
              </w:rPr>
            </w:pPr>
            <w:r w:rsidRPr="0094597B">
              <w:rPr>
                <w:sz w:val="14"/>
                <w:szCs w:val="14"/>
                <w:lang w:val="en-GB"/>
              </w:rPr>
              <w:t>Beta-blockers with "other" diuretics</w:t>
            </w:r>
          </w:p>
        </w:tc>
        <w:tc>
          <w:tcPr>
            <w:tcW w:w="0" w:type="auto"/>
            <w:vAlign w:val="center"/>
          </w:tcPr>
          <w:p w14:paraId="7C7538FA" w14:textId="77777777" w:rsidR="009A4A05" w:rsidRPr="007300EF" w:rsidRDefault="009A4A05" w:rsidP="0094597B">
            <w:pPr>
              <w:rPr>
                <w:sz w:val="14"/>
                <w:szCs w:val="14"/>
                <w:lang w:val="en-GB"/>
              </w:rPr>
            </w:pPr>
            <w:r w:rsidRPr="0094597B">
              <w:rPr>
                <w:sz w:val="14"/>
                <w:szCs w:val="14"/>
                <w:lang w:val="en-GB"/>
              </w:rPr>
              <w:t>C07C</w:t>
            </w:r>
          </w:p>
        </w:tc>
      </w:tr>
      <w:tr w:rsidR="009A4A05" w:rsidRPr="007300EF" w14:paraId="2566F5A0" w14:textId="77777777" w:rsidTr="0094597B">
        <w:trPr>
          <w:trHeight w:val="20"/>
        </w:trPr>
        <w:tc>
          <w:tcPr>
            <w:tcW w:w="0" w:type="auto"/>
            <w:tcMar>
              <w:left w:w="215" w:type="dxa"/>
            </w:tcMar>
            <w:vAlign w:val="center"/>
          </w:tcPr>
          <w:p w14:paraId="020C8659" w14:textId="77777777" w:rsidR="009A4A05" w:rsidRPr="0094597B" w:rsidRDefault="009A4A05" w:rsidP="0094597B">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358AB5A3" w14:textId="77777777" w:rsidR="009A4A05" w:rsidRPr="007300EF" w:rsidRDefault="009A4A05" w:rsidP="0094597B">
            <w:pPr>
              <w:rPr>
                <w:sz w:val="14"/>
                <w:szCs w:val="14"/>
                <w:lang w:val="en-GB"/>
              </w:rPr>
            </w:pPr>
            <w:r w:rsidRPr="0094597B">
              <w:rPr>
                <w:sz w:val="14"/>
                <w:szCs w:val="14"/>
                <w:lang w:val="en-GB"/>
              </w:rPr>
              <w:t>C07D</w:t>
            </w:r>
          </w:p>
        </w:tc>
      </w:tr>
      <w:tr w:rsidR="009A4A05" w:rsidRPr="007300EF" w14:paraId="6E213E93" w14:textId="77777777" w:rsidTr="0094597B">
        <w:trPr>
          <w:trHeight w:val="20"/>
        </w:trPr>
        <w:tc>
          <w:tcPr>
            <w:tcW w:w="0" w:type="auto"/>
            <w:tcMar>
              <w:left w:w="215" w:type="dxa"/>
            </w:tcMar>
            <w:vAlign w:val="center"/>
          </w:tcPr>
          <w:p w14:paraId="79E9C992" w14:textId="77777777" w:rsidR="009A4A05" w:rsidRPr="0094597B" w:rsidRDefault="009A4A05" w:rsidP="0094597B">
            <w:pPr>
              <w:rPr>
                <w:sz w:val="14"/>
                <w:szCs w:val="14"/>
                <w:lang w:val="en-GB"/>
              </w:rPr>
            </w:pPr>
            <w:r w:rsidRPr="0094597B">
              <w:rPr>
                <w:sz w:val="14"/>
                <w:szCs w:val="14"/>
                <w:lang w:val="en-GB"/>
              </w:rPr>
              <w:t>Calcium channel blockers in combination with diuretics</w:t>
            </w:r>
          </w:p>
        </w:tc>
        <w:tc>
          <w:tcPr>
            <w:tcW w:w="0" w:type="auto"/>
            <w:vAlign w:val="center"/>
          </w:tcPr>
          <w:p w14:paraId="18E6ED10" w14:textId="77777777" w:rsidR="009A4A05" w:rsidRPr="0094597B" w:rsidRDefault="009A4A05" w:rsidP="0094597B">
            <w:pPr>
              <w:rPr>
                <w:sz w:val="14"/>
                <w:szCs w:val="14"/>
                <w:lang w:val="en-GB"/>
              </w:rPr>
            </w:pPr>
            <w:r w:rsidRPr="0094597B">
              <w:rPr>
                <w:sz w:val="14"/>
                <w:szCs w:val="14"/>
                <w:lang w:val="en-GB"/>
              </w:rPr>
              <w:t>C08G</w:t>
            </w:r>
          </w:p>
        </w:tc>
      </w:tr>
      <w:tr w:rsidR="009A4A05" w:rsidRPr="007300EF" w14:paraId="7404280A" w14:textId="77777777" w:rsidTr="0094597B">
        <w:trPr>
          <w:trHeight w:val="20"/>
        </w:trPr>
        <w:tc>
          <w:tcPr>
            <w:tcW w:w="0" w:type="auto"/>
            <w:tcMar>
              <w:left w:w="215" w:type="dxa"/>
            </w:tcMar>
            <w:vAlign w:val="center"/>
          </w:tcPr>
          <w:p w14:paraId="0C6A7D59" w14:textId="77777777" w:rsidR="009A4A05" w:rsidRPr="007300EF" w:rsidRDefault="009A4A05" w:rsidP="0094597B">
            <w:pPr>
              <w:jc w:val="both"/>
              <w:rPr>
                <w:sz w:val="14"/>
                <w:szCs w:val="14"/>
                <w:lang w:val="en-GB"/>
              </w:rPr>
            </w:pPr>
            <w:r w:rsidRPr="0094597B">
              <w:rPr>
                <w:sz w:val="14"/>
                <w:szCs w:val="14"/>
                <w:lang w:val="en-GB"/>
              </w:rPr>
              <w:t xml:space="preserve">ACE-inhibitors with diuretics </w:t>
            </w:r>
          </w:p>
        </w:tc>
        <w:tc>
          <w:tcPr>
            <w:tcW w:w="0" w:type="auto"/>
            <w:vAlign w:val="center"/>
          </w:tcPr>
          <w:p w14:paraId="6C578131" w14:textId="77777777" w:rsidR="009A4A05" w:rsidRPr="007300EF" w:rsidRDefault="009A4A05" w:rsidP="0094597B">
            <w:pPr>
              <w:rPr>
                <w:sz w:val="14"/>
                <w:szCs w:val="14"/>
                <w:lang w:val="en-GB"/>
              </w:rPr>
            </w:pPr>
            <w:r w:rsidRPr="0094597B">
              <w:rPr>
                <w:sz w:val="14"/>
                <w:szCs w:val="14"/>
                <w:lang w:val="en-GB"/>
              </w:rPr>
              <w:t>C09BA</w:t>
            </w:r>
          </w:p>
        </w:tc>
      </w:tr>
      <w:tr w:rsidR="009A4A05" w:rsidRPr="007300EF" w14:paraId="417B8D31" w14:textId="77777777" w:rsidTr="0094597B">
        <w:trPr>
          <w:trHeight w:val="20"/>
        </w:trPr>
        <w:tc>
          <w:tcPr>
            <w:tcW w:w="0" w:type="auto"/>
            <w:tcMar>
              <w:left w:w="215" w:type="dxa"/>
            </w:tcMar>
            <w:vAlign w:val="center"/>
          </w:tcPr>
          <w:p w14:paraId="5E80EF8F" w14:textId="77777777" w:rsidR="009A4A05" w:rsidRPr="007300EF" w:rsidRDefault="009A4A05" w:rsidP="0094597B">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3731865" w14:textId="77777777" w:rsidR="009A4A05" w:rsidRPr="007300EF" w:rsidRDefault="009A4A05" w:rsidP="0094597B">
            <w:pPr>
              <w:rPr>
                <w:sz w:val="14"/>
                <w:szCs w:val="14"/>
                <w:lang w:val="en-GB"/>
              </w:rPr>
            </w:pPr>
            <w:r w:rsidRPr="0094597B">
              <w:rPr>
                <w:sz w:val="14"/>
                <w:szCs w:val="14"/>
                <w:lang w:val="en-GB"/>
              </w:rPr>
              <w:t>C09DA</w:t>
            </w:r>
          </w:p>
        </w:tc>
      </w:tr>
      <w:tr w:rsidR="009A4A05" w:rsidRPr="007300EF" w14:paraId="2B3987CE" w14:textId="77777777" w:rsidTr="0094597B">
        <w:trPr>
          <w:trHeight w:val="20"/>
        </w:trPr>
        <w:tc>
          <w:tcPr>
            <w:tcW w:w="0" w:type="auto"/>
            <w:tcMar>
              <w:left w:w="215" w:type="dxa"/>
            </w:tcMar>
            <w:vAlign w:val="center"/>
          </w:tcPr>
          <w:p w14:paraId="3BE47AFA" w14:textId="77777777" w:rsidR="009A4A05" w:rsidRPr="0094597B" w:rsidRDefault="009A4A05" w:rsidP="0094597B">
            <w:pPr>
              <w:jc w:val="both"/>
              <w:rPr>
                <w:sz w:val="14"/>
                <w:szCs w:val="14"/>
                <w:lang w:val="en-GB"/>
              </w:rPr>
            </w:pPr>
            <w:r w:rsidRPr="0094597B">
              <w:rPr>
                <w:sz w:val="14"/>
                <w:szCs w:val="14"/>
                <w:lang w:val="en-GB"/>
              </w:rPr>
              <w:t>Valsartan + amlodipine + hydrochlorothiazide</w:t>
            </w:r>
          </w:p>
        </w:tc>
        <w:tc>
          <w:tcPr>
            <w:tcW w:w="0" w:type="auto"/>
            <w:vAlign w:val="center"/>
          </w:tcPr>
          <w:p w14:paraId="474E8B0F" w14:textId="77777777" w:rsidR="009A4A05" w:rsidRPr="007300EF" w:rsidRDefault="009A4A05" w:rsidP="0094597B">
            <w:pPr>
              <w:rPr>
                <w:sz w:val="14"/>
                <w:szCs w:val="14"/>
                <w:lang w:val="en-GB"/>
              </w:rPr>
            </w:pPr>
            <w:r w:rsidRPr="0094597B">
              <w:rPr>
                <w:sz w:val="14"/>
                <w:szCs w:val="14"/>
                <w:lang w:val="en-GB"/>
              </w:rPr>
              <w:t>C09DX01</w:t>
            </w:r>
          </w:p>
        </w:tc>
      </w:tr>
      <w:tr w:rsidR="009A4A05" w:rsidRPr="007300EF" w14:paraId="54B01870" w14:textId="77777777" w:rsidTr="0094597B">
        <w:trPr>
          <w:trHeight w:val="20"/>
        </w:trPr>
        <w:tc>
          <w:tcPr>
            <w:tcW w:w="0" w:type="auto"/>
            <w:tcMar>
              <w:left w:w="215" w:type="dxa"/>
            </w:tcMar>
            <w:vAlign w:val="center"/>
          </w:tcPr>
          <w:p w14:paraId="591BBD01" w14:textId="77777777" w:rsidR="009A4A05" w:rsidRPr="0094597B" w:rsidRDefault="009A4A05" w:rsidP="0094597B">
            <w:pPr>
              <w:jc w:val="both"/>
              <w:rPr>
                <w:sz w:val="14"/>
                <w:szCs w:val="14"/>
                <w:lang w:val="en-GB"/>
              </w:rPr>
            </w:pPr>
            <w:r w:rsidRPr="0094597B">
              <w:rPr>
                <w:sz w:val="14"/>
                <w:szCs w:val="14"/>
                <w:lang w:val="en-GB"/>
              </w:rPr>
              <w:t>Olmesartan + amlodipine + hydrochlorothiazide</w:t>
            </w:r>
          </w:p>
        </w:tc>
        <w:tc>
          <w:tcPr>
            <w:tcW w:w="0" w:type="auto"/>
            <w:vAlign w:val="center"/>
          </w:tcPr>
          <w:p w14:paraId="182EC108" w14:textId="77777777" w:rsidR="009A4A05" w:rsidRPr="007300EF" w:rsidRDefault="009A4A05" w:rsidP="0094597B">
            <w:pPr>
              <w:rPr>
                <w:sz w:val="14"/>
                <w:szCs w:val="14"/>
                <w:lang w:val="en-GB"/>
              </w:rPr>
            </w:pPr>
            <w:r w:rsidRPr="0094597B">
              <w:rPr>
                <w:sz w:val="14"/>
                <w:szCs w:val="14"/>
                <w:lang w:val="en-GB"/>
              </w:rPr>
              <w:t>C09DX03</w:t>
            </w:r>
          </w:p>
        </w:tc>
      </w:tr>
      <w:tr w:rsidR="009A4A05" w:rsidRPr="007300EF" w14:paraId="00CBE580" w14:textId="77777777" w:rsidTr="0094597B">
        <w:trPr>
          <w:trHeight w:val="20"/>
        </w:trPr>
        <w:tc>
          <w:tcPr>
            <w:tcW w:w="0" w:type="auto"/>
            <w:tcMar>
              <w:left w:w="215" w:type="dxa"/>
            </w:tcMar>
            <w:vAlign w:val="center"/>
          </w:tcPr>
          <w:p w14:paraId="02A653F0" w14:textId="77777777" w:rsidR="009A4A05" w:rsidRPr="0094597B" w:rsidRDefault="009A4A05" w:rsidP="0094597B">
            <w:pPr>
              <w:jc w:val="both"/>
              <w:rPr>
                <w:sz w:val="14"/>
                <w:szCs w:val="14"/>
                <w:lang w:val="en-GB"/>
              </w:rPr>
            </w:pPr>
            <w:r w:rsidRPr="0094597B">
              <w:rPr>
                <w:sz w:val="14"/>
                <w:szCs w:val="14"/>
                <w:lang w:val="en-GB"/>
              </w:rPr>
              <w:t>Candesartan + amlodipine + hydrochlorothiazide</w:t>
            </w:r>
          </w:p>
        </w:tc>
        <w:tc>
          <w:tcPr>
            <w:tcW w:w="0" w:type="auto"/>
            <w:vAlign w:val="center"/>
          </w:tcPr>
          <w:p w14:paraId="41EECA18" w14:textId="77777777" w:rsidR="009A4A05" w:rsidRPr="007300EF" w:rsidRDefault="009A4A05" w:rsidP="0094597B">
            <w:pPr>
              <w:rPr>
                <w:sz w:val="14"/>
                <w:szCs w:val="14"/>
                <w:lang w:val="en-GB"/>
              </w:rPr>
            </w:pPr>
            <w:r w:rsidRPr="0094597B">
              <w:rPr>
                <w:sz w:val="14"/>
                <w:szCs w:val="14"/>
                <w:lang w:val="en-GB"/>
              </w:rPr>
              <w:t>C09DX06</w:t>
            </w:r>
          </w:p>
        </w:tc>
      </w:tr>
      <w:tr w:rsidR="009A4A05" w:rsidRPr="007300EF" w14:paraId="25E4F028" w14:textId="77777777" w:rsidTr="0094597B">
        <w:trPr>
          <w:trHeight w:val="20"/>
        </w:trPr>
        <w:tc>
          <w:tcPr>
            <w:tcW w:w="0" w:type="auto"/>
            <w:tcMar>
              <w:left w:w="215" w:type="dxa"/>
            </w:tcMar>
            <w:vAlign w:val="center"/>
          </w:tcPr>
          <w:p w14:paraId="292FFD66" w14:textId="77777777" w:rsidR="009A4A05" w:rsidRPr="0094597B" w:rsidRDefault="009A4A05" w:rsidP="0094597B">
            <w:pPr>
              <w:jc w:val="both"/>
              <w:rPr>
                <w:sz w:val="14"/>
                <w:szCs w:val="14"/>
                <w:lang w:val="en-GB"/>
              </w:rPr>
            </w:pPr>
            <w:r w:rsidRPr="0094597B">
              <w:rPr>
                <w:sz w:val="14"/>
                <w:szCs w:val="14"/>
                <w:lang w:val="en-GB"/>
              </w:rPr>
              <w:t>Aliskiren + hydrochlorothiazide</w:t>
            </w:r>
          </w:p>
        </w:tc>
        <w:tc>
          <w:tcPr>
            <w:tcW w:w="0" w:type="auto"/>
            <w:vAlign w:val="center"/>
          </w:tcPr>
          <w:p w14:paraId="3118F7BE" w14:textId="77777777" w:rsidR="009A4A05" w:rsidRPr="007300EF" w:rsidRDefault="009A4A05" w:rsidP="0094597B">
            <w:pPr>
              <w:rPr>
                <w:sz w:val="14"/>
                <w:szCs w:val="14"/>
                <w:lang w:val="en-GB"/>
              </w:rPr>
            </w:pPr>
            <w:r w:rsidRPr="0094597B">
              <w:rPr>
                <w:sz w:val="14"/>
                <w:szCs w:val="14"/>
                <w:lang w:val="en-GB"/>
              </w:rPr>
              <w:t>C09XA52</w:t>
            </w:r>
          </w:p>
        </w:tc>
      </w:tr>
      <w:tr w:rsidR="009A4A05" w:rsidRPr="007300EF" w14:paraId="73EFF08E" w14:textId="77777777" w:rsidTr="0094597B">
        <w:trPr>
          <w:trHeight w:val="20"/>
        </w:trPr>
        <w:tc>
          <w:tcPr>
            <w:tcW w:w="0" w:type="auto"/>
            <w:tcMar>
              <w:left w:w="215" w:type="dxa"/>
            </w:tcMar>
            <w:vAlign w:val="center"/>
          </w:tcPr>
          <w:p w14:paraId="5ADDEC3C" w14:textId="77777777" w:rsidR="009A4A05" w:rsidRPr="0094597B" w:rsidRDefault="009A4A05" w:rsidP="0094597B">
            <w:pPr>
              <w:jc w:val="both"/>
              <w:rPr>
                <w:sz w:val="14"/>
                <w:szCs w:val="14"/>
                <w:lang w:val="en-GB"/>
              </w:rPr>
            </w:pPr>
            <w:r w:rsidRPr="0094597B">
              <w:rPr>
                <w:sz w:val="14"/>
                <w:szCs w:val="14"/>
                <w:lang w:val="en-GB"/>
              </w:rPr>
              <w:t>Aliskiren + amlodipine + hydrochlorothiazide</w:t>
            </w:r>
          </w:p>
        </w:tc>
        <w:tc>
          <w:tcPr>
            <w:tcW w:w="0" w:type="auto"/>
            <w:vAlign w:val="center"/>
          </w:tcPr>
          <w:p w14:paraId="0EBC96C0" w14:textId="77777777" w:rsidR="009A4A05" w:rsidRPr="007300EF" w:rsidRDefault="009A4A05" w:rsidP="0094597B">
            <w:pPr>
              <w:rPr>
                <w:sz w:val="14"/>
                <w:szCs w:val="14"/>
                <w:lang w:val="en-GB"/>
              </w:rPr>
            </w:pPr>
            <w:r w:rsidRPr="0094597B">
              <w:rPr>
                <w:sz w:val="14"/>
                <w:szCs w:val="14"/>
                <w:lang w:val="en-GB"/>
              </w:rPr>
              <w:t>C09XA54</w:t>
            </w:r>
          </w:p>
        </w:tc>
      </w:tr>
      <w:tr w:rsidR="009A4A05" w:rsidRPr="007300EF" w14:paraId="6A4B5D8E" w14:textId="77777777" w:rsidTr="003C46C7">
        <w:trPr>
          <w:trHeight w:val="20"/>
        </w:trPr>
        <w:tc>
          <w:tcPr>
            <w:tcW w:w="0" w:type="auto"/>
            <w:tcBorders>
              <w:bottom w:val="single" w:sz="4" w:space="0" w:color="auto"/>
            </w:tcBorders>
            <w:tcMar>
              <w:left w:w="215" w:type="dxa"/>
            </w:tcMar>
            <w:vAlign w:val="center"/>
          </w:tcPr>
          <w:p w14:paraId="56EC6940" w14:textId="77777777" w:rsidR="009A4A05" w:rsidRPr="0094597B" w:rsidRDefault="009A4A05" w:rsidP="0094597B">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468EAB38" w14:textId="77777777" w:rsidR="009A4A05" w:rsidRPr="007300EF" w:rsidRDefault="009A4A05" w:rsidP="0094597B">
            <w:pPr>
              <w:rPr>
                <w:sz w:val="14"/>
                <w:szCs w:val="14"/>
                <w:lang w:val="en-GB"/>
              </w:rPr>
            </w:pPr>
            <w:r w:rsidRPr="0094597B">
              <w:rPr>
                <w:sz w:val="14"/>
                <w:szCs w:val="14"/>
                <w:lang w:val="en-GB"/>
              </w:rPr>
              <w:t>C10BX13</w:t>
            </w:r>
          </w:p>
        </w:tc>
      </w:tr>
      <w:tr w:rsidR="009A4A05" w:rsidRPr="007300EF" w14:paraId="5CAD5688" w14:textId="77777777" w:rsidTr="003C46C7">
        <w:trPr>
          <w:trHeight w:val="20"/>
        </w:trPr>
        <w:tc>
          <w:tcPr>
            <w:tcW w:w="0" w:type="auto"/>
            <w:tcBorders>
              <w:top w:val="single" w:sz="4" w:space="0" w:color="auto"/>
              <w:bottom w:val="single" w:sz="4" w:space="0" w:color="auto"/>
            </w:tcBorders>
            <w:tcMar>
              <w:left w:w="108" w:type="dxa"/>
            </w:tcMar>
            <w:vAlign w:val="center"/>
          </w:tcPr>
          <w:p w14:paraId="68510519" w14:textId="77777777" w:rsidR="009A4A05" w:rsidRPr="004B661C" w:rsidRDefault="009A4A05" w:rsidP="0094597B">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073D7B3C" w14:textId="77777777" w:rsidR="009A4A05" w:rsidRPr="004B661C" w:rsidRDefault="009A4A05" w:rsidP="0094597B">
            <w:pPr>
              <w:rPr>
                <w:b/>
                <w:sz w:val="14"/>
                <w:szCs w:val="14"/>
                <w:lang w:val="en-GB"/>
              </w:rPr>
            </w:pPr>
            <w:r w:rsidRPr="004B661C">
              <w:rPr>
                <w:b/>
                <w:sz w:val="14"/>
                <w:szCs w:val="14"/>
                <w:lang w:val="en-GB"/>
              </w:rPr>
              <w:t>Value</w:t>
            </w:r>
          </w:p>
        </w:tc>
      </w:tr>
      <w:tr w:rsidR="009A4A05" w:rsidRPr="007300EF" w14:paraId="0DB8129D" w14:textId="77777777" w:rsidTr="003C46C7">
        <w:trPr>
          <w:trHeight w:val="20"/>
        </w:trPr>
        <w:tc>
          <w:tcPr>
            <w:tcW w:w="0" w:type="auto"/>
            <w:tcBorders>
              <w:top w:val="single" w:sz="4" w:space="0" w:color="auto"/>
            </w:tcBorders>
            <w:tcMar>
              <w:left w:w="215" w:type="dxa"/>
            </w:tcMar>
            <w:vAlign w:val="center"/>
          </w:tcPr>
          <w:p w14:paraId="00DD7FEB" w14:textId="77777777" w:rsidR="009A4A05" w:rsidRPr="0094597B" w:rsidRDefault="009A4A05" w:rsidP="0094597B">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4C810C0C" w14:textId="77777777" w:rsidR="009A4A05" w:rsidRPr="007300EF" w:rsidRDefault="009A4A05" w:rsidP="0094597B">
            <w:pPr>
              <w:rPr>
                <w:sz w:val="14"/>
                <w:szCs w:val="14"/>
                <w:lang w:val="en-GB"/>
              </w:rPr>
            </w:pPr>
            <w:r w:rsidRPr="002E3430">
              <w:rPr>
                <w:sz w:val="14"/>
                <w:szCs w:val="14"/>
                <w:lang w:val="en-GB"/>
              </w:rPr>
              <w:t>≥140mmHg</w:t>
            </w:r>
          </w:p>
        </w:tc>
      </w:tr>
      <w:tr w:rsidR="009A4A05" w:rsidRPr="007300EF" w14:paraId="4AE40446" w14:textId="77777777" w:rsidTr="009F0829">
        <w:trPr>
          <w:trHeight w:val="20"/>
        </w:trPr>
        <w:tc>
          <w:tcPr>
            <w:tcW w:w="0" w:type="auto"/>
            <w:tcBorders>
              <w:bottom w:val="single" w:sz="4" w:space="0" w:color="auto"/>
            </w:tcBorders>
            <w:tcMar>
              <w:left w:w="215" w:type="dxa"/>
            </w:tcMar>
            <w:vAlign w:val="center"/>
          </w:tcPr>
          <w:p w14:paraId="69AEBF57" w14:textId="77777777" w:rsidR="009A4A05" w:rsidRPr="0094597B" w:rsidRDefault="009A4A05" w:rsidP="0094597B">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6FEF502F" w14:textId="77777777" w:rsidR="009A4A05" w:rsidRPr="007300EF" w:rsidRDefault="009A4A05" w:rsidP="0094597B">
            <w:pPr>
              <w:rPr>
                <w:sz w:val="14"/>
                <w:szCs w:val="14"/>
                <w:lang w:val="en-GB"/>
              </w:rPr>
            </w:pPr>
            <w:r w:rsidRPr="002E3430">
              <w:rPr>
                <w:sz w:val="14"/>
                <w:szCs w:val="14"/>
                <w:lang w:val="en-GB"/>
              </w:rPr>
              <w:t>≥90mmHg</w:t>
            </w:r>
          </w:p>
        </w:tc>
      </w:tr>
    </w:tbl>
    <w:p w14:paraId="2884CC2B" w14:textId="77777777" w:rsidR="009A4A05" w:rsidRDefault="009A4A05" w:rsidP="007F01BD">
      <w:pPr>
        <w:spacing w:after="200" w:line="276" w:lineRule="auto"/>
        <w:sectPr w:rsidR="009A4A05" w:rsidSect="007300EF">
          <w:pgSz w:w="11906" w:h="16838"/>
          <w:pgMar w:top="720" w:right="720" w:bottom="720" w:left="720" w:header="708" w:footer="708" w:gutter="0"/>
          <w:pgNumType w:start="1"/>
          <w:cols w:space="708"/>
          <w:titlePg/>
          <w:docGrid w:linePitch="360"/>
        </w:sectPr>
      </w:pPr>
    </w:p>
    <w:p w14:paraId="09996631" w14:textId="77777777" w:rsidR="009A4A05" w:rsidRPr="00CE5C16" w:rsidRDefault="009A4A05" w:rsidP="009F0829">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9A4A05" w:rsidRPr="007300EF" w14:paraId="75311D74" w14:textId="77777777" w:rsidTr="003C46C7">
        <w:trPr>
          <w:trHeight w:val="20"/>
        </w:trPr>
        <w:tc>
          <w:tcPr>
            <w:tcW w:w="0" w:type="auto"/>
            <w:tcBorders>
              <w:top w:val="single" w:sz="4" w:space="0" w:color="auto"/>
              <w:bottom w:val="single" w:sz="4" w:space="0" w:color="auto"/>
            </w:tcBorders>
            <w:vAlign w:val="center"/>
          </w:tcPr>
          <w:p w14:paraId="5CF20DBC"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4D05DE61"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5BD0FFF5" w14:textId="77777777" w:rsidTr="003C46C7">
        <w:trPr>
          <w:trHeight w:val="20"/>
        </w:trPr>
        <w:tc>
          <w:tcPr>
            <w:tcW w:w="0" w:type="auto"/>
            <w:tcBorders>
              <w:top w:val="single" w:sz="4" w:space="0" w:color="auto"/>
            </w:tcBorders>
            <w:vAlign w:val="center"/>
          </w:tcPr>
          <w:p w14:paraId="7843F2C2" w14:textId="77777777" w:rsidR="009A4A05" w:rsidRPr="007F01BD" w:rsidRDefault="009A4A05" w:rsidP="006E7DF4">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1C4F3FC" w14:textId="77777777" w:rsidR="009A4A05" w:rsidRPr="007300EF" w:rsidRDefault="009A4A05" w:rsidP="006E7DF4">
            <w:pPr>
              <w:rPr>
                <w:sz w:val="14"/>
                <w:szCs w:val="14"/>
                <w:lang w:val="en-GB"/>
              </w:rPr>
            </w:pPr>
            <w:r w:rsidRPr="009F0829">
              <w:rPr>
                <w:sz w:val="14"/>
                <w:szCs w:val="14"/>
                <w:lang w:val="en-GB"/>
              </w:rPr>
              <w:t>E10</w:t>
            </w:r>
          </w:p>
        </w:tc>
      </w:tr>
      <w:tr w:rsidR="009A4A05" w:rsidRPr="007300EF" w14:paraId="72FB5439" w14:textId="77777777" w:rsidTr="006E7DF4">
        <w:trPr>
          <w:trHeight w:val="20"/>
        </w:trPr>
        <w:tc>
          <w:tcPr>
            <w:tcW w:w="0" w:type="auto"/>
            <w:tcMar>
              <w:left w:w="215" w:type="dxa"/>
            </w:tcMar>
            <w:vAlign w:val="center"/>
          </w:tcPr>
          <w:p w14:paraId="7BF84C0B" w14:textId="77777777" w:rsidR="009A4A05" w:rsidRPr="007300EF" w:rsidRDefault="009A4A05" w:rsidP="006E7DF4">
            <w:pPr>
              <w:rPr>
                <w:sz w:val="14"/>
                <w:szCs w:val="14"/>
                <w:lang w:val="en-GB"/>
              </w:rPr>
            </w:pPr>
            <w:r w:rsidRPr="009F0829">
              <w:rPr>
                <w:sz w:val="14"/>
                <w:szCs w:val="14"/>
                <w:lang w:val="en-GB"/>
              </w:rPr>
              <w:t>Type 2 diabetes mellitus</w:t>
            </w:r>
          </w:p>
        </w:tc>
        <w:tc>
          <w:tcPr>
            <w:tcW w:w="0" w:type="auto"/>
            <w:vAlign w:val="center"/>
          </w:tcPr>
          <w:p w14:paraId="7F8A2D5D" w14:textId="77777777" w:rsidR="009A4A05" w:rsidRPr="007300EF" w:rsidRDefault="009A4A05" w:rsidP="006E7DF4">
            <w:pPr>
              <w:rPr>
                <w:sz w:val="14"/>
                <w:szCs w:val="14"/>
                <w:lang w:val="en-GB"/>
              </w:rPr>
            </w:pPr>
            <w:r w:rsidRPr="009F0829">
              <w:rPr>
                <w:sz w:val="14"/>
                <w:szCs w:val="14"/>
                <w:lang w:val="en-GB"/>
              </w:rPr>
              <w:t>E11</w:t>
            </w:r>
          </w:p>
        </w:tc>
      </w:tr>
      <w:tr w:rsidR="009A4A05" w:rsidRPr="007300EF" w14:paraId="47A298B8" w14:textId="77777777" w:rsidTr="006E7DF4">
        <w:trPr>
          <w:trHeight w:val="20"/>
        </w:trPr>
        <w:tc>
          <w:tcPr>
            <w:tcW w:w="0" w:type="auto"/>
            <w:tcMar>
              <w:left w:w="215" w:type="dxa"/>
            </w:tcMar>
            <w:vAlign w:val="center"/>
          </w:tcPr>
          <w:p w14:paraId="2EDB1042" w14:textId="77777777" w:rsidR="009A4A05" w:rsidRPr="007F01BD" w:rsidRDefault="009A4A05" w:rsidP="006E7DF4">
            <w:pPr>
              <w:rPr>
                <w:sz w:val="14"/>
                <w:szCs w:val="14"/>
                <w:lang w:val="en-GB"/>
              </w:rPr>
            </w:pPr>
            <w:r w:rsidRPr="009F0829">
              <w:rPr>
                <w:sz w:val="14"/>
                <w:szCs w:val="14"/>
                <w:lang w:val="en-GB"/>
              </w:rPr>
              <w:t>Malnutrition-related diabetes mellitus</w:t>
            </w:r>
          </w:p>
        </w:tc>
        <w:tc>
          <w:tcPr>
            <w:tcW w:w="0" w:type="auto"/>
            <w:vAlign w:val="center"/>
          </w:tcPr>
          <w:p w14:paraId="250B9011" w14:textId="77777777" w:rsidR="009A4A05" w:rsidRPr="007300EF" w:rsidRDefault="009A4A05" w:rsidP="006E7DF4">
            <w:pPr>
              <w:rPr>
                <w:sz w:val="14"/>
                <w:szCs w:val="14"/>
                <w:lang w:val="en-GB"/>
              </w:rPr>
            </w:pPr>
            <w:r w:rsidRPr="009F0829">
              <w:rPr>
                <w:sz w:val="14"/>
                <w:szCs w:val="14"/>
                <w:lang w:val="en-GB"/>
              </w:rPr>
              <w:t>E12</w:t>
            </w:r>
          </w:p>
        </w:tc>
      </w:tr>
      <w:tr w:rsidR="009A4A05" w:rsidRPr="007300EF" w14:paraId="064B6A67" w14:textId="77777777" w:rsidTr="006E7DF4">
        <w:trPr>
          <w:trHeight w:val="20"/>
        </w:trPr>
        <w:tc>
          <w:tcPr>
            <w:tcW w:w="0" w:type="auto"/>
            <w:tcMar>
              <w:left w:w="215" w:type="dxa"/>
            </w:tcMar>
            <w:vAlign w:val="center"/>
          </w:tcPr>
          <w:p w14:paraId="43C99BB1" w14:textId="77777777" w:rsidR="009A4A05" w:rsidRPr="007F01BD" w:rsidRDefault="009A4A05" w:rsidP="006E7DF4">
            <w:pPr>
              <w:rPr>
                <w:sz w:val="14"/>
                <w:szCs w:val="14"/>
                <w:lang w:val="en-GB"/>
              </w:rPr>
            </w:pPr>
            <w:r w:rsidRPr="009F0829">
              <w:rPr>
                <w:sz w:val="14"/>
                <w:szCs w:val="14"/>
                <w:lang w:val="en-GB"/>
              </w:rPr>
              <w:t>Other specified diabetes mellitus</w:t>
            </w:r>
          </w:p>
        </w:tc>
        <w:tc>
          <w:tcPr>
            <w:tcW w:w="0" w:type="auto"/>
            <w:vAlign w:val="center"/>
          </w:tcPr>
          <w:p w14:paraId="2866AEC4" w14:textId="77777777" w:rsidR="009A4A05" w:rsidRPr="007300EF" w:rsidRDefault="009A4A05" w:rsidP="006E7DF4">
            <w:pPr>
              <w:rPr>
                <w:sz w:val="14"/>
                <w:szCs w:val="14"/>
                <w:lang w:val="en-GB"/>
              </w:rPr>
            </w:pPr>
            <w:r w:rsidRPr="009F0829">
              <w:rPr>
                <w:sz w:val="14"/>
                <w:szCs w:val="14"/>
                <w:lang w:val="en-GB"/>
              </w:rPr>
              <w:t>E13</w:t>
            </w:r>
          </w:p>
        </w:tc>
      </w:tr>
      <w:tr w:rsidR="009A4A05" w:rsidRPr="007300EF" w14:paraId="21FC923F" w14:textId="77777777" w:rsidTr="006E7DF4">
        <w:trPr>
          <w:trHeight w:val="20"/>
        </w:trPr>
        <w:tc>
          <w:tcPr>
            <w:tcW w:w="0" w:type="auto"/>
            <w:tcMar>
              <w:left w:w="215" w:type="dxa"/>
            </w:tcMar>
            <w:vAlign w:val="center"/>
          </w:tcPr>
          <w:p w14:paraId="163D92B0" w14:textId="77777777" w:rsidR="009A4A05" w:rsidRPr="007300EF" w:rsidRDefault="009A4A05" w:rsidP="006E7DF4">
            <w:pPr>
              <w:rPr>
                <w:sz w:val="14"/>
                <w:szCs w:val="14"/>
                <w:lang w:val="en-GB"/>
              </w:rPr>
            </w:pPr>
            <w:r w:rsidRPr="009F0829">
              <w:rPr>
                <w:sz w:val="14"/>
                <w:szCs w:val="14"/>
                <w:lang w:val="en-GB"/>
              </w:rPr>
              <w:t>Unspecified diabetes mellitus</w:t>
            </w:r>
          </w:p>
        </w:tc>
        <w:tc>
          <w:tcPr>
            <w:tcW w:w="0" w:type="auto"/>
            <w:vAlign w:val="center"/>
          </w:tcPr>
          <w:p w14:paraId="5331364A" w14:textId="77777777" w:rsidR="009A4A05" w:rsidRPr="007300EF" w:rsidRDefault="009A4A05" w:rsidP="006E7DF4">
            <w:pPr>
              <w:rPr>
                <w:sz w:val="14"/>
                <w:szCs w:val="14"/>
                <w:lang w:val="en-GB"/>
              </w:rPr>
            </w:pPr>
            <w:r w:rsidRPr="009F0829">
              <w:rPr>
                <w:sz w:val="14"/>
                <w:szCs w:val="14"/>
                <w:lang w:val="en-GB"/>
              </w:rPr>
              <w:t>E14</w:t>
            </w:r>
          </w:p>
        </w:tc>
      </w:tr>
      <w:tr w:rsidR="009A4A05" w:rsidRPr="007300EF" w14:paraId="391A46BF" w14:textId="77777777" w:rsidTr="006E7DF4">
        <w:trPr>
          <w:trHeight w:val="20"/>
        </w:trPr>
        <w:tc>
          <w:tcPr>
            <w:tcW w:w="0" w:type="auto"/>
            <w:tcMar>
              <w:left w:w="215" w:type="dxa"/>
            </w:tcMar>
            <w:vAlign w:val="center"/>
          </w:tcPr>
          <w:p w14:paraId="71833ACC" w14:textId="77777777" w:rsidR="009A4A05" w:rsidRPr="007300EF" w:rsidRDefault="009A4A05" w:rsidP="006E7DF4">
            <w:pPr>
              <w:rPr>
                <w:sz w:val="14"/>
                <w:szCs w:val="14"/>
                <w:lang w:val="en-GB"/>
              </w:rPr>
            </w:pPr>
            <w:r w:rsidRPr="009F0829">
              <w:rPr>
                <w:sz w:val="14"/>
                <w:szCs w:val="14"/>
                <w:lang w:val="en-GB"/>
              </w:rPr>
              <w:t>Diabetic cataract</w:t>
            </w:r>
          </w:p>
        </w:tc>
        <w:tc>
          <w:tcPr>
            <w:tcW w:w="0" w:type="auto"/>
            <w:vAlign w:val="center"/>
          </w:tcPr>
          <w:p w14:paraId="5273A1FD" w14:textId="77777777" w:rsidR="009A4A05" w:rsidRPr="007300EF" w:rsidRDefault="009A4A05" w:rsidP="006E7DF4">
            <w:pPr>
              <w:rPr>
                <w:sz w:val="14"/>
                <w:szCs w:val="14"/>
                <w:lang w:val="en-GB"/>
              </w:rPr>
            </w:pPr>
            <w:r w:rsidRPr="009F0829">
              <w:rPr>
                <w:sz w:val="14"/>
                <w:szCs w:val="14"/>
                <w:lang w:val="en-GB"/>
              </w:rPr>
              <w:t>H28.0</w:t>
            </w:r>
          </w:p>
        </w:tc>
      </w:tr>
      <w:tr w:rsidR="009A4A05" w:rsidRPr="007300EF" w14:paraId="5C5F8F92" w14:textId="77777777" w:rsidTr="006E7DF4">
        <w:trPr>
          <w:trHeight w:val="20"/>
        </w:trPr>
        <w:tc>
          <w:tcPr>
            <w:tcW w:w="0" w:type="auto"/>
            <w:tcMar>
              <w:left w:w="215" w:type="dxa"/>
            </w:tcMar>
            <w:vAlign w:val="center"/>
          </w:tcPr>
          <w:p w14:paraId="4018CD13" w14:textId="77777777" w:rsidR="009A4A05" w:rsidRPr="007300EF" w:rsidRDefault="009A4A05" w:rsidP="003C46C7">
            <w:pPr>
              <w:rPr>
                <w:sz w:val="14"/>
                <w:szCs w:val="14"/>
                <w:lang w:val="en-GB"/>
              </w:rPr>
            </w:pPr>
            <w:r w:rsidRPr="003C46C7">
              <w:rPr>
                <w:sz w:val="14"/>
                <w:szCs w:val="14"/>
                <w:lang w:val="en-GB"/>
              </w:rPr>
              <w:t>Diabetic retinopathy</w:t>
            </w:r>
          </w:p>
        </w:tc>
        <w:tc>
          <w:tcPr>
            <w:tcW w:w="0" w:type="auto"/>
            <w:vAlign w:val="center"/>
          </w:tcPr>
          <w:p w14:paraId="12803AE1" w14:textId="77777777" w:rsidR="009A4A05" w:rsidRPr="007300EF" w:rsidRDefault="009A4A05" w:rsidP="003C46C7">
            <w:pPr>
              <w:rPr>
                <w:sz w:val="14"/>
                <w:szCs w:val="14"/>
                <w:lang w:val="en-GB"/>
              </w:rPr>
            </w:pPr>
            <w:r w:rsidRPr="003C46C7">
              <w:rPr>
                <w:sz w:val="14"/>
                <w:szCs w:val="14"/>
                <w:lang w:val="en-GB"/>
              </w:rPr>
              <w:t>H36.0</w:t>
            </w:r>
          </w:p>
        </w:tc>
      </w:tr>
      <w:tr w:rsidR="009A4A05" w:rsidRPr="007300EF" w14:paraId="2E3B675B" w14:textId="77777777" w:rsidTr="006E7DF4">
        <w:trPr>
          <w:trHeight w:val="20"/>
        </w:trPr>
        <w:tc>
          <w:tcPr>
            <w:tcW w:w="0" w:type="auto"/>
            <w:tcMar>
              <w:left w:w="215" w:type="dxa"/>
            </w:tcMar>
            <w:vAlign w:val="center"/>
          </w:tcPr>
          <w:p w14:paraId="5913B8F7" w14:textId="77777777" w:rsidR="009A4A05" w:rsidRPr="0094597B" w:rsidRDefault="009A4A05" w:rsidP="003C46C7">
            <w:pPr>
              <w:rPr>
                <w:sz w:val="14"/>
                <w:szCs w:val="14"/>
                <w:lang w:val="en-GB"/>
              </w:rPr>
            </w:pPr>
            <w:r w:rsidRPr="003C46C7">
              <w:rPr>
                <w:sz w:val="14"/>
                <w:szCs w:val="14"/>
                <w:lang w:val="en-GB"/>
              </w:rPr>
              <w:t>Diabetic arthropathy</w:t>
            </w:r>
          </w:p>
        </w:tc>
        <w:tc>
          <w:tcPr>
            <w:tcW w:w="0" w:type="auto"/>
            <w:vAlign w:val="center"/>
          </w:tcPr>
          <w:p w14:paraId="64ABCF45" w14:textId="77777777" w:rsidR="009A4A05" w:rsidRPr="0094597B" w:rsidRDefault="009A4A05" w:rsidP="003C46C7">
            <w:pPr>
              <w:rPr>
                <w:sz w:val="14"/>
                <w:szCs w:val="14"/>
                <w:lang w:val="en-GB"/>
              </w:rPr>
            </w:pPr>
            <w:r w:rsidRPr="003C46C7">
              <w:rPr>
                <w:sz w:val="14"/>
                <w:szCs w:val="14"/>
                <w:lang w:val="en-GB"/>
              </w:rPr>
              <w:t>M14.2</w:t>
            </w:r>
          </w:p>
        </w:tc>
      </w:tr>
      <w:tr w:rsidR="009A4A05" w:rsidRPr="007300EF" w14:paraId="7351D875" w14:textId="77777777" w:rsidTr="006E7DF4">
        <w:trPr>
          <w:trHeight w:val="20"/>
        </w:trPr>
        <w:tc>
          <w:tcPr>
            <w:tcW w:w="0" w:type="auto"/>
            <w:tcMar>
              <w:left w:w="215" w:type="dxa"/>
            </w:tcMar>
            <w:vAlign w:val="center"/>
          </w:tcPr>
          <w:p w14:paraId="37F8C701" w14:textId="77777777" w:rsidR="009A4A05" w:rsidRPr="0094597B" w:rsidRDefault="009A4A05" w:rsidP="003C46C7">
            <w:pPr>
              <w:rPr>
                <w:sz w:val="14"/>
                <w:szCs w:val="14"/>
                <w:lang w:val="en-GB"/>
              </w:rPr>
            </w:pPr>
            <w:r w:rsidRPr="003C46C7">
              <w:rPr>
                <w:sz w:val="14"/>
                <w:szCs w:val="14"/>
                <w:lang w:val="en-GB"/>
              </w:rPr>
              <w:t>Diabetic neuropathic arthropathy</w:t>
            </w:r>
          </w:p>
        </w:tc>
        <w:tc>
          <w:tcPr>
            <w:tcW w:w="0" w:type="auto"/>
            <w:vAlign w:val="center"/>
          </w:tcPr>
          <w:p w14:paraId="5DF74D00" w14:textId="77777777" w:rsidR="009A4A05" w:rsidRPr="0094597B" w:rsidRDefault="009A4A05" w:rsidP="003C46C7">
            <w:pPr>
              <w:rPr>
                <w:sz w:val="14"/>
                <w:szCs w:val="14"/>
                <w:lang w:val="en-GB"/>
              </w:rPr>
            </w:pPr>
            <w:r w:rsidRPr="003C46C7">
              <w:rPr>
                <w:sz w:val="14"/>
                <w:szCs w:val="14"/>
                <w:lang w:val="en-GB"/>
              </w:rPr>
              <w:t>M14.6</w:t>
            </w:r>
          </w:p>
        </w:tc>
      </w:tr>
      <w:tr w:rsidR="009A4A05" w:rsidRPr="007300EF" w14:paraId="5611B0E0" w14:textId="77777777" w:rsidTr="006E7DF4">
        <w:trPr>
          <w:trHeight w:val="20"/>
        </w:trPr>
        <w:tc>
          <w:tcPr>
            <w:tcW w:w="0" w:type="auto"/>
            <w:tcMar>
              <w:left w:w="215" w:type="dxa"/>
            </w:tcMar>
            <w:vAlign w:val="center"/>
          </w:tcPr>
          <w:p w14:paraId="25E9EA14" w14:textId="77777777" w:rsidR="009A4A05" w:rsidRPr="0094597B" w:rsidRDefault="009A4A05" w:rsidP="003C46C7">
            <w:pPr>
              <w:rPr>
                <w:sz w:val="14"/>
                <w:szCs w:val="14"/>
                <w:lang w:val="en-GB"/>
              </w:rPr>
            </w:pPr>
            <w:r w:rsidRPr="003C46C7">
              <w:rPr>
                <w:sz w:val="14"/>
                <w:szCs w:val="14"/>
                <w:lang w:val="en-GB"/>
              </w:rPr>
              <w:t>Diabetic mononeuropathy</w:t>
            </w:r>
          </w:p>
        </w:tc>
        <w:tc>
          <w:tcPr>
            <w:tcW w:w="0" w:type="auto"/>
            <w:vAlign w:val="center"/>
          </w:tcPr>
          <w:p w14:paraId="19C5D88F" w14:textId="77777777" w:rsidR="009A4A05" w:rsidRPr="0094597B" w:rsidRDefault="009A4A05" w:rsidP="003C46C7">
            <w:pPr>
              <w:rPr>
                <w:sz w:val="14"/>
                <w:szCs w:val="14"/>
                <w:lang w:val="en-GB"/>
              </w:rPr>
            </w:pPr>
            <w:r w:rsidRPr="003C46C7">
              <w:rPr>
                <w:sz w:val="14"/>
                <w:szCs w:val="14"/>
                <w:lang w:val="en-GB"/>
              </w:rPr>
              <w:t>G59.0</w:t>
            </w:r>
          </w:p>
        </w:tc>
      </w:tr>
      <w:tr w:rsidR="009A4A05" w:rsidRPr="007300EF" w14:paraId="5D877258" w14:textId="77777777" w:rsidTr="006E7DF4">
        <w:trPr>
          <w:trHeight w:val="20"/>
        </w:trPr>
        <w:tc>
          <w:tcPr>
            <w:tcW w:w="0" w:type="auto"/>
            <w:tcMar>
              <w:left w:w="215" w:type="dxa"/>
            </w:tcMar>
            <w:vAlign w:val="center"/>
          </w:tcPr>
          <w:p w14:paraId="7FBB73C9" w14:textId="77777777" w:rsidR="009A4A05" w:rsidRPr="0094597B" w:rsidRDefault="009A4A05" w:rsidP="003C46C7">
            <w:pPr>
              <w:rPr>
                <w:sz w:val="14"/>
                <w:szCs w:val="14"/>
                <w:lang w:val="en-GB"/>
              </w:rPr>
            </w:pPr>
            <w:r w:rsidRPr="003C46C7">
              <w:rPr>
                <w:sz w:val="14"/>
                <w:szCs w:val="14"/>
                <w:lang w:val="en-GB"/>
              </w:rPr>
              <w:t>Diabetic polyneuropathy</w:t>
            </w:r>
          </w:p>
        </w:tc>
        <w:tc>
          <w:tcPr>
            <w:tcW w:w="0" w:type="auto"/>
            <w:vAlign w:val="center"/>
          </w:tcPr>
          <w:p w14:paraId="5555F43C" w14:textId="77777777" w:rsidR="009A4A05" w:rsidRPr="0094597B" w:rsidRDefault="009A4A05" w:rsidP="003C46C7">
            <w:pPr>
              <w:rPr>
                <w:sz w:val="14"/>
                <w:szCs w:val="14"/>
                <w:lang w:val="en-GB"/>
              </w:rPr>
            </w:pPr>
            <w:r w:rsidRPr="003C46C7">
              <w:rPr>
                <w:sz w:val="14"/>
                <w:szCs w:val="14"/>
                <w:lang w:val="en-GB"/>
              </w:rPr>
              <w:t>G63.2</w:t>
            </w:r>
          </w:p>
        </w:tc>
      </w:tr>
      <w:tr w:rsidR="009A4A05" w:rsidRPr="007300EF" w14:paraId="74CC24A3" w14:textId="77777777" w:rsidTr="003C46C7">
        <w:trPr>
          <w:trHeight w:val="20"/>
        </w:trPr>
        <w:tc>
          <w:tcPr>
            <w:tcW w:w="0" w:type="auto"/>
            <w:tcBorders>
              <w:bottom w:val="single" w:sz="4" w:space="0" w:color="auto"/>
            </w:tcBorders>
            <w:tcMar>
              <w:left w:w="215" w:type="dxa"/>
            </w:tcMar>
            <w:vAlign w:val="center"/>
          </w:tcPr>
          <w:p w14:paraId="303A7DED" w14:textId="77777777" w:rsidR="009A4A05" w:rsidRPr="0094597B" w:rsidRDefault="009A4A05" w:rsidP="003C46C7">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4EFDAC69" w14:textId="77777777" w:rsidR="009A4A05" w:rsidRPr="0094597B" w:rsidRDefault="009A4A05" w:rsidP="003C46C7">
            <w:pPr>
              <w:rPr>
                <w:sz w:val="14"/>
                <w:szCs w:val="14"/>
                <w:lang w:val="en-GB"/>
              </w:rPr>
            </w:pPr>
            <w:r w:rsidRPr="003C46C7">
              <w:rPr>
                <w:sz w:val="14"/>
                <w:szCs w:val="14"/>
                <w:lang w:val="en-GB"/>
              </w:rPr>
              <w:t>G99.0</w:t>
            </w:r>
          </w:p>
        </w:tc>
      </w:tr>
      <w:tr w:rsidR="009A4A05" w:rsidRPr="007300EF" w14:paraId="642757E1" w14:textId="77777777" w:rsidTr="003C46C7">
        <w:trPr>
          <w:trHeight w:val="20"/>
        </w:trPr>
        <w:tc>
          <w:tcPr>
            <w:tcW w:w="0" w:type="auto"/>
            <w:tcBorders>
              <w:top w:val="single" w:sz="4" w:space="0" w:color="auto"/>
              <w:bottom w:val="single" w:sz="4" w:space="0" w:color="auto"/>
            </w:tcBorders>
            <w:tcMar>
              <w:left w:w="108" w:type="dxa"/>
            </w:tcMar>
            <w:vAlign w:val="center"/>
          </w:tcPr>
          <w:p w14:paraId="56A68204" w14:textId="77777777" w:rsidR="009A4A05" w:rsidRPr="004B661C" w:rsidRDefault="009A4A05" w:rsidP="003C46C7">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4CD6B695" w14:textId="77777777" w:rsidR="009A4A05" w:rsidRPr="004B661C" w:rsidRDefault="009A4A05" w:rsidP="003C46C7">
            <w:pPr>
              <w:rPr>
                <w:b/>
                <w:sz w:val="14"/>
                <w:szCs w:val="14"/>
                <w:lang w:val="en-GB"/>
              </w:rPr>
            </w:pPr>
            <w:r w:rsidRPr="004B661C">
              <w:rPr>
                <w:b/>
                <w:sz w:val="14"/>
                <w:szCs w:val="14"/>
                <w:lang w:val="en-GB"/>
              </w:rPr>
              <w:t>ATC code</w:t>
            </w:r>
          </w:p>
        </w:tc>
      </w:tr>
      <w:tr w:rsidR="009A4A05" w:rsidRPr="007300EF" w14:paraId="481947AF" w14:textId="77777777" w:rsidTr="006D2654">
        <w:trPr>
          <w:trHeight w:val="20"/>
        </w:trPr>
        <w:tc>
          <w:tcPr>
            <w:tcW w:w="0" w:type="auto"/>
            <w:tcBorders>
              <w:top w:val="single" w:sz="4" w:space="0" w:color="auto"/>
              <w:bottom w:val="single" w:sz="4" w:space="0" w:color="auto"/>
            </w:tcBorders>
            <w:tcMar>
              <w:left w:w="215" w:type="dxa"/>
            </w:tcMar>
            <w:vAlign w:val="center"/>
          </w:tcPr>
          <w:p w14:paraId="54634634" w14:textId="77777777" w:rsidR="009A4A05" w:rsidRPr="007300EF" w:rsidRDefault="009A4A05" w:rsidP="003C46C7">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7F890F34" w14:textId="77777777" w:rsidR="009A4A05" w:rsidRPr="007300EF" w:rsidRDefault="009A4A05" w:rsidP="003C46C7">
            <w:pPr>
              <w:rPr>
                <w:sz w:val="14"/>
                <w:szCs w:val="14"/>
                <w:lang w:val="en-GB"/>
              </w:rPr>
            </w:pPr>
            <w:r w:rsidRPr="003C46C7">
              <w:rPr>
                <w:sz w:val="14"/>
                <w:szCs w:val="14"/>
                <w:lang w:val="en-GB"/>
              </w:rPr>
              <w:t>A10</w:t>
            </w:r>
          </w:p>
        </w:tc>
      </w:tr>
      <w:tr w:rsidR="009A4A05" w:rsidRPr="007300EF" w14:paraId="5964B5EA" w14:textId="77777777" w:rsidTr="006D2654">
        <w:trPr>
          <w:trHeight w:val="20"/>
        </w:trPr>
        <w:tc>
          <w:tcPr>
            <w:tcW w:w="0" w:type="auto"/>
            <w:tcBorders>
              <w:top w:val="single" w:sz="4" w:space="0" w:color="auto"/>
              <w:bottom w:val="single" w:sz="4" w:space="0" w:color="auto"/>
            </w:tcBorders>
            <w:tcMar>
              <w:left w:w="108" w:type="dxa"/>
            </w:tcMar>
            <w:vAlign w:val="center"/>
          </w:tcPr>
          <w:p w14:paraId="0CDFDFEA" w14:textId="77777777" w:rsidR="009A4A05" w:rsidRPr="004B661C" w:rsidRDefault="009A4A05" w:rsidP="003C46C7">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039DD799" w14:textId="77777777" w:rsidR="009A4A05" w:rsidRPr="004B661C" w:rsidRDefault="009A4A05" w:rsidP="003C46C7">
            <w:pPr>
              <w:rPr>
                <w:b/>
                <w:sz w:val="14"/>
                <w:szCs w:val="14"/>
                <w:lang w:val="en-GB"/>
              </w:rPr>
            </w:pPr>
            <w:r w:rsidRPr="004B661C">
              <w:rPr>
                <w:b/>
                <w:sz w:val="14"/>
                <w:szCs w:val="14"/>
                <w:lang w:val="en-GB"/>
              </w:rPr>
              <w:t xml:space="preserve">Value  </w:t>
            </w:r>
          </w:p>
        </w:tc>
      </w:tr>
      <w:tr w:rsidR="009A4A05" w:rsidRPr="007300EF" w14:paraId="6DFBEF44" w14:textId="77777777" w:rsidTr="006D2654">
        <w:trPr>
          <w:trHeight w:val="20"/>
        </w:trPr>
        <w:tc>
          <w:tcPr>
            <w:tcW w:w="0" w:type="auto"/>
            <w:tcBorders>
              <w:top w:val="single" w:sz="4" w:space="0" w:color="auto"/>
            </w:tcBorders>
            <w:tcMar>
              <w:left w:w="215" w:type="dxa"/>
            </w:tcMar>
            <w:vAlign w:val="center"/>
          </w:tcPr>
          <w:p w14:paraId="07A3A7BB" w14:textId="77777777" w:rsidR="009A4A05" w:rsidRPr="0094597B" w:rsidRDefault="009A4A05" w:rsidP="003C46C7">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2C665C9E"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9A4A05" w:rsidRPr="007300EF" w14:paraId="7A9DE8FD" w14:textId="77777777" w:rsidTr="006D2654">
        <w:trPr>
          <w:trHeight w:val="20"/>
        </w:trPr>
        <w:tc>
          <w:tcPr>
            <w:tcW w:w="0" w:type="auto"/>
            <w:tcMar>
              <w:left w:w="215" w:type="dxa"/>
            </w:tcMar>
            <w:vAlign w:val="center"/>
          </w:tcPr>
          <w:p w14:paraId="7516E3AF" w14:textId="77777777" w:rsidR="009A4A05" w:rsidRPr="0094597B" w:rsidRDefault="009A4A05" w:rsidP="003C46C7">
            <w:pPr>
              <w:jc w:val="both"/>
              <w:rPr>
                <w:sz w:val="14"/>
                <w:szCs w:val="14"/>
                <w:lang w:val="en-GB"/>
              </w:rPr>
            </w:pPr>
            <w:r w:rsidRPr="006D2654">
              <w:rPr>
                <w:sz w:val="14"/>
                <w:szCs w:val="14"/>
                <w:lang w:val="en-GB"/>
              </w:rPr>
              <w:t>Fasting blood glucose</w:t>
            </w:r>
          </w:p>
        </w:tc>
        <w:tc>
          <w:tcPr>
            <w:tcW w:w="0" w:type="auto"/>
            <w:vAlign w:val="center"/>
          </w:tcPr>
          <w:p w14:paraId="0A29A4A4"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7.0 mmol/L (~126 mg/dL)</w:t>
            </w:r>
          </w:p>
        </w:tc>
      </w:tr>
      <w:tr w:rsidR="009A4A05" w:rsidRPr="007300EF" w14:paraId="2861B897" w14:textId="77777777" w:rsidTr="006E7DF4">
        <w:trPr>
          <w:trHeight w:val="20"/>
        </w:trPr>
        <w:tc>
          <w:tcPr>
            <w:tcW w:w="0" w:type="auto"/>
            <w:tcBorders>
              <w:bottom w:val="single" w:sz="4" w:space="0" w:color="auto"/>
            </w:tcBorders>
            <w:tcMar>
              <w:left w:w="215" w:type="dxa"/>
            </w:tcMar>
          </w:tcPr>
          <w:p w14:paraId="170021B5" w14:textId="77777777" w:rsidR="009A4A05" w:rsidRPr="006D2654" w:rsidRDefault="009A4A05" w:rsidP="006D2654">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7B19D087" w14:textId="77777777" w:rsidR="009A4A05" w:rsidRPr="006D2654" w:rsidRDefault="009A4A05" w:rsidP="006D2654">
            <w:pPr>
              <w:rPr>
                <w:sz w:val="14"/>
                <w:szCs w:val="14"/>
                <w:lang w:val="en-GB"/>
              </w:rPr>
            </w:pPr>
            <w:r w:rsidRPr="002E3430">
              <w:rPr>
                <w:sz w:val="14"/>
                <w:szCs w:val="14"/>
                <w:lang w:val="en-GB"/>
              </w:rPr>
              <w:t>≥</w:t>
            </w:r>
            <w:r w:rsidRPr="006D2654">
              <w:rPr>
                <w:sz w:val="14"/>
                <w:szCs w:val="14"/>
                <w:lang w:val="en-GB"/>
              </w:rPr>
              <w:t>11.1 mmol/L (~200 mg/dL)</w:t>
            </w:r>
          </w:p>
        </w:tc>
      </w:tr>
    </w:tbl>
    <w:p w14:paraId="47F341E9" w14:textId="77777777" w:rsidR="009A4A05" w:rsidRDefault="009A4A05" w:rsidP="002F3E5D">
      <w:pPr>
        <w:spacing w:after="200" w:line="276" w:lineRule="auto"/>
      </w:pPr>
    </w:p>
    <w:p w14:paraId="5A34654E" w14:textId="77777777" w:rsidR="009A4A05" w:rsidRDefault="009A4A05">
      <w:pPr>
        <w:spacing w:after="200" w:line="276" w:lineRule="auto"/>
        <w:rPr>
          <w:sz w:val="14"/>
          <w:szCs w:val="14"/>
        </w:rPr>
      </w:pPr>
      <w:r>
        <w:rPr>
          <w:sz w:val="14"/>
          <w:szCs w:val="14"/>
        </w:rPr>
        <w:br w:type="page"/>
      </w:r>
    </w:p>
    <w:p w14:paraId="271F3D20" w14:textId="77777777" w:rsidR="009A4A05" w:rsidRPr="00CE5C16" w:rsidRDefault="009A4A05" w:rsidP="001D5656">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9A4A05" w:rsidRPr="007300EF" w14:paraId="37DBB0D4" w14:textId="77777777" w:rsidTr="006E7DF4">
        <w:trPr>
          <w:trHeight w:val="20"/>
        </w:trPr>
        <w:tc>
          <w:tcPr>
            <w:tcW w:w="0" w:type="auto"/>
            <w:tcBorders>
              <w:top w:val="single" w:sz="4" w:space="0" w:color="auto"/>
              <w:bottom w:val="single" w:sz="4" w:space="0" w:color="auto"/>
            </w:tcBorders>
            <w:vAlign w:val="center"/>
          </w:tcPr>
          <w:p w14:paraId="7478BBA7"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6C3FD5D"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7BBD33DC" w14:textId="77777777" w:rsidTr="006E7DF4">
        <w:trPr>
          <w:trHeight w:val="20"/>
        </w:trPr>
        <w:tc>
          <w:tcPr>
            <w:tcW w:w="0" w:type="auto"/>
            <w:tcMar>
              <w:left w:w="215" w:type="dxa"/>
            </w:tcMar>
            <w:vAlign w:val="center"/>
          </w:tcPr>
          <w:p w14:paraId="021B78E8" w14:textId="77777777" w:rsidR="009A4A05" w:rsidRPr="007300EF" w:rsidRDefault="009A4A05" w:rsidP="00C117F3">
            <w:pPr>
              <w:rPr>
                <w:sz w:val="14"/>
                <w:szCs w:val="14"/>
                <w:lang w:val="en-GB"/>
              </w:rPr>
            </w:pPr>
            <w:r w:rsidRPr="00C117F3">
              <w:rPr>
                <w:sz w:val="14"/>
                <w:szCs w:val="14"/>
                <w:lang w:val="en-GB"/>
              </w:rPr>
              <w:t>Pure hypercholesterolaemia</w:t>
            </w:r>
          </w:p>
        </w:tc>
        <w:tc>
          <w:tcPr>
            <w:tcW w:w="0" w:type="auto"/>
            <w:vAlign w:val="center"/>
          </w:tcPr>
          <w:p w14:paraId="72F9FF1F" w14:textId="77777777" w:rsidR="009A4A05" w:rsidRPr="007300EF" w:rsidRDefault="009A4A05" w:rsidP="00C117F3">
            <w:pPr>
              <w:rPr>
                <w:sz w:val="14"/>
                <w:szCs w:val="14"/>
                <w:lang w:val="en-GB"/>
              </w:rPr>
            </w:pPr>
            <w:r w:rsidRPr="00C117F3">
              <w:rPr>
                <w:sz w:val="14"/>
                <w:szCs w:val="14"/>
                <w:lang w:val="en-GB"/>
              </w:rPr>
              <w:t>E78.0</w:t>
            </w:r>
          </w:p>
        </w:tc>
      </w:tr>
      <w:tr w:rsidR="009A4A05" w:rsidRPr="007300EF" w14:paraId="1151BC5D" w14:textId="77777777" w:rsidTr="006E7DF4">
        <w:trPr>
          <w:trHeight w:val="20"/>
        </w:trPr>
        <w:tc>
          <w:tcPr>
            <w:tcW w:w="0" w:type="auto"/>
            <w:tcMar>
              <w:left w:w="215" w:type="dxa"/>
            </w:tcMar>
            <w:vAlign w:val="center"/>
          </w:tcPr>
          <w:p w14:paraId="247B698C" w14:textId="77777777" w:rsidR="009A4A05" w:rsidRPr="007F01BD" w:rsidRDefault="009A4A05" w:rsidP="00C117F3">
            <w:pPr>
              <w:rPr>
                <w:sz w:val="14"/>
                <w:szCs w:val="14"/>
                <w:lang w:val="en-GB"/>
              </w:rPr>
            </w:pPr>
            <w:r w:rsidRPr="00C117F3">
              <w:rPr>
                <w:sz w:val="14"/>
                <w:szCs w:val="14"/>
                <w:lang w:val="en-GB"/>
              </w:rPr>
              <w:t>Pure hyperglyceridaemia</w:t>
            </w:r>
          </w:p>
        </w:tc>
        <w:tc>
          <w:tcPr>
            <w:tcW w:w="0" w:type="auto"/>
            <w:vAlign w:val="center"/>
          </w:tcPr>
          <w:p w14:paraId="2D8CE59E" w14:textId="77777777" w:rsidR="009A4A05" w:rsidRPr="007300EF" w:rsidRDefault="009A4A05" w:rsidP="00C117F3">
            <w:pPr>
              <w:rPr>
                <w:sz w:val="14"/>
                <w:szCs w:val="14"/>
                <w:lang w:val="en-GB"/>
              </w:rPr>
            </w:pPr>
            <w:r w:rsidRPr="00C117F3">
              <w:rPr>
                <w:sz w:val="14"/>
                <w:szCs w:val="14"/>
                <w:lang w:val="en-GB"/>
              </w:rPr>
              <w:t>E78.1</w:t>
            </w:r>
          </w:p>
        </w:tc>
      </w:tr>
      <w:tr w:rsidR="009A4A05" w:rsidRPr="007300EF" w14:paraId="7061B7F1" w14:textId="77777777" w:rsidTr="006E7DF4">
        <w:trPr>
          <w:trHeight w:val="20"/>
        </w:trPr>
        <w:tc>
          <w:tcPr>
            <w:tcW w:w="0" w:type="auto"/>
            <w:tcMar>
              <w:left w:w="215" w:type="dxa"/>
            </w:tcMar>
            <w:vAlign w:val="center"/>
          </w:tcPr>
          <w:p w14:paraId="07B3E6B9" w14:textId="77777777" w:rsidR="009A4A05" w:rsidRPr="007F01BD" w:rsidRDefault="009A4A05" w:rsidP="00C117F3">
            <w:pPr>
              <w:rPr>
                <w:sz w:val="14"/>
                <w:szCs w:val="14"/>
                <w:lang w:val="en-GB"/>
              </w:rPr>
            </w:pPr>
            <w:r w:rsidRPr="00C117F3">
              <w:rPr>
                <w:sz w:val="14"/>
                <w:szCs w:val="14"/>
                <w:lang w:val="en-GB"/>
              </w:rPr>
              <w:t>Mixed hyperlipidaemia</w:t>
            </w:r>
          </w:p>
        </w:tc>
        <w:tc>
          <w:tcPr>
            <w:tcW w:w="0" w:type="auto"/>
            <w:vAlign w:val="center"/>
          </w:tcPr>
          <w:p w14:paraId="1BA6FDC2" w14:textId="77777777" w:rsidR="009A4A05" w:rsidRPr="007300EF" w:rsidRDefault="009A4A05" w:rsidP="00C117F3">
            <w:pPr>
              <w:rPr>
                <w:sz w:val="14"/>
                <w:szCs w:val="14"/>
                <w:lang w:val="en-GB"/>
              </w:rPr>
            </w:pPr>
            <w:r w:rsidRPr="00C117F3">
              <w:rPr>
                <w:sz w:val="14"/>
                <w:szCs w:val="14"/>
                <w:lang w:val="en-GB"/>
              </w:rPr>
              <w:t>E78.2</w:t>
            </w:r>
          </w:p>
        </w:tc>
      </w:tr>
      <w:tr w:rsidR="009A4A05" w:rsidRPr="007300EF" w14:paraId="07AB9E85" w14:textId="77777777" w:rsidTr="006E7DF4">
        <w:trPr>
          <w:trHeight w:val="20"/>
        </w:trPr>
        <w:tc>
          <w:tcPr>
            <w:tcW w:w="0" w:type="auto"/>
            <w:tcMar>
              <w:left w:w="215" w:type="dxa"/>
            </w:tcMar>
            <w:vAlign w:val="center"/>
          </w:tcPr>
          <w:p w14:paraId="6FDA88CA" w14:textId="77777777" w:rsidR="009A4A05" w:rsidRPr="007300EF" w:rsidRDefault="009A4A05" w:rsidP="00C117F3">
            <w:pPr>
              <w:rPr>
                <w:sz w:val="14"/>
                <w:szCs w:val="14"/>
                <w:lang w:val="en-GB"/>
              </w:rPr>
            </w:pPr>
            <w:r w:rsidRPr="00C117F3">
              <w:rPr>
                <w:sz w:val="14"/>
                <w:szCs w:val="14"/>
                <w:lang w:val="en-GB"/>
              </w:rPr>
              <w:t>Hyperchylomicronaemia</w:t>
            </w:r>
          </w:p>
        </w:tc>
        <w:tc>
          <w:tcPr>
            <w:tcW w:w="0" w:type="auto"/>
            <w:vAlign w:val="center"/>
          </w:tcPr>
          <w:p w14:paraId="2DBEB17C" w14:textId="77777777" w:rsidR="009A4A05" w:rsidRPr="007300EF" w:rsidRDefault="009A4A05" w:rsidP="00C117F3">
            <w:pPr>
              <w:rPr>
                <w:sz w:val="14"/>
                <w:szCs w:val="14"/>
                <w:lang w:val="en-GB"/>
              </w:rPr>
            </w:pPr>
            <w:r w:rsidRPr="00C117F3">
              <w:rPr>
                <w:sz w:val="14"/>
                <w:szCs w:val="14"/>
                <w:lang w:val="en-GB"/>
              </w:rPr>
              <w:t>E78.3</w:t>
            </w:r>
          </w:p>
        </w:tc>
      </w:tr>
      <w:tr w:rsidR="009A4A05" w:rsidRPr="007300EF" w14:paraId="1A8F6F8D" w14:textId="77777777" w:rsidTr="006E7DF4">
        <w:trPr>
          <w:trHeight w:val="20"/>
        </w:trPr>
        <w:tc>
          <w:tcPr>
            <w:tcW w:w="0" w:type="auto"/>
            <w:tcMar>
              <w:left w:w="215" w:type="dxa"/>
            </w:tcMar>
            <w:vAlign w:val="center"/>
          </w:tcPr>
          <w:p w14:paraId="5DECF7D5" w14:textId="77777777" w:rsidR="009A4A05" w:rsidRPr="007300EF" w:rsidRDefault="009A4A05" w:rsidP="00C117F3">
            <w:pPr>
              <w:rPr>
                <w:sz w:val="14"/>
                <w:szCs w:val="14"/>
                <w:lang w:val="en-GB"/>
              </w:rPr>
            </w:pPr>
            <w:r w:rsidRPr="00C117F3">
              <w:rPr>
                <w:sz w:val="14"/>
                <w:szCs w:val="14"/>
                <w:lang w:val="en-GB"/>
              </w:rPr>
              <w:t>Other hyperlipidaemia</w:t>
            </w:r>
          </w:p>
        </w:tc>
        <w:tc>
          <w:tcPr>
            <w:tcW w:w="0" w:type="auto"/>
            <w:vAlign w:val="center"/>
          </w:tcPr>
          <w:p w14:paraId="66EC83F6" w14:textId="77777777" w:rsidR="009A4A05" w:rsidRPr="007300EF" w:rsidRDefault="009A4A05" w:rsidP="00C117F3">
            <w:pPr>
              <w:rPr>
                <w:sz w:val="14"/>
                <w:szCs w:val="14"/>
                <w:lang w:val="en-GB"/>
              </w:rPr>
            </w:pPr>
            <w:r w:rsidRPr="00C117F3">
              <w:rPr>
                <w:sz w:val="14"/>
                <w:szCs w:val="14"/>
                <w:lang w:val="en-GB"/>
              </w:rPr>
              <w:t>E78.4</w:t>
            </w:r>
          </w:p>
        </w:tc>
      </w:tr>
      <w:tr w:rsidR="009A4A05" w:rsidRPr="007300EF" w14:paraId="7D6994DD" w14:textId="77777777" w:rsidTr="006E7DF4">
        <w:trPr>
          <w:trHeight w:val="20"/>
        </w:trPr>
        <w:tc>
          <w:tcPr>
            <w:tcW w:w="0" w:type="auto"/>
            <w:tcMar>
              <w:left w:w="215" w:type="dxa"/>
            </w:tcMar>
            <w:vAlign w:val="center"/>
          </w:tcPr>
          <w:p w14:paraId="0BB73F61" w14:textId="77777777" w:rsidR="009A4A05" w:rsidRPr="007300EF" w:rsidRDefault="009A4A05" w:rsidP="00C117F3">
            <w:pPr>
              <w:rPr>
                <w:sz w:val="14"/>
                <w:szCs w:val="14"/>
                <w:lang w:val="en-GB"/>
              </w:rPr>
            </w:pPr>
            <w:r w:rsidRPr="00C117F3">
              <w:rPr>
                <w:sz w:val="14"/>
                <w:szCs w:val="14"/>
                <w:lang w:val="en-GB"/>
              </w:rPr>
              <w:t>Hyperlipidaemia, unspecified</w:t>
            </w:r>
          </w:p>
        </w:tc>
        <w:tc>
          <w:tcPr>
            <w:tcW w:w="0" w:type="auto"/>
            <w:vAlign w:val="center"/>
          </w:tcPr>
          <w:p w14:paraId="100726D6" w14:textId="77777777" w:rsidR="009A4A05" w:rsidRPr="007300EF" w:rsidRDefault="009A4A05" w:rsidP="00C117F3">
            <w:pPr>
              <w:rPr>
                <w:sz w:val="14"/>
                <w:szCs w:val="14"/>
                <w:lang w:val="en-GB"/>
              </w:rPr>
            </w:pPr>
            <w:r w:rsidRPr="00C117F3">
              <w:rPr>
                <w:sz w:val="14"/>
                <w:szCs w:val="14"/>
                <w:lang w:val="en-GB"/>
              </w:rPr>
              <w:t>E78.5</w:t>
            </w:r>
          </w:p>
        </w:tc>
      </w:tr>
      <w:tr w:rsidR="009A4A05" w:rsidRPr="007300EF" w14:paraId="03F7C029" w14:textId="77777777" w:rsidTr="006E7DF4">
        <w:trPr>
          <w:trHeight w:val="20"/>
        </w:trPr>
        <w:tc>
          <w:tcPr>
            <w:tcW w:w="0" w:type="auto"/>
            <w:tcBorders>
              <w:top w:val="single" w:sz="4" w:space="0" w:color="auto"/>
              <w:bottom w:val="single" w:sz="4" w:space="0" w:color="auto"/>
            </w:tcBorders>
            <w:tcMar>
              <w:left w:w="108" w:type="dxa"/>
            </w:tcMar>
            <w:vAlign w:val="center"/>
          </w:tcPr>
          <w:p w14:paraId="5680DA2B" w14:textId="77777777" w:rsidR="009A4A05" w:rsidRPr="004B661C" w:rsidRDefault="009A4A05" w:rsidP="00C117F3">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283E9570" w14:textId="77777777" w:rsidR="009A4A05" w:rsidRPr="004B661C" w:rsidRDefault="009A4A05" w:rsidP="00C117F3">
            <w:pPr>
              <w:rPr>
                <w:b/>
                <w:sz w:val="14"/>
                <w:szCs w:val="14"/>
                <w:lang w:val="en-GB"/>
              </w:rPr>
            </w:pPr>
            <w:r w:rsidRPr="004B661C">
              <w:rPr>
                <w:b/>
                <w:sz w:val="14"/>
                <w:szCs w:val="14"/>
                <w:lang w:val="en-GB"/>
              </w:rPr>
              <w:t>ATC code</w:t>
            </w:r>
          </w:p>
        </w:tc>
      </w:tr>
      <w:tr w:rsidR="009A4A05" w:rsidRPr="007300EF" w14:paraId="62A06C1C" w14:textId="77777777" w:rsidTr="006E7DF4">
        <w:trPr>
          <w:trHeight w:val="20"/>
        </w:trPr>
        <w:tc>
          <w:tcPr>
            <w:tcW w:w="0" w:type="auto"/>
            <w:tcBorders>
              <w:top w:val="single" w:sz="4" w:space="0" w:color="auto"/>
              <w:bottom w:val="single" w:sz="4" w:space="0" w:color="auto"/>
            </w:tcBorders>
            <w:tcMar>
              <w:left w:w="215" w:type="dxa"/>
            </w:tcMar>
            <w:vAlign w:val="center"/>
          </w:tcPr>
          <w:p w14:paraId="52938989" w14:textId="77777777" w:rsidR="009A4A05" w:rsidRPr="007300EF" w:rsidRDefault="009A4A05" w:rsidP="00C117F3">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01101FCB" w14:textId="77777777" w:rsidR="009A4A05" w:rsidRPr="007300EF" w:rsidRDefault="009A4A05" w:rsidP="00C117F3">
            <w:pPr>
              <w:rPr>
                <w:sz w:val="14"/>
                <w:szCs w:val="14"/>
                <w:lang w:val="en-GB"/>
              </w:rPr>
            </w:pPr>
            <w:r w:rsidRPr="00C117F3">
              <w:rPr>
                <w:sz w:val="14"/>
                <w:szCs w:val="14"/>
                <w:lang w:val="en-GB"/>
              </w:rPr>
              <w:t>C10</w:t>
            </w:r>
          </w:p>
        </w:tc>
      </w:tr>
      <w:tr w:rsidR="009A4A05" w:rsidRPr="007300EF" w14:paraId="6617D5B1" w14:textId="77777777" w:rsidTr="006E7DF4">
        <w:trPr>
          <w:trHeight w:val="20"/>
        </w:trPr>
        <w:tc>
          <w:tcPr>
            <w:tcW w:w="0" w:type="auto"/>
            <w:tcBorders>
              <w:top w:val="single" w:sz="4" w:space="0" w:color="auto"/>
              <w:bottom w:val="single" w:sz="4" w:space="0" w:color="auto"/>
            </w:tcBorders>
            <w:tcMar>
              <w:left w:w="108" w:type="dxa"/>
            </w:tcMar>
            <w:vAlign w:val="center"/>
          </w:tcPr>
          <w:p w14:paraId="3F60654F" w14:textId="77777777" w:rsidR="009A4A05" w:rsidRPr="004B661C" w:rsidRDefault="009A4A05" w:rsidP="00C117F3">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01B65A8" w14:textId="77777777" w:rsidR="009A4A05" w:rsidRPr="004B661C" w:rsidRDefault="009A4A05" w:rsidP="00C117F3">
            <w:pPr>
              <w:rPr>
                <w:b/>
                <w:sz w:val="14"/>
                <w:szCs w:val="14"/>
                <w:lang w:val="en-GB"/>
              </w:rPr>
            </w:pPr>
            <w:r w:rsidRPr="004B661C">
              <w:rPr>
                <w:b/>
                <w:sz w:val="14"/>
                <w:szCs w:val="14"/>
                <w:lang w:val="en-GB"/>
              </w:rPr>
              <w:t xml:space="preserve">Value  </w:t>
            </w:r>
          </w:p>
        </w:tc>
      </w:tr>
      <w:tr w:rsidR="009A4A05" w:rsidRPr="007300EF" w14:paraId="6C02258C" w14:textId="77777777" w:rsidTr="006E7DF4">
        <w:trPr>
          <w:trHeight w:val="20"/>
        </w:trPr>
        <w:tc>
          <w:tcPr>
            <w:tcW w:w="0" w:type="auto"/>
            <w:tcBorders>
              <w:top w:val="single" w:sz="4" w:space="0" w:color="auto"/>
            </w:tcBorders>
            <w:tcMar>
              <w:left w:w="215" w:type="dxa"/>
            </w:tcMar>
            <w:vAlign w:val="center"/>
          </w:tcPr>
          <w:p w14:paraId="3B6DC44A" w14:textId="77777777" w:rsidR="009A4A05" w:rsidRPr="0094597B" w:rsidRDefault="009A4A05" w:rsidP="00C117F3">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D100E51" w14:textId="77777777" w:rsidR="009A4A05" w:rsidRPr="007300EF" w:rsidRDefault="009A4A05" w:rsidP="00C117F3">
            <w:pPr>
              <w:rPr>
                <w:sz w:val="14"/>
                <w:szCs w:val="14"/>
                <w:lang w:val="en-GB"/>
              </w:rPr>
            </w:pPr>
            <w:r>
              <w:rPr>
                <w:sz w:val="14"/>
                <w:szCs w:val="14"/>
                <w:lang w:val="en-GB"/>
              </w:rPr>
              <w:t>&lt;</w:t>
            </w:r>
            <w:r w:rsidRPr="00C117F3">
              <w:rPr>
                <w:sz w:val="14"/>
                <w:szCs w:val="14"/>
                <w:lang w:val="en-GB"/>
              </w:rPr>
              <w:t>1 mmol/L (~40 mg/dL)</w:t>
            </w:r>
          </w:p>
        </w:tc>
      </w:tr>
      <w:tr w:rsidR="009A4A05" w:rsidRPr="007300EF" w14:paraId="3556772A" w14:textId="77777777" w:rsidTr="006E7DF4">
        <w:trPr>
          <w:trHeight w:val="20"/>
        </w:trPr>
        <w:tc>
          <w:tcPr>
            <w:tcW w:w="0" w:type="auto"/>
            <w:tcMar>
              <w:left w:w="215" w:type="dxa"/>
            </w:tcMar>
            <w:vAlign w:val="center"/>
          </w:tcPr>
          <w:p w14:paraId="296749E5" w14:textId="77777777" w:rsidR="009A4A05" w:rsidRPr="0094597B" w:rsidRDefault="009A4A05" w:rsidP="00C117F3">
            <w:pPr>
              <w:rPr>
                <w:sz w:val="14"/>
                <w:szCs w:val="14"/>
                <w:lang w:val="en-GB"/>
              </w:rPr>
            </w:pPr>
            <w:r w:rsidRPr="00C117F3">
              <w:rPr>
                <w:sz w:val="14"/>
                <w:szCs w:val="14"/>
                <w:lang w:val="en-GB"/>
              </w:rPr>
              <w:t>LDL-cholesterol</w:t>
            </w:r>
          </w:p>
        </w:tc>
        <w:tc>
          <w:tcPr>
            <w:tcW w:w="0" w:type="auto"/>
            <w:vAlign w:val="center"/>
          </w:tcPr>
          <w:p w14:paraId="7A8AAE87" w14:textId="77777777" w:rsidR="009A4A05" w:rsidRPr="007300EF" w:rsidRDefault="009A4A05" w:rsidP="00C117F3">
            <w:pPr>
              <w:rPr>
                <w:sz w:val="14"/>
                <w:szCs w:val="14"/>
                <w:lang w:val="en-GB"/>
              </w:rPr>
            </w:pPr>
            <w:r w:rsidRPr="00C117F3">
              <w:rPr>
                <w:sz w:val="14"/>
                <w:szCs w:val="14"/>
                <w:lang w:val="en-GB"/>
              </w:rPr>
              <w:t>&gt;4.1 mmol/L (~160 mg/dL)</w:t>
            </w:r>
          </w:p>
        </w:tc>
      </w:tr>
      <w:tr w:rsidR="009A4A05" w:rsidRPr="007300EF" w14:paraId="155D3DA2" w14:textId="77777777" w:rsidTr="006E7DF4">
        <w:trPr>
          <w:trHeight w:val="20"/>
        </w:trPr>
        <w:tc>
          <w:tcPr>
            <w:tcW w:w="0" w:type="auto"/>
            <w:tcBorders>
              <w:bottom w:val="single" w:sz="4" w:space="0" w:color="auto"/>
            </w:tcBorders>
            <w:tcMar>
              <w:left w:w="215" w:type="dxa"/>
            </w:tcMar>
          </w:tcPr>
          <w:p w14:paraId="5126657E" w14:textId="77777777" w:rsidR="009A4A05" w:rsidRPr="006D2654" w:rsidRDefault="009A4A05" w:rsidP="00C117F3">
            <w:pPr>
              <w:rPr>
                <w:sz w:val="14"/>
                <w:szCs w:val="14"/>
                <w:lang w:val="en-GB"/>
              </w:rPr>
            </w:pPr>
            <w:r w:rsidRPr="00C117F3">
              <w:rPr>
                <w:sz w:val="14"/>
                <w:szCs w:val="14"/>
                <w:lang w:val="en-GB"/>
              </w:rPr>
              <w:t>Total cholesterol</w:t>
            </w:r>
          </w:p>
        </w:tc>
        <w:tc>
          <w:tcPr>
            <w:tcW w:w="0" w:type="auto"/>
            <w:tcBorders>
              <w:bottom w:val="single" w:sz="4" w:space="0" w:color="auto"/>
            </w:tcBorders>
          </w:tcPr>
          <w:p w14:paraId="49106771" w14:textId="77777777" w:rsidR="009A4A05" w:rsidRPr="006D2654" w:rsidRDefault="009A4A05" w:rsidP="00C117F3">
            <w:pPr>
              <w:rPr>
                <w:sz w:val="14"/>
                <w:szCs w:val="14"/>
                <w:lang w:val="en-GB"/>
              </w:rPr>
            </w:pPr>
            <w:r w:rsidRPr="00C117F3">
              <w:rPr>
                <w:sz w:val="14"/>
                <w:szCs w:val="14"/>
                <w:lang w:val="en-GB"/>
              </w:rPr>
              <w:t>&gt;6.2 mmol/L (~240 mg/dL)</w:t>
            </w:r>
          </w:p>
        </w:tc>
      </w:tr>
    </w:tbl>
    <w:p w14:paraId="351232B0" w14:textId="77777777" w:rsidR="009A4A05" w:rsidRDefault="009A4A05" w:rsidP="002F3E5D">
      <w:pPr>
        <w:spacing w:after="200" w:line="276" w:lineRule="auto"/>
      </w:pPr>
    </w:p>
    <w:p w14:paraId="162F64AE" w14:textId="77777777" w:rsidR="009A4A05" w:rsidRDefault="009A4A05">
      <w:pPr>
        <w:spacing w:after="200" w:line="276" w:lineRule="auto"/>
        <w:rPr>
          <w:rFonts w:ascii="Georgia" w:hAnsi="Georgia"/>
          <w:b/>
          <w:sz w:val="24"/>
          <w:szCs w:val="24"/>
        </w:rPr>
      </w:pPr>
      <w:r>
        <w:rPr>
          <w:rFonts w:ascii="Georgia" w:hAnsi="Georgia"/>
          <w:b/>
          <w:sz w:val="24"/>
          <w:szCs w:val="24"/>
        </w:rPr>
        <w:br w:type="page"/>
      </w:r>
    </w:p>
    <w:p w14:paraId="3336196A" w14:textId="77777777" w:rsidR="009A4A05" w:rsidRPr="00CE5C16" w:rsidRDefault="009A4A05" w:rsidP="00D304A4">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9A4A05" w:rsidRPr="007300EF" w14:paraId="2213ED98" w14:textId="77777777" w:rsidTr="00D304A4">
        <w:trPr>
          <w:trHeight w:val="20"/>
        </w:trPr>
        <w:tc>
          <w:tcPr>
            <w:tcW w:w="0" w:type="auto"/>
            <w:tcBorders>
              <w:top w:val="single" w:sz="4" w:space="0" w:color="auto"/>
              <w:bottom w:val="single" w:sz="4" w:space="0" w:color="auto"/>
            </w:tcBorders>
            <w:vAlign w:val="center"/>
          </w:tcPr>
          <w:p w14:paraId="3D79C5CF" w14:textId="77777777" w:rsidR="009A4A05" w:rsidRPr="004B661C" w:rsidRDefault="009A4A05" w:rsidP="00D304A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3A668ED" w14:textId="77777777" w:rsidR="009A4A05" w:rsidRPr="004B661C" w:rsidRDefault="009A4A05" w:rsidP="00D304A4">
            <w:pPr>
              <w:rPr>
                <w:b/>
                <w:sz w:val="14"/>
                <w:szCs w:val="14"/>
                <w:lang w:val="en-GB"/>
              </w:rPr>
            </w:pPr>
            <w:r w:rsidRPr="004B661C">
              <w:rPr>
                <w:b/>
                <w:sz w:val="14"/>
                <w:szCs w:val="14"/>
                <w:lang w:val="en-GB"/>
              </w:rPr>
              <w:t>ICD10 code</w:t>
            </w:r>
          </w:p>
        </w:tc>
      </w:tr>
      <w:tr w:rsidR="009A4A05" w:rsidRPr="007300EF" w14:paraId="12D9E0E3" w14:textId="77777777" w:rsidTr="00D304A4">
        <w:trPr>
          <w:trHeight w:val="20"/>
        </w:trPr>
        <w:tc>
          <w:tcPr>
            <w:tcW w:w="0" w:type="auto"/>
            <w:tcMar>
              <w:left w:w="215" w:type="dxa"/>
            </w:tcMar>
            <w:vAlign w:val="center"/>
          </w:tcPr>
          <w:p w14:paraId="718E9B1C" w14:textId="77777777" w:rsidR="009A4A05" w:rsidRPr="007300EF" w:rsidRDefault="009A4A05" w:rsidP="00D304A4">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06E17889" w14:textId="77777777" w:rsidR="009A4A05" w:rsidRPr="007300EF" w:rsidRDefault="009A4A05" w:rsidP="00D304A4">
            <w:pPr>
              <w:rPr>
                <w:sz w:val="14"/>
                <w:szCs w:val="14"/>
                <w:lang w:val="en-GB"/>
              </w:rPr>
            </w:pPr>
            <w:r>
              <w:rPr>
                <w:sz w:val="14"/>
                <w:szCs w:val="14"/>
                <w:lang w:val="en-GB"/>
              </w:rPr>
              <w:t>B20-B24</w:t>
            </w:r>
          </w:p>
        </w:tc>
      </w:tr>
      <w:tr w:rsidR="009A4A05" w:rsidRPr="007300EF" w14:paraId="4AA598BC" w14:textId="77777777" w:rsidTr="00D304A4">
        <w:trPr>
          <w:trHeight w:val="20"/>
        </w:trPr>
        <w:tc>
          <w:tcPr>
            <w:tcW w:w="0" w:type="auto"/>
            <w:tcMar>
              <w:left w:w="215" w:type="dxa"/>
            </w:tcMar>
            <w:vAlign w:val="center"/>
          </w:tcPr>
          <w:p w14:paraId="4B951205" w14:textId="77777777" w:rsidR="009A4A05" w:rsidRPr="007F01BD" w:rsidRDefault="009A4A05" w:rsidP="00D304A4">
            <w:pPr>
              <w:rPr>
                <w:sz w:val="14"/>
                <w:szCs w:val="14"/>
                <w:lang w:val="en-GB"/>
              </w:rPr>
            </w:pPr>
            <w:r w:rsidRPr="00D304A4">
              <w:rPr>
                <w:sz w:val="14"/>
                <w:szCs w:val="14"/>
                <w:lang w:val="en-GB"/>
              </w:rPr>
              <w:t>Asymptomatic HIV infection status</w:t>
            </w:r>
          </w:p>
        </w:tc>
        <w:tc>
          <w:tcPr>
            <w:tcW w:w="0" w:type="auto"/>
            <w:vAlign w:val="center"/>
          </w:tcPr>
          <w:p w14:paraId="30E13471" w14:textId="77777777" w:rsidR="009A4A05" w:rsidRPr="007300EF" w:rsidRDefault="009A4A05" w:rsidP="00D304A4">
            <w:pPr>
              <w:rPr>
                <w:sz w:val="14"/>
                <w:szCs w:val="14"/>
                <w:lang w:val="en-GB"/>
              </w:rPr>
            </w:pPr>
            <w:r>
              <w:rPr>
                <w:sz w:val="14"/>
                <w:szCs w:val="14"/>
                <w:lang w:val="en-GB"/>
              </w:rPr>
              <w:t>Z21</w:t>
            </w:r>
          </w:p>
        </w:tc>
      </w:tr>
      <w:tr w:rsidR="009A4A05" w:rsidRPr="007300EF" w14:paraId="73377582" w14:textId="77777777" w:rsidTr="00D304A4">
        <w:trPr>
          <w:trHeight w:val="20"/>
        </w:trPr>
        <w:tc>
          <w:tcPr>
            <w:tcW w:w="0" w:type="auto"/>
            <w:tcMar>
              <w:left w:w="215" w:type="dxa"/>
            </w:tcMar>
            <w:vAlign w:val="center"/>
          </w:tcPr>
          <w:p w14:paraId="4DE13B4A" w14:textId="77777777" w:rsidR="009A4A05" w:rsidRPr="007F01BD" w:rsidRDefault="009A4A05" w:rsidP="00D304A4">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54AC5B4D" w14:textId="77777777" w:rsidR="009A4A05" w:rsidRPr="007300EF" w:rsidRDefault="009A4A05" w:rsidP="00D304A4">
            <w:pPr>
              <w:rPr>
                <w:sz w:val="14"/>
                <w:szCs w:val="14"/>
                <w:lang w:val="en-GB"/>
              </w:rPr>
            </w:pPr>
            <w:r>
              <w:rPr>
                <w:sz w:val="14"/>
                <w:szCs w:val="14"/>
                <w:lang w:val="en-GB"/>
              </w:rPr>
              <w:t>R75</w:t>
            </w:r>
          </w:p>
        </w:tc>
      </w:tr>
      <w:tr w:rsidR="009A4A05" w:rsidRPr="007300EF" w14:paraId="402600B4" w14:textId="77777777" w:rsidTr="00D304A4">
        <w:trPr>
          <w:trHeight w:val="20"/>
        </w:trPr>
        <w:tc>
          <w:tcPr>
            <w:tcW w:w="0" w:type="auto"/>
            <w:tcMar>
              <w:left w:w="215" w:type="dxa"/>
            </w:tcMar>
            <w:vAlign w:val="center"/>
          </w:tcPr>
          <w:p w14:paraId="31A3E294" w14:textId="77777777" w:rsidR="009A4A05" w:rsidRPr="007300EF" w:rsidRDefault="009A4A05" w:rsidP="00D304A4">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77382666" w14:textId="77777777" w:rsidR="009A4A05" w:rsidRPr="007300EF" w:rsidRDefault="009A4A05" w:rsidP="00D304A4">
            <w:pPr>
              <w:rPr>
                <w:sz w:val="14"/>
                <w:szCs w:val="14"/>
                <w:lang w:val="en-GB"/>
              </w:rPr>
            </w:pPr>
            <w:r>
              <w:rPr>
                <w:sz w:val="14"/>
                <w:szCs w:val="14"/>
                <w:lang w:val="en-GB"/>
              </w:rPr>
              <w:t>O98.7</w:t>
            </w:r>
          </w:p>
        </w:tc>
      </w:tr>
      <w:tr w:rsidR="009A4A05" w:rsidRPr="007300EF" w14:paraId="184FC6A4" w14:textId="77777777" w:rsidTr="00D304A4">
        <w:trPr>
          <w:trHeight w:val="20"/>
        </w:trPr>
        <w:tc>
          <w:tcPr>
            <w:tcW w:w="0" w:type="auto"/>
            <w:tcBorders>
              <w:top w:val="single" w:sz="4" w:space="0" w:color="auto"/>
              <w:bottom w:val="single" w:sz="4" w:space="0" w:color="auto"/>
            </w:tcBorders>
            <w:tcMar>
              <w:left w:w="108" w:type="dxa"/>
            </w:tcMar>
            <w:vAlign w:val="center"/>
          </w:tcPr>
          <w:p w14:paraId="0CF5D7BB" w14:textId="77777777" w:rsidR="009A4A05" w:rsidRPr="004B661C" w:rsidRDefault="009A4A05" w:rsidP="00D304A4">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4E61C858" w14:textId="77777777" w:rsidR="009A4A05" w:rsidRPr="004B661C" w:rsidRDefault="009A4A05" w:rsidP="00D304A4">
            <w:pPr>
              <w:rPr>
                <w:b/>
                <w:sz w:val="14"/>
                <w:szCs w:val="14"/>
                <w:lang w:val="en-GB"/>
              </w:rPr>
            </w:pPr>
            <w:r w:rsidRPr="004B661C">
              <w:rPr>
                <w:b/>
                <w:sz w:val="14"/>
                <w:szCs w:val="14"/>
                <w:lang w:val="en-GB"/>
              </w:rPr>
              <w:t>ATC code</w:t>
            </w:r>
          </w:p>
        </w:tc>
      </w:tr>
      <w:tr w:rsidR="009A4A05" w:rsidRPr="007300EF" w14:paraId="69218503" w14:textId="77777777" w:rsidTr="00D304A4">
        <w:trPr>
          <w:trHeight w:val="20"/>
        </w:trPr>
        <w:tc>
          <w:tcPr>
            <w:tcW w:w="0" w:type="auto"/>
            <w:tcBorders>
              <w:top w:val="single" w:sz="4" w:space="0" w:color="auto"/>
            </w:tcBorders>
            <w:tcMar>
              <w:left w:w="215" w:type="dxa"/>
            </w:tcMar>
            <w:vAlign w:val="center"/>
          </w:tcPr>
          <w:p w14:paraId="47843FEB" w14:textId="77777777" w:rsidR="009A4A05" w:rsidRPr="007300EF" w:rsidRDefault="009A4A05" w:rsidP="00D304A4">
            <w:pPr>
              <w:rPr>
                <w:sz w:val="14"/>
                <w:szCs w:val="14"/>
                <w:lang w:val="en-GB"/>
              </w:rPr>
            </w:pPr>
            <w:r>
              <w:rPr>
                <w:sz w:val="14"/>
                <w:szCs w:val="14"/>
                <w:lang w:val="en-GB"/>
              </w:rPr>
              <w:t>Protease inhibitors</w:t>
            </w:r>
          </w:p>
        </w:tc>
        <w:tc>
          <w:tcPr>
            <w:tcW w:w="0" w:type="auto"/>
            <w:tcBorders>
              <w:top w:val="single" w:sz="4" w:space="0" w:color="auto"/>
            </w:tcBorders>
            <w:vAlign w:val="center"/>
          </w:tcPr>
          <w:p w14:paraId="3794F902" w14:textId="77777777" w:rsidR="009A4A05" w:rsidRPr="007300EF" w:rsidRDefault="009A4A05" w:rsidP="00D304A4">
            <w:pPr>
              <w:rPr>
                <w:sz w:val="14"/>
                <w:szCs w:val="14"/>
                <w:lang w:val="en-GB"/>
              </w:rPr>
            </w:pPr>
            <w:r w:rsidRPr="00D304A4">
              <w:rPr>
                <w:sz w:val="14"/>
                <w:szCs w:val="14"/>
                <w:lang w:val="en-GB"/>
              </w:rPr>
              <w:t>J05AE</w:t>
            </w:r>
          </w:p>
        </w:tc>
      </w:tr>
      <w:tr w:rsidR="009A4A05" w:rsidRPr="007300EF" w14:paraId="49274066" w14:textId="77777777" w:rsidTr="00D304A4">
        <w:trPr>
          <w:trHeight w:val="20"/>
        </w:trPr>
        <w:tc>
          <w:tcPr>
            <w:tcW w:w="0" w:type="auto"/>
            <w:tcMar>
              <w:left w:w="215" w:type="dxa"/>
            </w:tcMar>
            <w:vAlign w:val="center"/>
          </w:tcPr>
          <w:p w14:paraId="45F8A246" w14:textId="77777777" w:rsidR="009A4A05" w:rsidRPr="00C117F3" w:rsidRDefault="009A4A05" w:rsidP="00D304A4">
            <w:pPr>
              <w:rPr>
                <w:sz w:val="14"/>
                <w:szCs w:val="14"/>
                <w:lang w:val="en-GB"/>
              </w:rPr>
            </w:pPr>
            <w:r w:rsidRPr="00D304A4">
              <w:rPr>
                <w:sz w:val="14"/>
                <w:szCs w:val="14"/>
                <w:lang w:val="en-GB"/>
              </w:rPr>
              <w:t>Nucleoside and nucleotide reverse transcriptase inhibitors</w:t>
            </w:r>
          </w:p>
        </w:tc>
        <w:tc>
          <w:tcPr>
            <w:tcW w:w="0" w:type="auto"/>
            <w:vAlign w:val="center"/>
          </w:tcPr>
          <w:p w14:paraId="6E763DA1" w14:textId="77777777" w:rsidR="009A4A05" w:rsidRPr="00C117F3" w:rsidRDefault="009A4A05" w:rsidP="00D304A4">
            <w:pPr>
              <w:rPr>
                <w:sz w:val="14"/>
                <w:szCs w:val="14"/>
                <w:lang w:val="en-GB"/>
              </w:rPr>
            </w:pPr>
            <w:r w:rsidRPr="00D304A4">
              <w:rPr>
                <w:sz w:val="14"/>
                <w:szCs w:val="14"/>
                <w:lang w:val="en-GB"/>
              </w:rPr>
              <w:t>J05AF</w:t>
            </w:r>
          </w:p>
        </w:tc>
      </w:tr>
      <w:tr w:rsidR="009A4A05" w:rsidRPr="007300EF" w14:paraId="53B684CE" w14:textId="77777777" w:rsidTr="00D304A4">
        <w:trPr>
          <w:trHeight w:val="20"/>
        </w:trPr>
        <w:tc>
          <w:tcPr>
            <w:tcW w:w="0" w:type="auto"/>
            <w:tcMar>
              <w:left w:w="215" w:type="dxa"/>
            </w:tcMar>
            <w:vAlign w:val="center"/>
          </w:tcPr>
          <w:p w14:paraId="01DE6D17" w14:textId="77777777" w:rsidR="009A4A05" w:rsidRPr="00C117F3" w:rsidRDefault="009A4A05" w:rsidP="00D304A4">
            <w:pPr>
              <w:rPr>
                <w:sz w:val="14"/>
                <w:szCs w:val="14"/>
                <w:lang w:val="en-GB"/>
              </w:rPr>
            </w:pPr>
            <w:r w:rsidRPr="00D304A4">
              <w:rPr>
                <w:sz w:val="14"/>
                <w:szCs w:val="14"/>
                <w:lang w:val="en-GB"/>
              </w:rPr>
              <w:t>Non-nucleoside reverse transcriptase inhibitors</w:t>
            </w:r>
          </w:p>
        </w:tc>
        <w:tc>
          <w:tcPr>
            <w:tcW w:w="0" w:type="auto"/>
            <w:vAlign w:val="center"/>
          </w:tcPr>
          <w:p w14:paraId="4D0BAB46" w14:textId="77777777" w:rsidR="009A4A05" w:rsidRPr="00C117F3" w:rsidRDefault="009A4A05" w:rsidP="00D304A4">
            <w:pPr>
              <w:rPr>
                <w:sz w:val="14"/>
                <w:szCs w:val="14"/>
                <w:lang w:val="en-GB"/>
              </w:rPr>
            </w:pPr>
            <w:r w:rsidRPr="00D304A4">
              <w:rPr>
                <w:sz w:val="14"/>
                <w:szCs w:val="14"/>
                <w:lang w:val="en-GB"/>
              </w:rPr>
              <w:t>J05AG</w:t>
            </w:r>
          </w:p>
        </w:tc>
      </w:tr>
      <w:tr w:rsidR="009A4A05" w:rsidRPr="007300EF" w14:paraId="7A4836B7" w14:textId="77777777" w:rsidTr="00D81BA1">
        <w:trPr>
          <w:trHeight w:val="20"/>
        </w:trPr>
        <w:tc>
          <w:tcPr>
            <w:tcW w:w="0" w:type="auto"/>
            <w:tcMar>
              <w:left w:w="215" w:type="dxa"/>
            </w:tcMar>
            <w:vAlign w:val="center"/>
          </w:tcPr>
          <w:p w14:paraId="1C11C4A8" w14:textId="77777777" w:rsidR="009A4A05" w:rsidRPr="00C117F3" w:rsidRDefault="009A4A05" w:rsidP="00D304A4">
            <w:pPr>
              <w:rPr>
                <w:sz w:val="14"/>
                <w:szCs w:val="14"/>
                <w:lang w:val="en-GB"/>
              </w:rPr>
            </w:pPr>
            <w:r w:rsidRPr="00D304A4">
              <w:rPr>
                <w:sz w:val="14"/>
                <w:szCs w:val="14"/>
                <w:lang w:val="en-GB"/>
              </w:rPr>
              <w:t>Integrase inhibitors</w:t>
            </w:r>
          </w:p>
        </w:tc>
        <w:tc>
          <w:tcPr>
            <w:tcW w:w="0" w:type="auto"/>
            <w:vAlign w:val="center"/>
          </w:tcPr>
          <w:p w14:paraId="70B21122" w14:textId="77777777" w:rsidR="009A4A05" w:rsidRPr="00C117F3" w:rsidRDefault="009A4A05" w:rsidP="00D304A4">
            <w:pPr>
              <w:rPr>
                <w:sz w:val="14"/>
                <w:szCs w:val="14"/>
                <w:lang w:val="en-GB"/>
              </w:rPr>
            </w:pPr>
            <w:r w:rsidRPr="00D304A4">
              <w:rPr>
                <w:sz w:val="14"/>
                <w:szCs w:val="14"/>
                <w:lang w:val="en-GB"/>
              </w:rPr>
              <w:t>J05AJ</w:t>
            </w:r>
          </w:p>
        </w:tc>
      </w:tr>
      <w:tr w:rsidR="009A4A05" w:rsidRPr="007300EF" w14:paraId="0D3AC8FE" w14:textId="77777777" w:rsidTr="00D81BA1">
        <w:trPr>
          <w:trHeight w:val="20"/>
        </w:trPr>
        <w:tc>
          <w:tcPr>
            <w:tcW w:w="0" w:type="auto"/>
            <w:tcBorders>
              <w:bottom w:val="single" w:sz="4" w:space="0" w:color="auto"/>
            </w:tcBorders>
            <w:tcMar>
              <w:left w:w="215" w:type="dxa"/>
            </w:tcMar>
            <w:vAlign w:val="center"/>
          </w:tcPr>
          <w:p w14:paraId="3F6803F1" w14:textId="77777777" w:rsidR="009A4A05" w:rsidRPr="00C117F3" w:rsidRDefault="009A4A05" w:rsidP="00D304A4">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146BF8F7" w14:textId="77777777" w:rsidR="009A4A05" w:rsidRPr="00C117F3" w:rsidRDefault="009A4A05" w:rsidP="00D304A4">
            <w:pPr>
              <w:rPr>
                <w:sz w:val="14"/>
                <w:szCs w:val="14"/>
                <w:lang w:val="en-GB"/>
              </w:rPr>
            </w:pPr>
            <w:r w:rsidRPr="00D81BA1">
              <w:rPr>
                <w:sz w:val="14"/>
                <w:szCs w:val="14"/>
                <w:lang w:val="en-GB"/>
              </w:rPr>
              <w:t>J05AR</w:t>
            </w:r>
          </w:p>
        </w:tc>
      </w:tr>
      <w:tr w:rsidR="009A4A05" w:rsidRPr="007300EF" w14:paraId="3D25AECE" w14:textId="77777777" w:rsidTr="00D81BA1">
        <w:trPr>
          <w:trHeight w:val="20"/>
        </w:trPr>
        <w:tc>
          <w:tcPr>
            <w:tcW w:w="0" w:type="auto"/>
            <w:tcBorders>
              <w:top w:val="single" w:sz="4" w:space="0" w:color="auto"/>
              <w:bottom w:val="single" w:sz="4" w:space="0" w:color="auto"/>
            </w:tcBorders>
            <w:vAlign w:val="center"/>
          </w:tcPr>
          <w:p w14:paraId="233D60A9" w14:textId="77777777" w:rsidR="009A4A05" w:rsidRPr="00D81BA1" w:rsidRDefault="009A4A05" w:rsidP="00D81BA1">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04B20991" w14:textId="77777777" w:rsidR="009A4A05" w:rsidRPr="00D81BA1" w:rsidRDefault="009A4A05" w:rsidP="00D304A4">
            <w:pPr>
              <w:rPr>
                <w:sz w:val="14"/>
                <w:szCs w:val="14"/>
                <w:lang w:val="en-GB"/>
              </w:rPr>
            </w:pPr>
            <w:r w:rsidRPr="004B661C">
              <w:rPr>
                <w:b/>
                <w:sz w:val="14"/>
                <w:szCs w:val="14"/>
                <w:lang w:val="en-GB"/>
              </w:rPr>
              <w:t>ATC code</w:t>
            </w:r>
          </w:p>
        </w:tc>
      </w:tr>
      <w:tr w:rsidR="009A4A05" w:rsidRPr="007300EF" w14:paraId="39BB079A" w14:textId="77777777" w:rsidTr="00D81BA1">
        <w:trPr>
          <w:trHeight w:val="20"/>
        </w:trPr>
        <w:tc>
          <w:tcPr>
            <w:tcW w:w="0" w:type="auto"/>
            <w:tcBorders>
              <w:top w:val="single" w:sz="4" w:space="0" w:color="auto"/>
            </w:tcBorders>
            <w:tcMar>
              <w:left w:w="215" w:type="dxa"/>
            </w:tcMar>
            <w:vAlign w:val="center"/>
          </w:tcPr>
          <w:p w14:paraId="69AFF857" w14:textId="77777777" w:rsidR="009A4A05" w:rsidRPr="00D81BA1" w:rsidRDefault="009A4A05" w:rsidP="00D304A4">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1ED703D7" w14:textId="77777777" w:rsidR="009A4A05" w:rsidRPr="00D81BA1" w:rsidRDefault="009A4A05" w:rsidP="00D304A4">
            <w:pPr>
              <w:rPr>
                <w:sz w:val="14"/>
                <w:szCs w:val="14"/>
                <w:lang w:val="en-GB"/>
              </w:rPr>
            </w:pPr>
            <w:r w:rsidRPr="00D81BA1">
              <w:rPr>
                <w:sz w:val="14"/>
                <w:szCs w:val="14"/>
                <w:lang w:val="en-GB"/>
              </w:rPr>
              <w:t>J05AR03</w:t>
            </w:r>
          </w:p>
        </w:tc>
      </w:tr>
      <w:tr w:rsidR="009A4A05" w:rsidRPr="007300EF" w14:paraId="0AA0AE19" w14:textId="77777777" w:rsidTr="00D81BA1">
        <w:trPr>
          <w:trHeight w:val="20"/>
        </w:trPr>
        <w:tc>
          <w:tcPr>
            <w:tcW w:w="0" w:type="auto"/>
            <w:tcMar>
              <w:left w:w="215" w:type="dxa"/>
            </w:tcMar>
            <w:vAlign w:val="center"/>
          </w:tcPr>
          <w:p w14:paraId="571F7723" w14:textId="77777777" w:rsidR="009A4A05" w:rsidRPr="00D81BA1" w:rsidRDefault="009A4A05" w:rsidP="00D304A4">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6D2A4B89" w14:textId="77777777" w:rsidR="009A4A05" w:rsidRPr="00D81BA1" w:rsidRDefault="009A4A05" w:rsidP="00D304A4">
            <w:pPr>
              <w:rPr>
                <w:sz w:val="14"/>
                <w:szCs w:val="14"/>
                <w:lang w:val="en-GB"/>
              </w:rPr>
            </w:pPr>
            <w:r w:rsidRPr="00D81BA1">
              <w:rPr>
                <w:sz w:val="14"/>
                <w:szCs w:val="14"/>
                <w:lang w:val="en-GB"/>
              </w:rPr>
              <w:t>J05AF13</w:t>
            </w:r>
          </w:p>
        </w:tc>
      </w:tr>
      <w:tr w:rsidR="009A4A05" w:rsidRPr="007300EF" w14:paraId="794D0D08" w14:textId="77777777" w:rsidTr="00D81BA1">
        <w:trPr>
          <w:trHeight w:val="20"/>
        </w:trPr>
        <w:tc>
          <w:tcPr>
            <w:tcW w:w="0" w:type="auto"/>
            <w:tcMar>
              <w:left w:w="215" w:type="dxa"/>
            </w:tcMar>
            <w:vAlign w:val="center"/>
          </w:tcPr>
          <w:p w14:paraId="5143BB24" w14:textId="77777777" w:rsidR="009A4A05" w:rsidRPr="00D81BA1" w:rsidRDefault="009A4A05" w:rsidP="00D304A4">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2E6F278D" w14:textId="77777777" w:rsidR="009A4A05" w:rsidRPr="00D81BA1" w:rsidRDefault="009A4A05" w:rsidP="00D304A4">
            <w:pPr>
              <w:rPr>
                <w:sz w:val="14"/>
                <w:szCs w:val="14"/>
                <w:lang w:val="en-GB"/>
              </w:rPr>
            </w:pPr>
            <w:r w:rsidRPr="00D81BA1">
              <w:rPr>
                <w:sz w:val="14"/>
                <w:szCs w:val="14"/>
                <w:lang w:val="en-GB"/>
              </w:rPr>
              <w:t>J05AF09</w:t>
            </w:r>
          </w:p>
        </w:tc>
      </w:tr>
      <w:tr w:rsidR="009A4A05" w:rsidRPr="007300EF" w14:paraId="4C0AD630" w14:textId="77777777" w:rsidTr="00D304A4">
        <w:trPr>
          <w:trHeight w:val="20"/>
        </w:trPr>
        <w:tc>
          <w:tcPr>
            <w:tcW w:w="0" w:type="auto"/>
            <w:tcBorders>
              <w:bottom w:val="single" w:sz="4" w:space="0" w:color="auto"/>
            </w:tcBorders>
            <w:tcMar>
              <w:left w:w="215" w:type="dxa"/>
            </w:tcMar>
            <w:vAlign w:val="center"/>
          </w:tcPr>
          <w:p w14:paraId="1BF9F0AF" w14:textId="77777777" w:rsidR="009A4A05" w:rsidRPr="00D81BA1" w:rsidRDefault="009A4A05" w:rsidP="00D81BA1">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5E9317F4" w14:textId="77777777" w:rsidR="009A4A05" w:rsidRPr="00D81BA1" w:rsidRDefault="009A4A05" w:rsidP="00D304A4">
            <w:pPr>
              <w:rPr>
                <w:sz w:val="14"/>
                <w:szCs w:val="14"/>
                <w:lang w:val="en-GB"/>
              </w:rPr>
            </w:pPr>
            <w:r w:rsidRPr="00D81BA1">
              <w:rPr>
                <w:sz w:val="14"/>
                <w:szCs w:val="14"/>
                <w:lang w:val="en-GB"/>
              </w:rPr>
              <w:t>J05AF05</w:t>
            </w:r>
          </w:p>
        </w:tc>
      </w:tr>
      <w:tr w:rsidR="009A4A05" w:rsidRPr="007300EF" w14:paraId="24860C39" w14:textId="77777777" w:rsidTr="00C77BD6">
        <w:trPr>
          <w:trHeight w:val="20"/>
        </w:trPr>
        <w:tc>
          <w:tcPr>
            <w:tcW w:w="0" w:type="auto"/>
            <w:tcBorders>
              <w:top w:val="single" w:sz="4" w:space="0" w:color="auto"/>
              <w:bottom w:val="single" w:sz="4" w:space="0" w:color="auto"/>
            </w:tcBorders>
            <w:tcMar>
              <w:left w:w="108" w:type="dxa"/>
            </w:tcMar>
            <w:vAlign w:val="center"/>
          </w:tcPr>
          <w:p w14:paraId="56C7D484" w14:textId="77777777" w:rsidR="009A4A05" w:rsidRPr="004B661C" w:rsidRDefault="009A4A05" w:rsidP="00D304A4">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4B30A711" w14:textId="77777777" w:rsidR="009A4A05" w:rsidRPr="004B661C" w:rsidRDefault="009A4A05" w:rsidP="00D304A4">
            <w:pPr>
              <w:rPr>
                <w:b/>
                <w:sz w:val="14"/>
                <w:szCs w:val="14"/>
                <w:lang w:val="en-GB"/>
              </w:rPr>
            </w:pPr>
            <w:r w:rsidRPr="004B661C">
              <w:rPr>
                <w:b/>
                <w:sz w:val="14"/>
                <w:szCs w:val="14"/>
                <w:lang w:val="en-GB"/>
              </w:rPr>
              <w:t xml:space="preserve">Value  </w:t>
            </w:r>
          </w:p>
        </w:tc>
      </w:tr>
      <w:tr w:rsidR="009A4A05" w:rsidRPr="007300EF" w14:paraId="2D4EA3B4" w14:textId="77777777" w:rsidTr="00C77BD6">
        <w:trPr>
          <w:trHeight w:val="20"/>
        </w:trPr>
        <w:tc>
          <w:tcPr>
            <w:tcW w:w="0" w:type="auto"/>
            <w:tcBorders>
              <w:top w:val="single" w:sz="4" w:space="0" w:color="auto"/>
              <w:bottom w:val="single" w:sz="4" w:space="0" w:color="auto"/>
            </w:tcBorders>
            <w:tcMar>
              <w:left w:w="215" w:type="dxa"/>
            </w:tcMar>
            <w:vAlign w:val="center"/>
          </w:tcPr>
          <w:p w14:paraId="458FA067" w14:textId="77777777" w:rsidR="009A4A05" w:rsidRPr="0094597B" w:rsidRDefault="009A4A05" w:rsidP="00D304A4">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32096403" w14:textId="77777777" w:rsidR="009A4A05" w:rsidRPr="007300EF" w:rsidRDefault="009A4A05" w:rsidP="00D304A4">
            <w:pPr>
              <w:rPr>
                <w:sz w:val="14"/>
                <w:szCs w:val="14"/>
                <w:lang w:val="en-GB"/>
              </w:rPr>
            </w:pPr>
            <w:r>
              <w:rPr>
                <w:sz w:val="14"/>
                <w:szCs w:val="14"/>
                <w:lang w:val="en-GB"/>
              </w:rPr>
              <w:t>Positive</w:t>
            </w:r>
          </w:p>
        </w:tc>
      </w:tr>
    </w:tbl>
    <w:p w14:paraId="3CEAF759" w14:textId="77777777" w:rsidR="009A4A05" w:rsidRPr="009736E2" w:rsidRDefault="009A4A05" w:rsidP="002C4DF2">
      <w:pPr>
        <w:spacing w:after="200" w:line="276" w:lineRule="auto"/>
        <w:jc w:val="both"/>
        <w:rPr>
          <w:rFonts w:ascii="Georgia" w:hAnsi="Georgia"/>
          <w:b/>
          <w:sz w:val="24"/>
          <w:szCs w:val="24"/>
        </w:rPr>
      </w:pPr>
    </w:p>
    <w:sectPr w:rsidR="009A4A05" w:rsidRPr="009736E2" w:rsidSect="007300EF">
      <w:pgSz w:w="11906" w:h="16838"/>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8" w:author="Didden, Christiane Helene (ISPM)" w:date="2022-06-02T11:21:00Z" w:initials="DCH(">
    <w:p w14:paraId="0A1C76E9" w14:textId="0C13EA6D" w:rsidR="007A0BB7" w:rsidRDefault="007A0BB7">
      <w:pPr>
        <w:pStyle w:val="CommentText"/>
      </w:pPr>
      <w:r>
        <w:rPr>
          <w:rStyle w:val="CommentReference"/>
        </w:rPr>
        <w:annotationRef/>
      </w:r>
      <w:r>
        <w:t xml:space="preserve">What is the preferred abbreviation </w:t>
      </w:r>
      <w:r w:rsidRPr="005C76B3">
        <w:t>that we want to use consistently</w:t>
      </w:r>
      <w:r>
        <w:t>? MVE or CVD?</w:t>
      </w:r>
    </w:p>
  </w:comment>
  <w:comment w:id="149" w:author="Didden, Christiane Helene (ISPM)" w:date="2022-06-02T10:57:00Z" w:initials="DCH(">
    <w:p w14:paraId="6BF915E8" w14:textId="450219CC" w:rsidR="007A0BB7" w:rsidRDefault="007A0BB7">
      <w:pPr>
        <w:pStyle w:val="CommentText"/>
      </w:pPr>
      <w:r>
        <w:rPr>
          <w:rStyle w:val="CommentReference"/>
        </w:rPr>
        <w:annotationRef/>
      </w:r>
      <w:r>
        <w:t>More? Which ones are of interest?</w:t>
      </w:r>
    </w:p>
  </w:comment>
  <w:comment w:id="150" w:author="Didden, Christiane Helene (ISPM)" w:date="2022-06-02T11:04:00Z" w:initials="DCH(">
    <w:p w14:paraId="24F61367" w14:textId="2FD4ACAB" w:rsidR="007A0BB7" w:rsidRDefault="007A0BB7">
      <w:pPr>
        <w:pStyle w:val="CommentText"/>
      </w:pPr>
      <w:r>
        <w:rPr>
          <w:rStyle w:val="CommentReference"/>
        </w:rPr>
        <w:annotationRef/>
      </w:r>
      <w:r>
        <w:t>Which ones?</w:t>
      </w:r>
    </w:p>
  </w:comment>
  <w:comment w:id="151" w:author="Didden, Christiane Helene (ISPM)" w:date="2022-06-02T11:06:00Z" w:initials="DCH(">
    <w:p w14:paraId="727A40B4" w14:textId="10ACBC2A" w:rsidR="007A0BB7" w:rsidRDefault="007A0BB7">
      <w:pPr>
        <w:pStyle w:val="CommentText"/>
      </w:pPr>
      <w:r>
        <w:rPr>
          <w:rStyle w:val="CommentReference"/>
        </w:rPr>
        <w:annotationRef/>
      </w:r>
      <w:r>
        <w:t>Let`s decide whether two papers are reasonable: one for the total effect – estimated by modern methods (LTME), and another for disentangling the total effect with mediation analysis.</w:t>
      </w:r>
    </w:p>
  </w:comment>
  <w:comment w:id="152" w:author="Didden, Christiane Helene (ISPM)" w:date="2022-06-02T11:19:00Z" w:initials="DCH(">
    <w:p w14:paraId="06A5E488" w14:textId="6BBBAEED" w:rsidR="007A0BB7" w:rsidRDefault="007A0BB7">
      <w:pPr>
        <w:pStyle w:val="CommentText"/>
      </w:pPr>
      <w:r>
        <w:rPr>
          <w:rStyle w:val="CommentReference"/>
        </w:rPr>
        <w:annotationRef/>
      </w:r>
      <w:r>
        <w:t>Which ones?</w:t>
      </w:r>
    </w:p>
  </w:comment>
  <w:comment w:id="153" w:author="Didden, Christiane Helene (ISPM)" w:date="2022-06-02T11:08:00Z" w:initials="DCH(">
    <w:p w14:paraId="1F8C69ED" w14:textId="01A40E1C" w:rsidR="007A0BB7" w:rsidRDefault="007A0BB7">
      <w:pPr>
        <w:pStyle w:val="CommentText"/>
      </w:pPr>
      <w:r>
        <w:rPr>
          <w:rStyle w:val="CommentReference"/>
        </w:rPr>
        <w:annotationRef/>
      </w:r>
      <w:r>
        <w:rPr>
          <w:rStyle w:val="CommentReference"/>
        </w:rPr>
        <w:t xml:space="preserve">Let`s discuss the target parameters. Which intermediates are of main interest? Maybe the leading causes of death in South Africa (diabetes)? </w:t>
      </w:r>
    </w:p>
  </w:comment>
  <w:comment w:id="154" w:author="Didden, Christiane Helene (ISPM)" w:date="2022-06-02T11:51:00Z" w:initials="DCH(">
    <w:p w14:paraId="373FCB95" w14:textId="7C08E70D" w:rsidR="007A0BB7" w:rsidRDefault="007A0BB7">
      <w:pPr>
        <w:pStyle w:val="CommentText"/>
      </w:pPr>
      <w:r>
        <w:rPr>
          <w:rStyle w:val="CommentReference"/>
        </w:rPr>
        <w:annotationRef/>
      </w:r>
      <w:r>
        <w:t xml:space="preserve">I have questions for you regarding the DAG. </w:t>
      </w:r>
    </w:p>
  </w:comment>
  <w:comment w:id="155" w:author="Haas, Andreas (ISPM)" w:date="2022-05-20T18:33:00Z" w:initials="HA(">
    <w:p w14:paraId="08E7E535" w14:textId="77777777" w:rsidR="007A0BB7" w:rsidRDefault="007A0BB7">
      <w:pPr>
        <w:pStyle w:val="CommentText"/>
      </w:pPr>
      <w:r>
        <w:rPr>
          <w:rStyle w:val="CommentReference"/>
        </w:rPr>
        <w:annotationRef/>
      </w:r>
      <w:r>
        <w:rPr>
          <w:noProof/>
        </w:rPr>
        <w:t xml:space="preserve">Cris, how did you insert the references. My Mendeley is not recognizing your reference. </w:t>
      </w:r>
    </w:p>
  </w:comment>
  <w:comment w:id="157" w:author="Didden, Christiane Helene (ISPM)" w:date="2022-06-02T11:51:00Z" w:initials="DCH(">
    <w:p w14:paraId="40BB9F7F" w14:textId="77777777" w:rsidR="007A0BB7" w:rsidRDefault="007A0BB7">
      <w:pPr>
        <w:pStyle w:val="CommentText"/>
      </w:pPr>
      <w:r>
        <w:rPr>
          <w:rStyle w:val="CommentReference"/>
        </w:rPr>
        <w:annotationRef/>
      </w:r>
      <w:r>
        <w:t>Is Smoking not affecting Risk factors?</w:t>
      </w:r>
    </w:p>
    <w:p w14:paraId="098F0D1A" w14:textId="77777777" w:rsidR="007A0BB7" w:rsidRDefault="007A0BB7">
      <w:pPr>
        <w:pStyle w:val="CommentText"/>
      </w:pPr>
      <w:r>
        <w:t>I would also draw arrows from e.g. smoking t to smoking t+1 (same for activity,…)</w:t>
      </w:r>
    </w:p>
    <w:p w14:paraId="220A72FA" w14:textId="1A7AC7B9" w:rsidR="007A0BB7" w:rsidRDefault="007A0BB7">
      <w:pPr>
        <w:pStyle w:val="CommentText"/>
      </w:pPr>
      <w:r>
        <w:t>Is substance use and physical activity not affecting depression?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1C76E9" w15:done="0"/>
  <w15:commentEx w15:paraId="6BF915E8" w15:done="0"/>
  <w15:commentEx w15:paraId="24F61367" w15:done="0"/>
  <w15:commentEx w15:paraId="727A40B4" w15:done="0"/>
  <w15:commentEx w15:paraId="06A5E488" w15:done="0"/>
  <w15:commentEx w15:paraId="1F8C69ED" w15:done="0"/>
  <w15:commentEx w15:paraId="373FCB95" w15:done="0"/>
  <w15:commentEx w15:paraId="08E7E535" w15:done="0"/>
  <w15:commentEx w15:paraId="220A72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C76E9" w16cid:durableId="26431BAA"/>
  <w16cid:commentId w16cid:paraId="6BF915E8" w16cid:durableId="2643160E"/>
  <w16cid:commentId w16cid:paraId="24F61367" w16cid:durableId="264317B3"/>
  <w16cid:commentId w16cid:paraId="727A40B4" w16cid:durableId="26431823"/>
  <w16cid:commentId w16cid:paraId="06A5E488" w16cid:durableId="26431B2E"/>
  <w16cid:commentId w16cid:paraId="1F8C69ED" w16cid:durableId="264318B3"/>
  <w16cid:commentId w16cid:paraId="373FCB95" w16cid:durableId="264322B0"/>
  <w16cid:commentId w16cid:paraId="08E7E535" w16cid:durableId="26423598"/>
  <w16cid:commentId w16cid:paraId="220A72FA" w16cid:durableId="264322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B54D4" w14:textId="77777777" w:rsidR="00670FC9" w:rsidRDefault="00670FC9" w:rsidP="001947AB">
      <w:r>
        <w:separator/>
      </w:r>
    </w:p>
  </w:endnote>
  <w:endnote w:type="continuationSeparator" w:id="0">
    <w:p w14:paraId="49C0E12F" w14:textId="77777777" w:rsidR="00670FC9" w:rsidRDefault="00670FC9"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C8311" w14:textId="77777777" w:rsidR="00670FC9" w:rsidRDefault="00670FC9" w:rsidP="001947AB">
      <w:r>
        <w:separator/>
      </w:r>
    </w:p>
  </w:footnote>
  <w:footnote w:type="continuationSeparator" w:id="0">
    <w:p w14:paraId="2E4C7A85" w14:textId="77777777" w:rsidR="00670FC9" w:rsidRDefault="00670FC9"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rson w15:author="Didden, Christiane Helene (ISPM)">
    <w15:presenceInfo w15:providerId="AD" w15:userId="S::cd22o426@campus.unibe.ch::58a3396d-0ba5-4354-8537-6e90ed7d1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en-ZA" w:vendorID="64" w:dllVersion="131078" w:nlCheck="1" w:checkStyle="1"/>
  <w:activeWritingStyle w:appName="MSWord" w:lang="en-US" w:vendorID="64" w:dllVersion="131078" w:nlCheck="1" w:checkStyle="1"/>
  <w:activeWritingStyle w:appName="MSWord" w:lang="en-GB" w:vendorID="64" w:dllVersion="131078" w:nlCheck="1" w:checkStyle="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FkubmxuamBhYWRko6SsGpxcWZ+XkgBRa1AMsLI5Y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record-ids&gt;&lt;/item&gt;&lt;/Libraries&gt;"/>
  </w:docVars>
  <w:rsids>
    <w:rsidRoot w:val="00716321"/>
    <w:rsid w:val="00000AFB"/>
    <w:rsid w:val="00002D16"/>
    <w:rsid w:val="000078E3"/>
    <w:rsid w:val="00013AB7"/>
    <w:rsid w:val="000169DE"/>
    <w:rsid w:val="00020943"/>
    <w:rsid w:val="00021481"/>
    <w:rsid w:val="00027743"/>
    <w:rsid w:val="000302C8"/>
    <w:rsid w:val="000415BF"/>
    <w:rsid w:val="000419D6"/>
    <w:rsid w:val="000462F9"/>
    <w:rsid w:val="0004762F"/>
    <w:rsid w:val="0005393C"/>
    <w:rsid w:val="00067134"/>
    <w:rsid w:val="000710AD"/>
    <w:rsid w:val="00072645"/>
    <w:rsid w:val="00075CD6"/>
    <w:rsid w:val="00077629"/>
    <w:rsid w:val="0008376F"/>
    <w:rsid w:val="000939E6"/>
    <w:rsid w:val="0009495A"/>
    <w:rsid w:val="000A6E47"/>
    <w:rsid w:val="000B0441"/>
    <w:rsid w:val="000B50C5"/>
    <w:rsid w:val="000C2473"/>
    <w:rsid w:val="000C7487"/>
    <w:rsid w:val="000D03D3"/>
    <w:rsid w:val="000D331D"/>
    <w:rsid w:val="000D39D7"/>
    <w:rsid w:val="000D5118"/>
    <w:rsid w:val="000D6D7D"/>
    <w:rsid w:val="000E0AF7"/>
    <w:rsid w:val="000E3A21"/>
    <w:rsid w:val="000E44CA"/>
    <w:rsid w:val="0010277C"/>
    <w:rsid w:val="00123CCA"/>
    <w:rsid w:val="00125CD7"/>
    <w:rsid w:val="00126976"/>
    <w:rsid w:val="00126C22"/>
    <w:rsid w:val="00133309"/>
    <w:rsid w:val="00136034"/>
    <w:rsid w:val="0014363E"/>
    <w:rsid w:val="00154BC5"/>
    <w:rsid w:val="00154BC8"/>
    <w:rsid w:val="0015704D"/>
    <w:rsid w:val="00161EB9"/>
    <w:rsid w:val="00162DC9"/>
    <w:rsid w:val="00163120"/>
    <w:rsid w:val="00165620"/>
    <w:rsid w:val="001677FB"/>
    <w:rsid w:val="00170142"/>
    <w:rsid w:val="001707EB"/>
    <w:rsid w:val="00170B5D"/>
    <w:rsid w:val="001722CE"/>
    <w:rsid w:val="001765EE"/>
    <w:rsid w:val="0018062D"/>
    <w:rsid w:val="00182E3E"/>
    <w:rsid w:val="00183C96"/>
    <w:rsid w:val="00187099"/>
    <w:rsid w:val="0019195B"/>
    <w:rsid w:val="0019394F"/>
    <w:rsid w:val="001947AB"/>
    <w:rsid w:val="001A2D8F"/>
    <w:rsid w:val="001A370D"/>
    <w:rsid w:val="001A6576"/>
    <w:rsid w:val="001A704E"/>
    <w:rsid w:val="001B5D35"/>
    <w:rsid w:val="001C70ED"/>
    <w:rsid w:val="001D4337"/>
    <w:rsid w:val="001D5656"/>
    <w:rsid w:val="001E49AF"/>
    <w:rsid w:val="001E513D"/>
    <w:rsid w:val="001E7411"/>
    <w:rsid w:val="001F1154"/>
    <w:rsid w:val="001F1295"/>
    <w:rsid w:val="001F44AA"/>
    <w:rsid w:val="001F52C0"/>
    <w:rsid w:val="001F6A06"/>
    <w:rsid w:val="0021527A"/>
    <w:rsid w:val="00224644"/>
    <w:rsid w:val="00225B41"/>
    <w:rsid w:val="00226B8F"/>
    <w:rsid w:val="00227CD6"/>
    <w:rsid w:val="00230AF6"/>
    <w:rsid w:val="00237208"/>
    <w:rsid w:val="002413DC"/>
    <w:rsid w:val="00243962"/>
    <w:rsid w:val="00244EA1"/>
    <w:rsid w:val="002457F7"/>
    <w:rsid w:val="00254368"/>
    <w:rsid w:val="00256194"/>
    <w:rsid w:val="00280408"/>
    <w:rsid w:val="0028563A"/>
    <w:rsid w:val="002901DD"/>
    <w:rsid w:val="0029620C"/>
    <w:rsid w:val="002976BA"/>
    <w:rsid w:val="002A54EF"/>
    <w:rsid w:val="002B2916"/>
    <w:rsid w:val="002C147D"/>
    <w:rsid w:val="002C3085"/>
    <w:rsid w:val="002C4AF3"/>
    <w:rsid w:val="002C4DF2"/>
    <w:rsid w:val="002C7315"/>
    <w:rsid w:val="002D665D"/>
    <w:rsid w:val="002D6E40"/>
    <w:rsid w:val="002D7F6D"/>
    <w:rsid w:val="002E3430"/>
    <w:rsid w:val="002E49B0"/>
    <w:rsid w:val="002E527D"/>
    <w:rsid w:val="002E66E3"/>
    <w:rsid w:val="002F3DD1"/>
    <w:rsid w:val="002F3E5D"/>
    <w:rsid w:val="002F6E10"/>
    <w:rsid w:val="00305353"/>
    <w:rsid w:val="003071C2"/>
    <w:rsid w:val="00312A0E"/>
    <w:rsid w:val="00332C71"/>
    <w:rsid w:val="00335A0A"/>
    <w:rsid w:val="00337456"/>
    <w:rsid w:val="003459B1"/>
    <w:rsid w:val="003534FB"/>
    <w:rsid w:val="00353983"/>
    <w:rsid w:val="00355E78"/>
    <w:rsid w:val="00360553"/>
    <w:rsid w:val="00363ED4"/>
    <w:rsid w:val="00371DA3"/>
    <w:rsid w:val="00373986"/>
    <w:rsid w:val="00377F0D"/>
    <w:rsid w:val="00395749"/>
    <w:rsid w:val="003A4F3E"/>
    <w:rsid w:val="003A5941"/>
    <w:rsid w:val="003A65B8"/>
    <w:rsid w:val="003A7A2B"/>
    <w:rsid w:val="003B413C"/>
    <w:rsid w:val="003C11E1"/>
    <w:rsid w:val="003C2F6F"/>
    <w:rsid w:val="003C418C"/>
    <w:rsid w:val="003C46C7"/>
    <w:rsid w:val="003C4E23"/>
    <w:rsid w:val="003C5CD1"/>
    <w:rsid w:val="003D1BC9"/>
    <w:rsid w:val="003D484B"/>
    <w:rsid w:val="003D7B46"/>
    <w:rsid w:val="003E39AC"/>
    <w:rsid w:val="003E6E6D"/>
    <w:rsid w:val="003F3CE5"/>
    <w:rsid w:val="003F3FC7"/>
    <w:rsid w:val="0040134E"/>
    <w:rsid w:val="00411AB0"/>
    <w:rsid w:val="004120D0"/>
    <w:rsid w:val="00412511"/>
    <w:rsid w:val="0041487B"/>
    <w:rsid w:val="00415D31"/>
    <w:rsid w:val="004216BE"/>
    <w:rsid w:val="00427043"/>
    <w:rsid w:val="00430B51"/>
    <w:rsid w:val="00430CE3"/>
    <w:rsid w:val="00431379"/>
    <w:rsid w:val="00432A00"/>
    <w:rsid w:val="00432F97"/>
    <w:rsid w:val="00432FE0"/>
    <w:rsid w:val="00435C89"/>
    <w:rsid w:val="00435CAE"/>
    <w:rsid w:val="00437B3F"/>
    <w:rsid w:val="00440D24"/>
    <w:rsid w:val="0044405E"/>
    <w:rsid w:val="004542BE"/>
    <w:rsid w:val="00455280"/>
    <w:rsid w:val="00460B6C"/>
    <w:rsid w:val="004625FF"/>
    <w:rsid w:val="0046354F"/>
    <w:rsid w:val="00463D5F"/>
    <w:rsid w:val="004869F5"/>
    <w:rsid w:val="00491217"/>
    <w:rsid w:val="00497BF9"/>
    <w:rsid w:val="004A4983"/>
    <w:rsid w:val="004A6C09"/>
    <w:rsid w:val="004A75C1"/>
    <w:rsid w:val="004A778A"/>
    <w:rsid w:val="004B661C"/>
    <w:rsid w:val="004C0EEC"/>
    <w:rsid w:val="004C579F"/>
    <w:rsid w:val="004D3596"/>
    <w:rsid w:val="004D3DB9"/>
    <w:rsid w:val="004D42D7"/>
    <w:rsid w:val="004E26E1"/>
    <w:rsid w:val="004E38B0"/>
    <w:rsid w:val="004E42C8"/>
    <w:rsid w:val="004F731A"/>
    <w:rsid w:val="0052089D"/>
    <w:rsid w:val="00521335"/>
    <w:rsid w:val="00521A6E"/>
    <w:rsid w:val="005263ED"/>
    <w:rsid w:val="00526EC1"/>
    <w:rsid w:val="005303BB"/>
    <w:rsid w:val="005372E7"/>
    <w:rsid w:val="00540A7A"/>
    <w:rsid w:val="00551289"/>
    <w:rsid w:val="00555492"/>
    <w:rsid w:val="005644AE"/>
    <w:rsid w:val="00565742"/>
    <w:rsid w:val="00572D71"/>
    <w:rsid w:val="00573F20"/>
    <w:rsid w:val="0057695A"/>
    <w:rsid w:val="00580A21"/>
    <w:rsid w:val="0058407E"/>
    <w:rsid w:val="00585B3B"/>
    <w:rsid w:val="005909AF"/>
    <w:rsid w:val="005A2AF9"/>
    <w:rsid w:val="005A7E68"/>
    <w:rsid w:val="005B112E"/>
    <w:rsid w:val="005B3298"/>
    <w:rsid w:val="005B4C8B"/>
    <w:rsid w:val="005B54EA"/>
    <w:rsid w:val="005C134E"/>
    <w:rsid w:val="005C6E6F"/>
    <w:rsid w:val="005C7236"/>
    <w:rsid w:val="005C76B3"/>
    <w:rsid w:val="005D1346"/>
    <w:rsid w:val="005D53EF"/>
    <w:rsid w:val="005D63FB"/>
    <w:rsid w:val="005E1DD2"/>
    <w:rsid w:val="005F3322"/>
    <w:rsid w:val="00606FFD"/>
    <w:rsid w:val="00607658"/>
    <w:rsid w:val="00611787"/>
    <w:rsid w:val="006127D2"/>
    <w:rsid w:val="00614145"/>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68F8"/>
    <w:rsid w:val="00670FC9"/>
    <w:rsid w:val="00674737"/>
    <w:rsid w:val="00681BD0"/>
    <w:rsid w:val="00686DC8"/>
    <w:rsid w:val="006879F9"/>
    <w:rsid w:val="006900A7"/>
    <w:rsid w:val="006958A9"/>
    <w:rsid w:val="00695ADD"/>
    <w:rsid w:val="006B1575"/>
    <w:rsid w:val="006B266F"/>
    <w:rsid w:val="006B372C"/>
    <w:rsid w:val="006B62B4"/>
    <w:rsid w:val="006B7D7F"/>
    <w:rsid w:val="006C0409"/>
    <w:rsid w:val="006C3BC4"/>
    <w:rsid w:val="006C442D"/>
    <w:rsid w:val="006C5B76"/>
    <w:rsid w:val="006D2654"/>
    <w:rsid w:val="006D2725"/>
    <w:rsid w:val="006E1EA5"/>
    <w:rsid w:val="006E3304"/>
    <w:rsid w:val="006E36AE"/>
    <w:rsid w:val="006E664D"/>
    <w:rsid w:val="006E7DF4"/>
    <w:rsid w:val="006F37F4"/>
    <w:rsid w:val="006F71CB"/>
    <w:rsid w:val="00704812"/>
    <w:rsid w:val="00705E64"/>
    <w:rsid w:val="007060FE"/>
    <w:rsid w:val="00706167"/>
    <w:rsid w:val="0071306A"/>
    <w:rsid w:val="007142CC"/>
    <w:rsid w:val="00716321"/>
    <w:rsid w:val="00717201"/>
    <w:rsid w:val="00717B6C"/>
    <w:rsid w:val="00724C6E"/>
    <w:rsid w:val="00726AF0"/>
    <w:rsid w:val="00726F51"/>
    <w:rsid w:val="007300EF"/>
    <w:rsid w:val="00733ABA"/>
    <w:rsid w:val="00735780"/>
    <w:rsid w:val="007600E8"/>
    <w:rsid w:val="007601F6"/>
    <w:rsid w:val="00762BFF"/>
    <w:rsid w:val="007631F3"/>
    <w:rsid w:val="00763F9C"/>
    <w:rsid w:val="007643B9"/>
    <w:rsid w:val="00770753"/>
    <w:rsid w:val="00771985"/>
    <w:rsid w:val="00775A34"/>
    <w:rsid w:val="00775F70"/>
    <w:rsid w:val="00776765"/>
    <w:rsid w:val="00784EB4"/>
    <w:rsid w:val="007859A8"/>
    <w:rsid w:val="007863CF"/>
    <w:rsid w:val="0079077E"/>
    <w:rsid w:val="00790D56"/>
    <w:rsid w:val="00790F63"/>
    <w:rsid w:val="00791E2C"/>
    <w:rsid w:val="00796496"/>
    <w:rsid w:val="00797DEA"/>
    <w:rsid w:val="007A0BB7"/>
    <w:rsid w:val="007B3999"/>
    <w:rsid w:val="007B4249"/>
    <w:rsid w:val="007B4B61"/>
    <w:rsid w:val="007B50DC"/>
    <w:rsid w:val="007B5F54"/>
    <w:rsid w:val="007B627D"/>
    <w:rsid w:val="007C5B34"/>
    <w:rsid w:val="007C6068"/>
    <w:rsid w:val="007D1C29"/>
    <w:rsid w:val="007D1D27"/>
    <w:rsid w:val="007D524F"/>
    <w:rsid w:val="007D69E2"/>
    <w:rsid w:val="007D7C05"/>
    <w:rsid w:val="007F01BD"/>
    <w:rsid w:val="007F318B"/>
    <w:rsid w:val="00803515"/>
    <w:rsid w:val="0081395B"/>
    <w:rsid w:val="00814CA5"/>
    <w:rsid w:val="00816B20"/>
    <w:rsid w:val="008214DB"/>
    <w:rsid w:val="00830F71"/>
    <w:rsid w:val="0083457C"/>
    <w:rsid w:val="00861A04"/>
    <w:rsid w:val="008645DC"/>
    <w:rsid w:val="00865A30"/>
    <w:rsid w:val="00867D88"/>
    <w:rsid w:val="00873423"/>
    <w:rsid w:val="00873901"/>
    <w:rsid w:val="008744DB"/>
    <w:rsid w:val="008751A4"/>
    <w:rsid w:val="00882B7E"/>
    <w:rsid w:val="008864EB"/>
    <w:rsid w:val="00892259"/>
    <w:rsid w:val="008979A2"/>
    <w:rsid w:val="008A6E20"/>
    <w:rsid w:val="008A6F5C"/>
    <w:rsid w:val="008B4217"/>
    <w:rsid w:val="008B7150"/>
    <w:rsid w:val="008C3FC3"/>
    <w:rsid w:val="008C45C2"/>
    <w:rsid w:val="008D1FEF"/>
    <w:rsid w:val="008D3FC0"/>
    <w:rsid w:val="008D7B8F"/>
    <w:rsid w:val="008E0B1B"/>
    <w:rsid w:val="008E1A37"/>
    <w:rsid w:val="008E2F9F"/>
    <w:rsid w:val="008E3393"/>
    <w:rsid w:val="008F30BC"/>
    <w:rsid w:val="008F318D"/>
    <w:rsid w:val="008F409A"/>
    <w:rsid w:val="008F467A"/>
    <w:rsid w:val="00902342"/>
    <w:rsid w:val="00907B7E"/>
    <w:rsid w:val="00912D14"/>
    <w:rsid w:val="00914183"/>
    <w:rsid w:val="009322FF"/>
    <w:rsid w:val="0093451C"/>
    <w:rsid w:val="009350B3"/>
    <w:rsid w:val="00936418"/>
    <w:rsid w:val="00937841"/>
    <w:rsid w:val="00943C63"/>
    <w:rsid w:val="0094597B"/>
    <w:rsid w:val="00961B9E"/>
    <w:rsid w:val="00963537"/>
    <w:rsid w:val="0096677E"/>
    <w:rsid w:val="00966AF2"/>
    <w:rsid w:val="0097092D"/>
    <w:rsid w:val="00972B9B"/>
    <w:rsid w:val="009736E2"/>
    <w:rsid w:val="009742D8"/>
    <w:rsid w:val="00974C78"/>
    <w:rsid w:val="00985390"/>
    <w:rsid w:val="0098596F"/>
    <w:rsid w:val="009A371A"/>
    <w:rsid w:val="009A3C6F"/>
    <w:rsid w:val="009A4A05"/>
    <w:rsid w:val="009A5D42"/>
    <w:rsid w:val="009A725A"/>
    <w:rsid w:val="009B3101"/>
    <w:rsid w:val="009B33BC"/>
    <w:rsid w:val="009B416F"/>
    <w:rsid w:val="009C0BBD"/>
    <w:rsid w:val="009C3046"/>
    <w:rsid w:val="009C6A3D"/>
    <w:rsid w:val="009D107C"/>
    <w:rsid w:val="009D2460"/>
    <w:rsid w:val="009D2DF4"/>
    <w:rsid w:val="009D5D46"/>
    <w:rsid w:val="009E0DF7"/>
    <w:rsid w:val="009E2C4C"/>
    <w:rsid w:val="009F0829"/>
    <w:rsid w:val="009F308D"/>
    <w:rsid w:val="009F5032"/>
    <w:rsid w:val="009F5CA9"/>
    <w:rsid w:val="009F7E42"/>
    <w:rsid w:val="00A005A4"/>
    <w:rsid w:val="00A00646"/>
    <w:rsid w:val="00A01178"/>
    <w:rsid w:val="00A07E4C"/>
    <w:rsid w:val="00A168A0"/>
    <w:rsid w:val="00A17A21"/>
    <w:rsid w:val="00A20527"/>
    <w:rsid w:val="00A25B4F"/>
    <w:rsid w:val="00A3015D"/>
    <w:rsid w:val="00A40C5F"/>
    <w:rsid w:val="00A4128B"/>
    <w:rsid w:val="00A41D76"/>
    <w:rsid w:val="00A44C56"/>
    <w:rsid w:val="00A454E1"/>
    <w:rsid w:val="00A47952"/>
    <w:rsid w:val="00A5532B"/>
    <w:rsid w:val="00A576B8"/>
    <w:rsid w:val="00A63313"/>
    <w:rsid w:val="00A64865"/>
    <w:rsid w:val="00A679D1"/>
    <w:rsid w:val="00A700F9"/>
    <w:rsid w:val="00A75095"/>
    <w:rsid w:val="00A81B74"/>
    <w:rsid w:val="00A9062A"/>
    <w:rsid w:val="00A910B0"/>
    <w:rsid w:val="00A9305D"/>
    <w:rsid w:val="00A93338"/>
    <w:rsid w:val="00A97C15"/>
    <w:rsid w:val="00AA25BC"/>
    <w:rsid w:val="00AA497F"/>
    <w:rsid w:val="00AA722E"/>
    <w:rsid w:val="00AB065C"/>
    <w:rsid w:val="00AB21EA"/>
    <w:rsid w:val="00AB6339"/>
    <w:rsid w:val="00AC0FAD"/>
    <w:rsid w:val="00AC2963"/>
    <w:rsid w:val="00AC455F"/>
    <w:rsid w:val="00AC7059"/>
    <w:rsid w:val="00AE149C"/>
    <w:rsid w:val="00AE38FE"/>
    <w:rsid w:val="00AF0754"/>
    <w:rsid w:val="00AF0853"/>
    <w:rsid w:val="00AF23ED"/>
    <w:rsid w:val="00AF624F"/>
    <w:rsid w:val="00AF7E1A"/>
    <w:rsid w:val="00B0534E"/>
    <w:rsid w:val="00B07F52"/>
    <w:rsid w:val="00B1253F"/>
    <w:rsid w:val="00B12782"/>
    <w:rsid w:val="00B174B3"/>
    <w:rsid w:val="00B22959"/>
    <w:rsid w:val="00B31C71"/>
    <w:rsid w:val="00B33F84"/>
    <w:rsid w:val="00B35499"/>
    <w:rsid w:val="00B369DD"/>
    <w:rsid w:val="00B37F0C"/>
    <w:rsid w:val="00B406FE"/>
    <w:rsid w:val="00B43E11"/>
    <w:rsid w:val="00B4490D"/>
    <w:rsid w:val="00B53646"/>
    <w:rsid w:val="00B5546F"/>
    <w:rsid w:val="00B569FE"/>
    <w:rsid w:val="00B65BBA"/>
    <w:rsid w:val="00B729B6"/>
    <w:rsid w:val="00B752BC"/>
    <w:rsid w:val="00B767A3"/>
    <w:rsid w:val="00B80B9A"/>
    <w:rsid w:val="00B8370C"/>
    <w:rsid w:val="00B932C8"/>
    <w:rsid w:val="00B94232"/>
    <w:rsid w:val="00B97B36"/>
    <w:rsid w:val="00BA5CEE"/>
    <w:rsid w:val="00BB01EC"/>
    <w:rsid w:val="00BB3BE6"/>
    <w:rsid w:val="00BB6A05"/>
    <w:rsid w:val="00BD0488"/>
    <w:rsid w:val="00BD5AA9"/>
    <w:rsid w:val="00BD73F9"/>
    <w:rsid w:val="00BE3EE2"/>
    <w:rsid w:val="00BE5915"/>
    <w:rsid w:val="00BE66BF"/>
    <w:rsid w:val="00BF1717"/>
    <w:rsid w:val="00BF6972"/>
    <w:rsid w:val="00C024DA"/>
    <w:rsid w:val="00C04B31"/>
    <w:rsid w:val="00C05BF0"/>
    <w:rsid w:val="00C0654E"/>
    <w:rsid w:val="00C116FB"/>
    <w:rsid w:val="00C117F3"/>
    <w:rsid w:val="00C11BD2"/>
    <w:rsid w:val="00C1497B"/>
    <w:rsid w:val="00C24F37"/>
    <w:rsid w:val="00C27A99"/>
    <w:rsid w:val="00C363B9"/>
    <w:rsid w:val="00C37845"/>
    <w:rsid w:val="00C42CC9"/>
    <w:rsid w:val="00C44E5F"/>
    <w:rsid w:val="00C45787"/>
    <w:rsid w:val="00C4713E"/>
    <w:rsid w:val="00C56B13"/>
    <w:rsid w:val="00C623BF"/>
    <w:rsid w:val="00C62516"/>
    <w:rsid w:val="00C62E90"/>
    <w:rsid w:val="00C74D52"/>
    <w:rsid w:val="00C77695"/>
    <w:rsid w:val="00C77BD6"/>
    <w:rsid w:val="00C81586"/>
    <w:rsid w:val="00C8380C"/>
    <w:rsid w:val="00C843EE"/>
    <w:rsid w:val="00C8791C"/>
    <w:rsid w:val="00C90BCC"/>
    <w:rsid w:val="00C94EAE"/>
    <w:rsid w:val="00CA3191"/>
    <w:rsid w:val="00CA398E"/>
    <w:rsid w:val="00CA4836"/>
    <w:rsid w:val="00CA7C04"/>
    <w:rsid w:val="00CA7D72"/>
    <w:rsid w:val="00CB08C9"/>
    <w:rsid w:val="00CB0E93"/>
    <w:rsid w:val="00CB7768"/>
    <w:rsid w:val="00CC5541"/>
    <w:rsid w:val="00CD23DF"/>
    <w:rsid w:val="00CE5C16"/>
    <w:rsid w:val="00CE5F6E"/>
    <w:rsid w:val="00CF0FC9"/>
    <w:rsid w:val="00CF45AC"/>
    <w:rsid w:val="00CF7A90"/>
    <w:rsid w:val="00D00117"/>
    <w:rsid w:val="00D072CA"/>
    <w:rsid w:val="00D07C29"/>
    <w:rsid w:val="00D130E8"/>
    <w:rsid w:val="00D1700A"/>
    <w:rsid w:val="00D22330"/>
    <w:rsid w:val="00D227C2"/>
    <w:rsid w:val="00D24183"/>
    <w:rsid w:val="00D304A4"/>
    <w:rsid w:val="00D31555"/>
    <w:rsid w:val="00D32BC5"/>
    <w:rsid w:val="00D36438"/>
    <w:rsid w:val="00D41534"/>
    <w:rsid w:val="00D51EAD"/>
    <w:rsid w:val="00D54194"/>
    <w:rsid w:val="00D546CF"/>
    <w:rsid w:val="00D54A67"/>
    <w:rsid w:val="00D56624"/>
    <w:rsid w:val="00D654C7"/>
    <w:rsid w:val="00D658C7"/>
    <w:rsid w:val="00D716C2"/>
    <w:rsid w:val="00D75712"/>
    <w:rsid w:val="00D767FB"/>
    <w:rsid w:val="00D81BA1"/>
    <w:rsid w:val="00D85829"/>
    <w:rsid w:val="00D87EFF"/>
    <w:rsid w:val="00D90DBE"/>
    <w:rsid w:val="00DA028F"/>
    <w:rsid w:val="00DA1974"/>
    <w:rsid w:val="00DA2D49"/>
    <w:rsid w:val="00DA4A46"/>
    <w:rsid w:val="00DA7228"/>
    <w:rsid w:val="00DC05F4"/>
    <w:rsid w:val="00DC4BBC"/>
    <w:rsid w:val="00DC6AA7"/>
    <w:rsid w:val="00DD5902"/>
    <w:rsid w:val="00DE4A90"/>
    <w:rsid w:val="00DE6108"/>
    <w:rsid w:val="00DE6C75"/>
    <w:rsid w:val="00DF1403"/>
    <w:rsid w:val="00DF2C39"/>
    <w:rsid w:val="00DF72D2"/>
    <w:rsid w:val="00E15F60"/>
    <w:rsid w:val="00E2036D"/>
    <w:rsid w:val="00E242FD"/>
    <w:rsid w:val="00E30F15"/>
    <w:rsid w:val="00E43D6E"/>
    <w:rsid w:val="00E479D9"/>
    <w:rsid w:val="00E47FAA"/>
    <w:rsid w:val="00E54595"/>
    <w:rsid w:val="00E54CD3"/>
    <w:rsid w:val="00E63B48"/>
    <w:rsid w:val="00E66B1C"/>
    <w:rsid w:val="00E94E03"/>
    <w:rsid w:val="00EA2A2A"/>
    <w:rsid w:val="00EA460E"/>
    <w:rsid w:val="00EA7B62"/>
    <w:rsid w:val="00EA7FEA"/>
    <w:rsid w:val="00EC03E9"/>
    <w:rsid w:val="00EC055C"/>
    <w:rsid w:val="00EC1979"/>
    <w:rsid w:val="00EC40A7"/>
    <w:rsid w:val="00EC4471"/>
    <w:rsid w:val="00EC77AB"/>
    <w:rsid w:val="00ED2A97"/>
    <w:rsid w:val="00ED3BC0"/>
    <w:rsid w:val="00EE5768"/>
    <w:rsid w:val="00EE7A02"/>
    <w:rsid w:val="00F02197"/>
    <w:rsid w:val="00F034B7"/>
    <w:rsid w:val="00F1400A"/>
    <w:rsid w:val="00F165C0"/>
    <w:rsid w:val="00F20BA0"/>
    <w:rsid w:val="00F24037"/>
    <w:rsid w:val="00F26906"/>
    <w:rsid w:val="00F33E97"/>
    <w:rsid w:val="00F36668"/>
    <w:rsid w:val="00F413DE"/>
    <w:rsid w:val="00F46554"/>
    <w:rsid w:val="00F529D2"/>
    <w:rsid w:val="00F5500C"/>
    <w:rsid w:val="00F624B3"/>
    <w:rsid w:val="00F62806"/>
    <w:rsid w:val="00F6615F"/>
    <w:rsid w:val="00F70DC1"/>
    <w:rsid w:val="00F73589"/>
    <w:rsid w:val="00F73F63"/>
    <w:rsid w:val="00F75461"/>
    <w:rsid w:val="00F82C9A"/>
    <w:rsid w:val="00F8591C"/>
    <w:rsid w:val="00F86C80"/>
    <w:rsid w:val="00F876F2"/>
    <w:rsid w:val="00F922B3"/>
    <w:rsid w:val="00FA48EC"/>
    <w:rsid w:val="00FB3207"/>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glossaryDocument" Target="glossary/document.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AC5F11"/>
    <w:rsid w:val="00AD56B4"/>
    <w:rsid w:val="00F011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C5F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6A4339-72E9-4E5A-B1C4-3543BD66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5993</Words>
  <Characters>34161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9</cp:revision>
  <cp:lastPrinted>2016-08-05T07:02:00Z</cp:lastPrinted>
  <dcterms:created xsi:type="dcterms:W3CDTF">2022-06-01T16:59:00Z</dcterms:created>
  <dcterms:modified xsi:type="dcterms:W3CDTF">2022-06-03T06:46:00Z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