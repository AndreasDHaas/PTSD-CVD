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77777777" w:rsidR="009A4A05" w:rsidRPr="009F5032" w:rsidRDefault="009A4A05" w:rsidP="007D524F">
            <w:pPr>
              <w:spacing w:before="60" w:after="60"/>
              <w:rPr>
                <w:rFonts w:ascii="Georgia" w:hAnsi="Georgia"/>
                <w:sz w:val="22"/>
                <w:szCs w:val="22"/>
              </w:rPr>
            </w:pPr>
          </w:p>
        </w:tc>
      </w:tr>
      <w:tr w:rsidR="009A4A05" w:rsidRPr="009F7C64"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9F5651"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49207B58"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del w:id="0" w:author="Haas, Andreas (ISPM)" w:date="2022-06-10T10:05:00Z">
              <w:r w:rsidRPr="0043412F" w:rsidDel="00FD5126">
                <w:rPr>
                  <w:rFonts w:ascii="Georgia" w:hAnsi="Georgia"/>
                  <w:sz w:val="22"/>
                  <w:szCs w:val="22"/>
                </w:rPr>
                <w:delText>ethnicity</w:delText>
              </w:r>
            </w:del>
            <w:ins w:id="1" w:author="Haas, Andreas (ISPM)" w:date="2022-06-10T10:05:00Z">
              <w:r w:rsidR="00FD5126">
                <w:rPr>
                  <w:rFonts w:ascii="Georgia" w:hAnsi="Georgia"/>
                  <w:sz w:val="22"/>
                  <w:szCs w:val="22"/>
                </w:rPr>
                <w:t>population group</w:t>
              </w:r>
            </w:ins>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9F5651"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9F5651"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77777777" w:rsidR="009A4A05" w:rsidRDefault="009A4A05" w:rsidP="0019195B">
            <w:pPr>
              <w:spacing w:before="60" w:after="60"/>
              <w:rPr>
                <w:rFonts w:ascii="Georgia" w:hAnsi="Georgia"/>
                <w:i/>
                <w:sz w:val="22"/>
                <w:szCs w:val="22"/>
              </w:rPr>
            </w:pPr>
            <w:r w:rsidRPr="009736E2">
              <w:rPr>
                <w:rFonts w:ascii="Georgia" w:hAnsi="Georgia"/>
                <w:i/>
                <w:sz w:val="22"/>
                <w:szCs w:val="22"/>
              </w:rPr>
              <w:t xml:space="preserve">Circulation of concept sheet: </w:t>
            </w:r>
            <w:r>
              <w:rPr>
                <w:rFonts w:ascii="Georgia" w:hAnsi="Georgia"/>
                <w:i/>
                <w:color w:val="A6A6A6" w:themeColor="background1" w:themeShade="A6"/>
                <w:sz w:val="22"/>
                <w:szCs w:val="22"/>
              </w:rPr>
              <w:t>April 1,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B4D6A">
            <w:pPr>
              <w:rPr>
                <w:ins w:id="2" w:author="Haas, Andreas (ISPM)" w:date="2022-06-10T10:11:00Z"/>
              </w:rPr>
            </w:pPr>
            <w:r w:rsidRPr="002B4D6A">
              <w:rPr>
                <w:b/>
              </w:rPr>
              <w:t>Background:</w:t>
            </w:r>
            <w:r w:rsidRPr="002B4D6A">
              <w:t xml:space="preserve"> </w:t>
            </w:r>
            <w:ins w:id="3" w:author="Haas, Andreas (ISPM)" w:date="2022-06-10T10:10:00Z">
              <w:r w:rsidR="002B4D6A" w:rsidRPr="002B4D6A">
                <w:t>Evidence on the association between post</w:t>
              </w:r>
            </w:ins>
            <w:ins w:id="4" w:author="Haas, Andreas (ISPM)" w:date="2022-06-10T11:02:00Z">
              <w:r w:rsidR="008D2E5C">
                <w:t>-</w:t>
              </w:r>
            </w:ins>
            <w:ins w:id="5" w:author="Haas, Andreas (ISPM)" w:date="2022-06-10T10:10:00Z">
              <w:r w:rsidR="002B4D6A" w:rsidRPr="002B4D6A">
                <w:t xml:space="preserve">traumatic stress disorders (PTSD) and cardiovascular disease (CVD) is emerging, but there is little empirical support for the causal links between PTSD and CVD. </w:t>
              </w:r>
            </w:ins>
          </w:p>
          <w:p w14:paraId="7D91C33E" w14:textId="26F39295" w:rsidR="002B4D6A" w:rsidRDefault="002B4D6A" w:rsidP="002B4D6A">
            <w:pPr>
              <w:rPr>
                <w:ins w:id="6" w:author="Haas, Andreas (ISPM)" w:date="2022-06-10T10:11:00Z"/>
              </w:rPr>
            </w:pPr>
          </w:p>
          <w:p w14:paraId="19A14698" w14:textId="00C62DCE" w:rsidR="002B4D6A" w:rsidRPr="002B4D6A" w:rsidRDefault="002B4D6A" w:rsidP="002B4D6A">
            <w:pPr>
              <w:rPr>
                <w:ins w:id="7" w:author="Haas, Andreas (ISPM)" w:date="2022-06-10T10:11:00Z"/>
              </w:rPr>
            </w:pPr>
            <w:ins w:id="8" w:author="Haas, Andreas (ISPM)" w:date="2022-06-10T10:11:00Z">
              <w:r w:rsidRPr="002B4D6A">
                <w:rPr>
                  <w:b/>
                  <w:rPrChange w:id="9" w:author="Haas, Andreas (ISPM)" w:date="2022-06-10T10:11:00Z">
                    <w:rPr/>
                  </w:rPrChange>
                </w:rPr>
                <w:t>Aim</w:t>
              </w:r>
              <w:r>
                <w:rPr>
                  <w:b/>
                </w:rPr>
                <w:t>s</w:t>
              </w:r>
              <w:r w:rsidRPr="002B4D6A">
                <w:rPr>
                  <w:b/>
                  <w:rPrChange w:id="10" w:author="Haas, Andreas (ISPM)" w:date="2022-06-10T10:11:00Z">
                    <w:rPr/>
                  </w:rPrChange>
                </w:rPr>
                <w:t xml:space="preserve">: </w:t>
              </w:r>
              <w:r w:rsidRPr="002B4D6A">
                <w:t>We aim to examine PTSD as a causal risk factor for major adverse cardiovascular events (MACE) and quantify the mediating effect of PTSD on MACE through CVD risk factors.</w:t>
              </w:r>
            </w:ins>
          </w:p>
          <w:p w14:paraId="19065D8C" w14:textId="25437273" w:rsidR="009A4A05" w:rsidRPr="002B4D6A" w:rsidRDefault="009A4A05" w:rsidP="009F5032"/>
          <w:p w14:paraId="243F874C" w14:textId="66DA5584" w:rsidR="009A4A05" w:rsidRPr="002B4D6A" w:rsidDel="002B4D6A" w:rsidRDefault="009A4A05" w:rsidP="009F5032">
            <w:pPr>
              <w:rPr>
                <w:del w:id="11" w:author="Haas, Andreas (ISPM)" w:date="2022-06-10T10:11:00Z"/>
              </w:rPr>
            </w:pPr>
          </w:p>
          <w:p w14:paraId="3436345E" w14:textId="2130C256" w:rsidR="009A4A05" w:rsidRDefault="009A4A05" w:rsidP="009F5032">
            <w:pPr>
              <w:rPr>
                <w:ins w:id="12" w:author="Haas, Andreas (ISPM)" w:date="2022-06-10T10:10:00Z"/>
              </w:rPr>
            </w:pPr>
            <w:del w:id="13" w:author="Haas, Andreas (ISPM)" w:date="2022-06-10T10:11:00Z">
              <w:r w:rsidRPr="002B4D6A" w:rsidDel="002B4D6A">
                <w:rPr>
                  <w:b/>
                </w:rPr>
                <w:delText>Aims and o</w:delText>
              </w:r>
            </w:del>
            <w:ins w:id="14" w:author="Haas, Andreas (ISPM)" w:date="2022-06-10T10:11:00Z">
              <w:r w:rsidR="002B4D6A">
                <w:rPr>
                  <w:b/>
                </w:rPr>
                <w:t>O</w:t>
              </w:r>
            </w:ins>
            <w:r w:rsidRPr="002B4D6A">
              <w:rPr>
                <w:b/>
              </w:rPr>
              <w:t>bjectives:</w:t>
            </w:r>
            <w:r w:rsidRPr="002B4D6A">
              <w:t xml:space="preserve"> </w:t>
            </w:r>
          </w:p>
          <w:p w14:paraId="14D01AA8" w14:textId="5EAC8B31" w:rsidR="002B4D6A" w:rsidRPr="002B4D6A" w:rsidDel="002B4D6A" w:rsidRDefault="002B4D6A" w:rsidP="00BD3CA6">
            <w:pPr>
              <w:numPr>
                <w:ilvl w:val="0"/>
                <w:numId w:val="11"/>
              </w:numPr>
              <w:rPr>
                <w:del w:id="15" w:author="Haas, Andreas (ISPM)" w:date="2022-06-10T10:11:00Z"/>
              </w:rPr>
              <w:pPrChange w:id="16" w:author="Haas, Andreas (ISPM)" w:date="2022-06-10T13:44:00Z">
                <w:pPr/>
              </w:pPrChange>
            </w:pPr>
          </w:p>
          <w:p w14:paraId="185A2D34" w14:textId="77777777" w:rsidR="00D81769" w:rsidRDefault="00D81769" w:rsidP="00BD3CA6">
            <w:pPr>
              <w:pStyle w:val="ListParagraph"/>
              <w:numPr>
                <w:ilvl w:val="0"/>
                <w:numId w:val="11"/>
              </w:numPr>
              <w:spacing w:before="60" w:after="60"/>
              <w:jc w:val="both"/>
              <w:rPr>
                <w:ins w:id="17" w:author="Haas, Andreas (ISPM)" w:date="2022-06-10T14:23:00Z"/>
              </w:rPr>
            </w:pPr>
            <w:ins w:id="18" w:author="Haas, Andreas (ISPM)" w:date="2022-06-10T14:23:00Z">
              <w:r w:rsidRPr="00A25C1B">
                <w:t xml:space="preserve">To </w:t>
              </w:r>
              <w:r>
                <w:t>examine the cumulative incidence and factors associated with PTSD</w:t>
              </w:r>
            </w:ins>
          </w:p>
          <w:p w14:paraId="5684F556" w14:textId="77777777" w:rsidR="00D81769" w:rsidRDefault="00D81769" w:rsidP="00BD3CA6">
            <w:pPr>
              <w:pStyle w:val="ListParagraph"/>
              <w:numPr>
                <w:ilvl w:val="0"/>
                <w:numId w:val="11"/>
              </w:numPr>
              <w:spacing w:before="60" w:after="60"/>
              <w:jc w:val="both"/>
              <w:rPr>
                <w:ins w:id="19" w:author="Haas, Andreas (ISPM)" w:date="2022-06-10T14:23:00Z"/>
              </w:rPr>
            </w:pPr>
            <w:ins w:id="20" w:author="Haas, Andreas (ISPM)" w:date="2022-06-10T14:23:00Z">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ins>
          </w:p>
          <w:p w14:paraId="3936288D" w14:textId="77777777" w:rsidR="00BD3CA6" w:rsidRDefault="00BD3CA6" w:rsidP="00BD3CA6">
            <w:pPr>
              <w:pStyle w:val="ListParagraph"/>
              <w:numPr>
                <w:ilvl w:val="0"/>
                <w:numId w:val="11"/>
              </w:numPr>
              <w:spacing w:before="60" w:after="60"/>
              <w:jc w:val="both"/>
              <w:rPr>
                <w:ins w:id="21" w:author="Haas, Andreas (ISPM)" w:date="2022-06-10T14:29:00Z"/>
              </w:rPr>
            </w:pPr>
            <w:ins w:id="22" w:author="Haas, Andreas (ISPM)" w:date="2022-06-10T14:29:00Z">
              <w:r>
                <w:t>To examine factors associated with CVD risk factors and MACE</w:t>
              </w:r>
            </w:ins>
          </w:p>
          <w:p w14:paraId="2A497FF2" w14:textId="77777777" w:rsidR="00D81769" w:rsidRDefault="00D81769" w:rsidP="00BD3CA6">
            <w:pPr>
              <w:pStyle w:val="ListParagraph"/>
              <w:numPr>
                <w:ilvl w:val="0"/>
                <w:numId w:val="11"/>
              </w:numPr>
              <w:spacing w:before="60" w:after="60"/>
              <w:jc w:val="both"/>
              <w:rPr>
                <w:ins w:id="23" w:author="Haas, Andreas (ISPM)" w:date="2022-06-10T14:23:00Z"/>
              </w:rPr>
            </w:pPr>
            <w:ins w:id="24" w:author="Haas, Andreas (ISPM)" w:date="2022-06-10T14:23:00Z">
              <w:r>
                <w:t xml:space="preserve">To examine PTSD as a causal risk factor for MACE (total effect) </w:t>
              </w:r>
            </w:ins>
          </w:p>
          <w:p w14:paraId="60BE318A" w14:textId="77777777" w:rsidR="00D81769" w:rsidRDefault="00D81769" w:rsidP="00BD3CA6">
            <w:pPr>
              <w:pStyle w:val="ListParagraph"/>
              <w:numPr>
                <w:ilvl w:val="0"/>
                <w:numId w:val="11"/>
              </w:numPr>
              <w:spacing w:before="60" w:after="60"/>
              <w:jc w:val="both"/>
              <w:rPr>
                <w:ins w:id="25" w:author="Haas, Andreas (ISPM)" w:date="2022-06-10T14:23:00Z"/>
              </w:rPr>
            </w:pPr>
            <w:ins w:id="26" w:author="Haas, Andreas (ISPM)" w:date="2022-06-10T14:23:00Z">
              <w:r>
                <w:t xml:space="preserve">To quantify the mediating effect of PTSD through CVD risk factor on MACE (indirect effect via mediators). </w:t>
              </w:r>
            </w:ins>
          </w:p>
          <w:p w14:paraId="1E83D81C" w14:textId="543A5245" w:rsidR="009A4A05" w:rsidRDefault="009A4A05" w:rsidP="009F5032">
            <w:pPr>
              <w:rPr>
                <w:ins w:id="27" w:author="Haas, Andreas (ISPM)" w:date="2022-06-10T10:10:00Z"/>
              </w:rPr>
            </w:pPr>
          </w:p>
          <w:p w14:paraId="5C730DA3" w14:textId="561401BC" w:rsidR="002B4D6A" w:rsidRPr="002B4D6A" w:rsidDel="002B4D6A" w:rsidRDefault="002B4D6A" w:rsidP="009F5032">
            <w:pPr>
              <w:rPr>
                <w:del w:id="28" w:author="Haas, Andreas (ISPM)" w:date="2022-06-10T10:11:00Z"/>
              </w:rPr>
            </w:pPr>
          </w:p>
          <w:p w14:paraId="43067B78" w14:textId="44CD3E3A" w:rsidR="009A4A05" w:rsidRPr="009736E2" w:rsidRDefault="009A4A05" w:rsidP="008D2E5C">
            <w:pPr>
              <w:spacing w:before="60" w:after="60"/>
              <w:rPr>
                <w:rFonts w:ascii="Georgia" w:hAnsi="Georgia"/>
                <w:i/>
                <w:sz w:val="22"/>
                <w:szCs w:val="22"/>
              </w:rPr>
            </w:pPr>
            <w:r w:rsidRPr="002B4D6A">
              <w:rPr>
                <w:b/>
              </w:rPr>
              <w:t>Methods:</w:t>
            </w:r>
            <w:r w:rsidRPr="00EC1979">
              <w:t xml:space="preserve"> </w:t>
            </w:r>
            <w:ins w:id="29" w:author="Haas, Andreas (ISPM)" w:date="2022-06-10T10:12:00Z">
              <w:r w:rsidR="00CE4B28" w:rsidRPr="00CE4B28">
                <w:t>We will conduct a cohort study of South African adults using routine data from a large South African medical insurance scheme.</w:t>
              </w:r>
            </w:ins>
            <w:ins w:id="30" w:author="Haas, Andreas (ISPM)" w:date="2022-06-10T10:13:00Z">
              <w:r w:rsidR="000A036A">
                <w:t xml:space="preserve"> </w:t>
              </w:r>
              <w:r w:rsidR="000A036A" w:rsidRPr="000A036A">
                <w:t>The primary outcome is a two-point MACE</w:t>
              </w:r>
            </w:ins>
            <w:ins w:id="31" w:author="Haas, Andreas (ISPM)" w:date="2022-06-10T10:14:00Z">
              <w:r w:rsidR="000A036A">
                <w:t xml:space="preserve"> (MACE</w:t>
              </w:r>
            </w:ins>
            <w:ins w:id="32" w:author="Haas, Andreas (ISPM)" w:date="2022-06-10T10:13:00Z">
              <w:r w:rsidR="000A036A" w:rsidRPr="000A036A">
                <w:t>2)</w:t>
              </w:r>
            </w:ins>
            <w:ins w:id="33" w:author="Haas, Andreas (ISPM)" w:date="2022-06-10T10:50:00Z">
              <w:r w:rsidR="00545466">
                <w:t>, including</w:t>
              </w:r>
            </w:ins>
            <w:ins w:id="34" w:author="Haas, Andreas (ISPM)" w:date="2022-06-10T10:13:00Z">
              <w:r w:rsidR="000A036A" w:rsidRPr="000A036A">
                <w:t xml:space="preserve"> myocardial infarction </w:t>
              </w:r>
            </w:ins>
            <w:ins w:id="35" w:author="Haas, Andreas (ISPM)" w:date="2022-06-10T11:02:00Z">
              <w:r w:rsidR="008D2E5C">
                <w:t xml:space="preserve">and </w:t>
              </w:r>
            </w:ins>
            <w:ins w:id="36" w:author="Haas, Andreas (ISPM)" w:date="2022-06-10T10:13:00Z">
              <w:r w:rsidR="000A036A" w:rsidRPr="000A036A">
                <w:t>stroke</w:t>
              </w:r>
            </w:ins>
            <w:ins w:id="37" w:author="Haas, Andreas (ISPM)" w:date="2022-06-10T10:14:00Z">
              <w:r w:rsidR="000A036A">
                <w:t>. The primary exposure is PTSD. D</w:t>
              </w:r>
              <w:r w:rsidR="000A036A" w:rsidRPr="000A036A">
                <w:t>iabetes</w:t>
              </w:r>
              <w:r w:rsidR="000A036A">
                <w:t xml:space="preserve">, hypertension and </w:t>
              </w:r>
              <w:r w:rsidR="000A036A" w:rsidRPr="000A036A">
                <w:t>dyslipidaemia</w:t>
              </w:r>
              <w:r w:rsidR="000A036A">
                <w:t xml:space="preserve"> are mediators.</w:t>
              </w:r>
            </w:ins>
            <w:ins w:id="38" w:author="Haas, Andreas (ISPM)" w:date="2022-06-10T10:15:00Z">
              <w:r w:rsidR="000A036A">
                <w:t xml:space="preserve"> The outcome, exposure and mediators will be defined </w:t>
              </w:r>
            </w:ins>
            <w:ins w:id="39" w:author="Haas, Andreas (ISPM)" w:date="2022-06-10T10:16:00Z">
              <w:r w:rsidR="000A036A">
                <w:t xml:space="preserve">based on </w:t>
              </w:r>
            </w:ins>
            <w:ins w:id="40" w:author="Haas, Andreas (ISPM)" w:date="2022-06-10T10:50:00Z">
              <w:r w:rsidR="00545466">
                <w:t>clinical results</w:t>
              </w:r>
              <w:r w:rsidR="00545466">
                <w:t xml:space="preserve"> and </w:t>
              </w:r>
            </w:ins>
            <w:ins w:id="41" w:author="Haas, Andreas (ISPM)" w:date="2022-06-10T10:16:00Z">
              <w:r w:rsidR="000A036A">
                <w:t xml:space="preserve">ICD10 </w:t>
              </w:r>
            </w:ins>
            <w:ins w:id="42" w:author="Haas, Andreas (ISPM)" w:date="2022-06-10T10:17:00Z">
              <w:r w:rsidR="000A036A">
                <w:t xml:space="preserve">and </w:t>
              </w:r>
            </w:ins>
            <w:ins w:id="43" w:author="Haas, Andreas (ISPM)" w:date="2022-06-10T10:16:00Z">
              <w:r w:rsidR="000A036A">
                <w:t xml:space="preserve">medical procedure codes </w:t>
              </w:r>
            </w:ins>
            <w:ins w:id="44" w:author="Haas, Andreas (ISPM)" w:date="2022-06-10T10:17:00Z">
              <w:r w:rsidR="000A036A">
                <w:t>from r</w:t>
              </w:r>
            </w:ins>
            <w:ins w:id="45" w:author="Haas, Andreas (ISPM)" w:date="2022-06-10T10:13:00Z">
              <w:r w:rsidR="000A036A">
                <w:t>eimbursement claims</w:t>
              </w:r>
            </w:ins>
            <w:ins w:id="46" w:author="Haas, Andreas (ISPM)" w:date="2022-06-10T10:18:00Z">
              <w:r w:rsidR="008A72E1">
                <w:t xml:space="preserve">. We will use Cox regression, </w:t>
              </w:r>
            </w:ins>
            <w:ins w:id="47" w:author="Haas, Andreas (ISPM)" w:date="2022-06-10T10:19:00Z">
              <w:r w:rsidR="008A72E1">
                <w:t xml:space="preserve">parametric g-formula, and </w:t>
              </w:r>
              <w:r w:rsidR="008A72E1" w:rsidRPr="008A72E1">
                <w:t>survival mediational g-formula</w:t>
              </w:r>
              <w:r w:rsidR="008A72E1">
                <w:t xml:space="preserve"> to estimate quantities of interest. </w:t>
              </w:r>
            </w:ins>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557AF719" w:rsidR="009A4A05" w:rsidRDefault="009A4A05" w:rsidP="006E664D">
      <w:pPr>
        <w:jc w:val="both"/>
      </w:pPr>
      <w:r>
        <w:t>Post</w:t>
      </w:r>
      <w:ins w:id="48" w:author="Haas, Andreas (ISPM)" w:date="2022-06-10T10:51:00Z">
        <w:r w:rsidR="00F33E10">
          <w:t>-</w:t>
        </w:r>
      </w:ins>
      <w:r>
        <w:t>traumatic stress disorder (PTSD) is a maladaptive reaction to a traumatic event</w:t>
      </w:r>
      <w:del w:id="49" w:author="Haas, Andreas (ISPM)" w:date="2022-06-10T10:51:00Z">
        <w:r w:rsidDel="00F33E10">
          <w:delText>,</w:delText>
        </w:r>
      </w:del>
      <w:r>
        <w:t xml:space="preserve"> and </w:t>
      </w:r>
      <w:del w:id="50" w:author="Haas, Andreas (ISPM)" w:date="2022-06-10T10:51:00Z">
        <w:r w:rsidDel="00F33E10">
          <w:delText xml:space="preserve">it </w:delText>
        </w:r>
      </w:del>
      <w:r>
        <w:t xml:space="preserve">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del w:id="51" w:author="Haas, Andreas (ISPM)" w:date="2022-06-10T10:53:00Z">
        <w:r w:rsidDel="00F33E10">
          <w:delText xml:space="preserve">association </w:delText>
        </w:r>
      </w:del>
      <w:ins w:id="52" w:author="Haas, Andreas (ISPM)" w:date="2022-06-10T10:53:00Z">
        <w:r w:rsidR="00F33E10">
          <w:t xml:space="preserve">increased incidence of </w:t>
        </w:r>
      </w:ins>
      <w:del w:id="53" w:author="Haas, Andreas (ISPM)" w:date="2022-06-10T10:53:00Z">
        <w:r w:rsidDel="00F33E10">
          <w:delText xml:space="preserve">between PTSD and </w:delText>
        </w:r>
      </w:del>
      <w:ins w:id="54" w:author="Haas, Andreas (ISPM)" w:date="2022-06-10T10:52:00Z">
        <w:r w:rsidR="00F33E10">
          <w:t xml:space="preserve">cardiovascular disease </w:t>
        </w:r>
        <w:r w:rsidR="00F33E10">
          <w:t>(</w:t>
        </w:r>
      </w:ins>
      <w:r>
        <w:t>CVD</w:t>
      </w:r>
      <w:ins w:id="55" w:author="Haas, Andreas (ISPM)" w:date="2022-06-10T10:52:00Z">
        <w:r w:rsidR="00F33E10">
          <w:t>)</w:t>
        </w:r>
      </w:ins>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w:t>
      </w:r>
      <w:del w:id="56" w:author="Haas, Andreas (ISPM)" w:date="2022-06-10T10:52:00Z">
        <w:r w:rsidDel="00F33E10">
          <w:delText>cardiovascular disease (</w:delText>
        </w:r>
      </w:del>
      <w:r>
        <w:t>CVD</w:t>
      </w:r>
      <w:ins w:id="57" w:author="Haas, Andreas (ISPM)" w:date="2022-06-10T10:52:00Z">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ins>
      <w:ins w:id="58" w:author="Haas, Andreas (ISPM)" w:date="2022-06-10T10:53:00Z">
        <w:r w:rsidR="00F33E10">
          <w:t xml:space="preserve"> in persons with PTSD</w:t>
        </w:r>
      </w:ins>
      <w:del w:id="59" w:author="Haas, Andreas (ISPM)" w:date="2022-06-10T10:52:00Z">
        <w:r w:rsidDel="00F33E10">
          <w:delText>)</w:delText>
        </w:r>
      </w:del>
      <w:r>
        <w:t xml:space="preserve">. </w:t>
      </w:r>
      <w:del w:id="60" w:author="Haas, Andreas (ISPM)" w:date="2022-06-10T10:52:00Z">
        <w:r w:rsidDel="00F33E10">
          <w:delText>For example, a</w:delText>
        </w:r>
        <w:r w:rsidRPr="00606FFD" w:rsidDel="00F33E10">
          <w:delText xml:space="preserve"> recent systematic review </w:delText>
        </w:r>
        <w:r w:rsidRPr="00606FFD" w:rsidDel="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9C0D2C" w:rsidDel="00F33E10">
          <w:delInstrText xml:space="preserve"> ADDIN EN.CITE </w:delInstrText>
        </w:r>
        <w:r w:rsidRPr="009C0D2C" w:rsidDel="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9C0D2C" w:rsidDel="00F33E10">
          <w:delInstrText xml:space="preserve"> ADDIN EN.CITE.DATA </w:delInstrText>
        </w:r>
        <w:r w:rsidRPr="009C0D2C" w:rsidDel="00F33E10">
          <w:fldChar w:fldCharType="end"/>
        </w:r>
        <w:r w:rsidRPr="00606FFD" w:rsidDel="00F33E10">
          <w:fldChar w:fldCharType="separate"/>
        </w:r>
        <w:r w:rsidRPr="00F33E10" w:rsidDel="00F33E10">
          <w:rPr>
            <w:noProof/>
          </w:rPr>
          <w:delText>(3)</w:delText>
        </w:r>
        <w:r w:rsidRPr="00606FFD" w:rsidDel="00F33E10">
          <w:fldChar w:fldCharType="end"/>
        </w:r>
        <w:r w:rsidRPr="00606FFD" w:rsidDel="00F33E10">
          <w:delText xml:space="preserve"> reported</w:delText>
        </w:r>
        <w:r w:rsidDel="00F33E10">
          <w:delText xml:space="preserve"> that persons with PTSD had a largely increased risk of subsequent myocardial infection (HR </w:delText>
        </w:r>
        <w:r w:rsidRPr="00606FFD" w:rsidDel="00F33E10">
          <w:delText>1.4</w:delText>
        </w:r>
        <w:r w:rsidDel="00F33E10">
          <w:delText xml:space="preserve">9, </w:delText>
        </w:r>
        <w:r w:rsidRPr="004A778A" w:rsidDel="00F33E10">
          <w:delText>95% CI 1.31-1.69)</w:delText>
        </w:r>
        <w:r w:rsidDel="00F33E10">
          <w:delText xml:space="preserve">. </w:delText>
        </w:r>
      </w:del>
    </w:p>
    <w:p w14:paraId="2D09CAEF" w14:textId="77777777" w:rsidR="009A4A05" w:rsidRDefault="009A4A05" w:rsidP="001E513D">
      <w:pPr>
        <w:jc w:val="both"/>
      </w:pPr>
    </w:p>
    <w:p w14:paraId="7D35DD3A" w14:textId="779B83E1" w:rsidR="009A4A05" w:rsidRDefault="009A4A05" w:rsidP="00186365">
      <w:pPr>
        <w:jc w:val="both"/>
      </w:pPr>
      <w:r>
        <w:t xml:space="preserve">Two pathways might explain the increased incidence of CVD in persons with PTSD. PTSD can lead to unhealthy behaviours such as substance use, physical inactivity, sleep disorders and dietary changes that lead to </w:t>
      </w:r>
      <w:del w:id="61" w:author="Haas, Andreas (ISPM)" w:date="2022-06-10T10:54:00Z">
        <w:r w:rsidDel="00F33E10">
          <w:delText xml:space="preserve">common </w:delText>
        </w:r>
      </w:del>
      <w:del w:id="62" w:author="Haas, Andreas (ISPM)" w:date="2022-06-10T09:43:00Z">
        <w:r w:rsidDel="004B7138">
          <w:delText xml:space="preserve">cardiovascular </w:delText>
        </w:r>
      </w:del>
      <w:ins w:id="63" w:author="Haas, Andreas (ISPM)" w:date="2022-06-10T09:43:00Z">
        <w:r w:rsidR="004B7138">
          <w:t>CVD</w:t>
        </w:r>
        <w:r w:rsidR="004B7138">
          <w:t xml:space="preserve"> </w:t>
        </w:r>
      </w:ins>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w:t>
      </w:r>
      <w:del w:id="64" w:author="Haas, Andreas (ISPM)" w:date="2022-06-10T09:44:00Z">
        <w:r w:rsidDel="004B7138">
          <w:delText xml:space="preserve">CVDs </w:delText>
        </w:r>
      </w:del>
      <w:ins w:id="65" w:author="Haas, Andreas (ISPM)" w:date="2022-06-10T09:44:00Z">
        <w:r w:rsidR="004B7138">
          <w:t>major adverse cardiovascular events (MACE)</w:t>
        </w:r>
        <w:r w:rsidR="004B7138">
          <w:t xml:space="preserve"> </w:t>
        </w:r>
      </w:ins>
      <w:r>
        <w:t xml:space="preserve">such as myocardial infarction, unstable angina </w:t>
      </w:r>
      <w:del w:id="66" w:author="Haas, Andreas (ISPM)" w:date="2022-06-10T09:44:00Z">
        <w:r w:rsidDel="004B7138">
          <w:delText xml:space="preserve">and </w:delText>
        </w:r>
      </w:del>
      <w:ins w:id="67" w:author="Haas, Andreas (ISPM)" w:date="2022-06-10T09:44:00Z">
        <w:r w:rsidR="004B7138">
          <w:t>or</w:t>
        </w:r>
        <w:r w:rsidR="004B7138">
          <w:t xml:space="preserve"> </w:t>
        </w:r>
      </w:ins>
      <w:r>
        <w:t xml:space="preserve">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This hypothesis is supported by studies showing that PTSD is independently associated with an increased risk of coronary heart disease even after adjusting for depression and cardiovascular risk factors</w:t>
      </w:r>
      <w:del w:id="68" w:author="Haas, Andreas (ISPM)" w:date="2022-06-10T09:50:00Z">
        <w:r w:rsidDel="004B7138">
          <w:delText>, such as high cholesterol, hypertension and high blood pressure</w:delText>
        </w:r>
      </w:del>
      <w:r>
        <w:t xml:space="preserve">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w:t>
      </w:r>
      <w:del w:id="69" w:author="Haas, Andreas (ISPM)" w:date="2022-06-10T10:54:00Z">
        <w:r w:rsidR="00186365" w:rsidDel="00F33E10">
          <w:delText>been also</w:delText>
        </w:r>
      </w:del>
      <w:ins w:id="70" w:author="Haas, Andreas (ISPM)" w:date="2022-06-10T10:54:00Z">
        <w:r w:rsidR="00F33E10">
          <w:t>also been</w:t>
        </w:r>
      </w:ins>
      <w:r w:rsidR="00186365">
        <w:t xml:space="preserve"> described as a risk factor for </w:t>
      </w:r>
      <w:del w:id="71" w:author="Haas, Andreas (ISPM)" w:date="2022-06-10T09:50:00Z">
        <w:r w:rsidR="00186365" w:rsidDel="004B7138">
          <w:delText xml:space="preserve">CVD </w:delText>
        </w:r>
      </w:del>
      <w:ins w:id="72" w:author="Haas, Andreas (ISPM)" w:date="2022-06-10T09:50:00Z">
        <w:r w:rsidR="004B7138">
          <w:t>MACE</w:t>
        </w:r>
        <w:r w:rsidR="004B7138">
          <w:t xml:space="preserve"> </w:t>
        </w:r>
      </w:ins>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5B8B1CD4" w:rsidR="009A4A05" w:rsidRDefault="009A4A05" w:rsidP="00FD721A">
      <w:pPr>
        <w:jc w:val="both"/>
      </w:pPr>
      <w:r>
        <w:t xml:space="preserve">While evidence on the association between PTSD and CVD is emerging, there is little empirical support for causal links between PTSD and CVD. We aim to examine PTSD as a </w:t>
      </w:r>
      <w:r>
        <w:lastRenderedPageBreak/>
        <w:t xml:space="preserve">causal risk factor for </w:t>
      </w:r>
      <w:del w:id="73" w:author="Haas, Andreas (ISPM)" w:date="2022-06-10T09:52:00Z">
        <w:r w:rsidDel="004B7138">
          <w:delText xml:space="preserve">CVD </w:delText>
        </w:r>
      </w:del>
      <w:ins w:id="74" w:author="Haas, Andreas (ISPM)" w:date="2022-06-10T09:52:00Z">
        <w:r w:rsidR="004B7138">
          <w:t>MACE</w:t>
        </w:r>
        <w:r w:rsidR="004B7138">
          <w:t xml:space="preserve"> </w:t>
        </w:r>
      </w:ins>
      <w:r>
        <w:t xml:space="preserve">and quantify the mediating effect of PTSD on </w:t>
      </w:r>
      <w:del w:id="75" w:author="Haas, Andreas (ISPM)" w:date="2022-06-10T09:52:00Z">
        <w:r w:rsidDel="004B7138">
          <w:delText xml:space="preserve">CVD </w:delText>
        </w:r>
      </w:del>
      <w:ins w:id="76" w:author="Haas, Andreas (ISPM)" w:date="2022-06-10T09:52:00Z">
        <w:r w:rsidR="004B7138">
          <w:t>MACE</w:t>
        </w:r>
        <w:r w:rsidR="004B7138">
          <w:t xml:space="preserve"> </w:t>
        </w:r>
      </w:ins>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2914FC">
      <w:pPr>
        <w:pStyle w:val="ListParagraph"/>
        <w:numPr>
          <w:ilvl w:val="0"/>
          <w:numId w:val="12"/>
        </w:numPr>
        <w:spacing w:before="60" w:after="60"/>
        <w:jc w:val="both"/>
        <w:rPr>
          <w:ins w:id="77" w:author="Haas, Andreas (ISPM)" w:date="2022-06-10T14:22:00Z"/>
        </w:rPr>
        <w:pPrChange w:id="78" w:author="Haas, Andreas (ISPM)" w:date="2022-06-10T14:26:00Z">
          <w:pPr>
            <w:pStyle w:val="ListParagraph"/>
            <w:numPr>
              <w:numId w:val="11"/>
            </w:numPr>
            <w:spacing w:before="60" w:after="60"/>
            <w:ind w:hanging="360"/>
            <w:jc w:val="both"/>
          </w:pPr>
        </w:pPrChange>
      </w:pPr>
      <w:ins w:id="79" w:author="Haas, Andreas (ISPM)" w:date="2022-06-10T14:22:00Z">
        <w:r w:rsidRPr="00A25C1B">
          <w:t xml:space="preserve">To </w:t>
        </w:r>
        <w:r>
          <w:t>examine the cumulative incidence and factors associated with PTSD</w:t>
        </w:r>
      </w:ins>
    </w:p>
    <w:p w14:paraId="59E79CCA" w14:textId="77777777" w:rsidR="00D81769" w:rsidRDefault="00D81769" w:rsidP="002914FC">
      <w:pPr>
        <w:pStyle w:val="ListParagraph"/>
        <w:numPr>
          <w:ilvl w:val="0"/>
          <w:numId w:val="12"/>
        </w:numPr>
        <w:spacing w:before="60" w:after="60"/>
        <w:jc w:val="both"/>
        <w:rPr>
          <w:ins w:id="80" w:author="Haas, Andreas (ISPM)" w:date="2022-06-10T14:22:00Z"/>
        </w:rPr>
        <w:pPrChange w:id="81" w:author="Haas, Andreas (ISPM)" w:date="2022-06-10T14:26:00Z">
          <w:pPr>
            <w:pStyle w:val="ListParagraph"/>
            <w:numPr>
              <w:numId w:val="11"/>
            </w:numPr>
            <w:spacing w:before="60" w:after="60"/>
            <w:ind w:hanging="360"/>
            <w:jc w:val="both"/>
          </w:pPr>
        </w:pPrChange>
      </w:pPr>
      <w:ins w:id="82" w:author="Haas, Andreas (ISPM)" w:date="2022-06-10T14:22:00Z">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ins>
    </w:p>
    <w:p w14:paraId="39F2714E" w14:textId="77777777" w:rsidR="00BD3CA6" w:rsidRDefault="00BD3CA6" w:rsidP="00BD3CA6">
      <w:pPr>
        <w:pStyle w:val="ListParagraph"/>
        <w:numPr>
          <w:ilvl w:val="0"/>
          <w:numId w:val="12"/>
        </w:numPr>
        <w:spacing w:before="60" w:after="60"/>
        <w:jc w:val="both"/>
        <w:rPr>
          <w:ins w:id="83" w:author="Haas, Andreas (ISPM)" w:date="2022-06-10T14:29:00Z"/>
        </w:rPr>
      </w:pPr>
      <w:ins w:id="84" w:author="Haas, Andreas (ISPM)" w:date="2022-06-10T14:29:00Z">
        <w:r>
          <w:t>To examine factors associated with CVD risk factors and MACE</w:t>
        </w:r>
      </w:ins>
    </w:p>
    <w:p w14:paraId="59425CAC" w14:textId="77777777" w:rsidR="00D81769" w:rsidRDefault="00D81769" w:rsidP="002914FC">
      <w:pPr>
        <w:pStyle w:val="ListParagraph"/>
        <w:numPr>
          <w:ilvl w:val="0"/>
          <w:numId w:val="12"/>
        </w:numPr>
        <w:spacing w:before="60" w:after="60"/>
        <w:jc w:val="both"/>
        <w:rPr>
          <w:ins w:id="85" w:author="Haas, Andreas (ISPM)" w:date="2022-06-10T14:22:00Z"/>
        </w:rPr>
        <w:pPrChange w:id="86" w:author="Haas, Andreas (ISPM)" w:date="2022-06-10T14:26:00Z">
          <w:pPr>
            <w:pStyle w:val="ListParagraph"/>
            <w:numPr>
              <w:numId w:val="11"/>
            </w:numPr>
            <w:spacing w:before="60" w:after="60"/>
            <w:ind w:hanging="360"/>
            <w:jc w:val="both"/>
          </w:pPr>
        </w:pPrChange>
      </w:pPr>
      <w:ins w:id="87" w:author="Haas, Andreas (ISPM)" w:date="2022-06-10T14:22:00Z">
        <w:r>
          <w:t xml:space="preserve">To examine PTSD as a causal risk factor for MACE (total effect) </w:t>
        </w:r>
      </w:ins>
    </w:p>
    <w:p w14:paraId="61EA0EB8" w14:textId="77777777" w:rsidR="00D81769" w:rsidRDefault="00D81769" w:rsidP="002914FC">
      <w:pPr>
        <w:pStyle w:val="ListParagraph"/>
        <w:numPr>
          <w:ilvl w:val="0"/>
          <w:numId w:val="12"/>
        </w:numPr>
        <w:spacing w:before="60" w:after="60"/>
        <w:jc w:val="both"/>
        <w:rPr>
          <w:ins w:id="88" w:author="Haas, Andreas (ISPM)" w:date="2022-06-10T14:22:00Z"/>
        </w:rPr>
        <w:pPrChange w:id="89" w:author="Haas, Andreas (ISPM)" w:date="2022-06-10T14:26:00Z">
          <w:pPr>
            <w:pStyle w:val="ListParagraph"/>
            <w:numPr>
              <w:numId w:val="11"/>
            </w:numPr>
            <w:spacing w:before="60" w:after="60"/>
            <w:ind w:hanging="360"/>
            <w:jc w:val="both"/>
          </w:pPr>
        </w:pPrChange>
      </w:pPr>
      <w:ins w:id="90" w:author="Haas, Andreas (ISPM)" w:date="2022-06-10T14:22:00Z">
        <w:r>
          <w:t xml:space="preserve">To quantify the mediating effect of PTSD through CVD risk factor on MACE (indirect effect via mediators). </w:t>
        </w:r>
      </w:ins>
    </w:p>
    <w:p w14:paraId="410AE6EE" w14:textId="0CE5E4C2" w:rsidR="00C03D7E" w:rsidDel="00D81769" w:rsidRDefault="009A4A05" w:rsidP="00414EEF">
      <w:pPr>
        <w:pStyle w:val="ListParagraph"/>
        <w:numPr>
          <w:ilvl w:val="0"/>
          <w:numId w:val="10"/>
        </w:numPr>
        <w:spacing w:before="60" w:after="60"/>
        <w:jc w:val="both"/>
        <w:rPr>
          <w:del w:id="91" w:author="Haas, Andreas (ISPM)" w:date="2022-06-10T14:22:00Z"/>
        </w:rPr>
        <w:pPrChange w:id="92" w:author="Haas, Andreas (ISPM)" w:date="2022-06-10T13:44:00Z">
          <w:pPr>
            <w:pStyle w:val="ListParagraph"/>
            <w:numPr>
              <w:numId w:val="3"/>
            </w:numPr>
            <w:spacing w:before="60" w:after="60"/>
            <w:ind w:hanging="360"/>
            <w:jc w:val="both"/>
          </w:pPr>
        </w:pPrChange>
      </w:pPr>
      <w:del w:id="93" w:author="Haas, Andreas (ISPM)" w:date="2022-06-10T14:22:00Z">
        <w:r w:rsidRPr="00A25C1B" w:rsidDel="00D81769">
          <w:delText xml:space="preserve">To </w:delText>
        </w:r>
        <w:r w:rsidDel="00D81769">
          <w:delText>describe the incidence of</w:delText>
        </w:r>
        <w:r w:rsidRPr="00A25C1B" w:rsidDel="00D81769">
          <w:delText xml:space="preserve"> </w:delText>
        </w:r>
        <w:r w:rsidR="00421E99" w:rsidDel="00D81769">
          <w:delText>CVD</w:delText>
        </w:r>
        <w:r w:rsidDel="00D81769">
          <w:delText xml:space="preserve"> risk factors</w:delText>
        </w:r>
        <w:r w:rsidR="00421E99" w:rsidDel="00D81769">
          <w:delText xml:space="preserve"> (diabetes, hypertension, dyslipidaemia)</w:delText>
        </w:r>
        <w:r w:rsidDel="00D81769">
          <w:delText xml:space="preserve"> and </w:delText>
        </w:r>
      </w:del>
      <w:del w:id="94" w:author="Haas, Andreas (ISPM)" w:date="2022-06-10T09:55:00Z">
        <w:r w:rsidDel="00C03D7E">
          <w:delText xml:space="preserve">major </w:delText>
        </w:r>
        <w:r w:rsidR="00186365" w:rsidDel="00C03D7E">
          <w:delText xml:space="preserve">adverse </w:delText>
        </w:r>
        <w:r w:rsidDel="00C03D7E">
          <w:delText>cardiovascular events</w:delText>
        </w:r>
        <w:r w:rsidR="00186365" w:rsidDel="00C03D7E">
          <w:delText xml:space="preserve"> (</w:delText>
        </w:r>
      </w:del>
      <w:del w:id="95" w:author="Haas, Andreas (ISPM)" w:date="2022-06-10T14:22:00Z">
        <w:r w:rsidR="00186365" w:rsidDel="00D81769">
          <w:delText>MACE</w:delText>
        </w:r>
      </w:del>
      <w:del w:id="96" w:author="Haas, Andreas (ISPM)" w:date="2022-06-10T09:55:00Z">
        <w:r w:rsidR="00DB51AB" w:rsidDel="00C03D7E">
          <w:delText>)</w:delText>
        </w:r>
      </w:del>
      <w:del w:id="97" w:author="Haas, Andreas (ISPM)" w:date="2022-06-10T14:22:00Z">
        <w:r w:rsidDel="00D81769">
          <w:delText xml:space="preserve"> in persons with and without PTSD</w:delText>
        </w:r>
        <w:r w:rsidRPr="00A25C1B" w:rsidDel="00D81769">
          <w:delText xml:space="preserve"> </w:delText>
        </w:r>
      </w:del>
    </w:p>
    <w:p w14:paraId="261182A9" w14:textId="03F148F7" w:rsidR="009A4A05" w:rsidDel="00D81769" w:rsidRDefault="009A4A05" w:rsidP="00414EEF">
      <w:pPr>
        <w:pStyle w:val="ListParagraph"/>
        <w:numPr>
          <w:ilvl w:val="0"/>
          <w:numId w:val="10"/>
        </w:numPr>
        <w:spacing w:before="60" w:after="60"/>
        <w:jc w:val="both"/>
        <w:rPr>
          <w:del w:id="98" w:author="Haas, Andreas (ISPM)" w:date="2022-06-10T14:22:00Z"/>
        </w:rPr>
        <w:pPrChange w:id="99" w:author="Haas, Andreas (ISPM)" w:date="2022-06-10T13:44:00Z">
          <w:pPr>
            <w:pStyle w:val="ListParagraph"/>
            <w:numPr>
              <w:numId w:val="3"/>
            </w:numPr>
            <w:spacing w:before="60" w:after="60"/>
            <w:ind w:hanging="360"/>
            <w:jc w:val="both"/>
          </w:pPr>
        </w:pPrChange>
      </w:pPr>
      <w:del w:id="100" w:author="Haas, Andreas (ISPM)" w:date="2022-06-10T14:22:00Z">
        <w:r w:rsidDel="00D81769">
          <w:delText xml:space="preserve">To examine PTSD as a causal risk factor for </w:delText>
        </w:r>
        <w:r w:rsidR="00DF112D" w:rsidDel="00D81769">
          <w:delText>M</w:delText>
        </w:r>
        <w:r w:rsidR="00186365" w:rsidDel="00D81769">
          <w:delText>ACE</w:delText>
        </w:r>
        <w:r w:rsidR="00DF112D" w:rsidDel="00D81769">
          <w:delText xml:space="preserve"> </w:delText>
        </w:r>
        <w:r w:rsidDel="00D81769">
          <w:delText xml:space="preserve">(total effect) </w:delText>
        </w:r>
      </w:del>
    </w:p>
    <w:p w14:paraId="08CE47EB" w14:textId="53D55D92" w:rsidR="009A4A05" w:rsidDel="00D81769" w:rsidRDefault="009A4A05" w:rsidP="00414EEF">
      <w:pPr>
        <w:pStyle w:val="ListParagraph"/>
        <w:numPr>
          <w:ilvl w:val="0"/>
          <w:numId w:val="10"/>
        </w:numPr>
        <w:spacing w:before="60" w:after="60"/>
        <w:jc w:val="both"/>
        <w:rPr>
          <w:del w:id="101" w:author="Haas, Andreas (ISPM)" w:date="2022-06-10T14:22:00Z"/>
        </w:rPr>
        <w:pPrChange w:id="102" w:author="Haas, Andreas (ISPM)" w:date="2022-06-10T13:44:00Z">
          <w:pPr>
            <w:pStyle w:val="ListParagraph"/>
            <w:numPr>
              <w:numId w:val="3"/>
            </w:numPr>
            <w:spacing w:before="60" w:after="60"/>
            <w:ind w:hanging="360"/>
            <w:jc w:val="both"/>
          </w:pPr>
        </w:pPrChange>
      </w:pPr>
      <w:del w:id="103" w:author="Haas, Andreas (ISPM)" w:date="2022-06-10T14:22:00Z">
        <w:r w:rsidDel="00D81769">
          <w:delText xml:space="preserve">To quantify the mediating effect of PTSD through CVD risk factor on </w:delText>
        </w:r>
        <w:r w:rsidR="00186365" w:rsidDel="00D81769">
          <w:delText>MACE</w:delText>
        </w:r>
        <w:r w:rsidR="00614C6C" w:rsidDel="00D81769">
          <w:delText xml:space="preserve"> </w:delText>
        </w:r>
        <w:r w:rsidDel="00D81769">
          <w:delText xml:space="preserve">(indirect effect via mediators). </w:delText>
        </w:r>
      </w:del>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632C6218" w:rsidR="009A4A05" w:rsidRDefault="009A4A05" w:rsidP="00FD721A">
      <w:pPr>
        <w:spacing w:before="60" w:after="60"/>
        <w:jc w:val="both"/>
      </w:pPr>
      <w:r w:rsidRPr="00CB08C9">
        <w:t>Adults aged 1</w:t>
      </w:r>
      <w:r>
        <w:t xml:space="preserve">8 </w:t>
      </w:r>
      <w:r w:rsidRPr="00CB08C9">
        <w:t>years or older w</w:t>
      </w:r>
      <w:del w:id="104" w:author="Haas, Andreas (ISPM)" w:date="2022-06-10T10:56:00Z">
        <w:r w:rsidRPr="00CB08C9" w:rsidDel="00F33E10">
          <w:delText>ho had</w:delText>
        </w:r>
      </w:del>
      <w:ins w:id="105" w:author="Haas, Andreas (ISPM)" w:date="2022-06-10T10:56:00Z">
        <w:r w:rsidR="00F33E10">
          <w:t>ith</w:t>
        </w:r>
      </w:ins>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64828797" w:rsidR="009A4A05" w:rsidRDefault="009A4A05" w:rsidP="00FD721A">
      <w:pPr>
        <w:pStyle w:val="ListParagraph"/>
        <w:numPr>
          <w:ilvl w:val="0"/>
          <w:numId w:val="2"/>
        </w:numPr>
        <w:spacing w:before="60" w:after="60"/>
        <w:jc w:val="both"/>
      </w:pPr>
      <w:r>
        <w:t xml:space="preserve">Sociodemographic data: age, sex, </w:t>
      </w:r>
      <w:ins w:id="106" w:author="Haas, Andreas (ISPM)" w:date="2022-06-10T10:05:00Z">
        <w:r w:rsidR="00935AE8">
          <w:t>population group</w:t>
        </w:r>
      </w:ins>
      <w:del w:id="107" w:author="Haas, Andreas (ISPM)" w:date="2022-06-10T10:05:00Z">
        <w:r w:rsidDel="00935AE8">
          <w:delText>ethnicity</w:delText>
        </w:r>
      </w:del>
      <w:ins w:id="108" w:author="Haas, Andreas (ISPM)" w:date="2022-06-10T10:02:00Z">
        <w:r w:rsidR="00281428">
          <w:t xml:space="preserve">, socioeconomic status </w:t>
        </w:r>
      </w:ins>
      <w:del w:id="109" w:author="Haas, Andreas (ISPM)" w:date="2022-06-10T11:04:00Z">
        <w:r w:rsidDel="004F13A9">
          <w:delText xml:space="preserve"> </w:delText>
        </w:r>
      </w:del>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2DDA8473" w:rsidR="009A4A05" w:rsidRDefault="009A4A05" w:rsidP="00E763E9">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del w:id="110" w:author="Haas, Andreas (ISPM)" w:date="2022-06-10T10:06:00Z">
        <w:r w:rsidDel="00935AE8">
          <w:delText>Ethnicity</w:delText>
        </w:r>
      </w:del>
      <w:ins w:id="111" w:author="Haas, Andreas (ISPM)" w:date="2022-06-10T10:06:00Z">
        <w:r w:rsidR="00935AE8">
          <w:t>Population group</w:t>
        </w:r>
      </w:ins>
      <w:r>
        <w:t xml:space="preserve"> </w:t>
      </w:r>
      <w:ins w:id="112" w:author="Haas, Andreas (ISPM)" w:date="2022-06-10T10:57:00Z">
        <w:r w:rsidR="008D2E5C">
          <w:t xml:space="preserve">(ethnicity) </w:t>
        </w:r>
      </w:ins>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w:t>
      </w:r>
      <w:del w:id="113" w:author="Haas, Andreas (ISPM)" w:date="2022-06-10T10:57:00Z">
        <w:r w:rsidDel="008D2E5C">
          <w:delText xml:space="preserve">depression </w:delText>
        </w:r>
      </w:del>
      <w:ins w:id="114" w:author="Haas, Andreas (ISPM)" w:date="2022-06-10T16:36:00Z">
        <w:r w:rsidR="009C0D2C">
          <w:t>depressive disorders</w:t>
        </w:r>
      </w:ins>
      <w:ins w:id="115" w:author="Haas, Andreas (ISPM)" w:date="2022-06-10T10:57:00Z">
        <w:r w:rsidR="008D2E5C">
          <w:t xml:space="preserve"> </w:t>
        </w:r>
      </w:ins>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 </w:instrText>
      </w:r>
      <w:r w:rsidR="00186365" w:rsidRPr="008D2E5C">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EN.CITE.DATA </w:instrText>
      </w:r>
      <w:r w:rsidR="00186365" w:rsidRPr="008D2E5C">
        <w:fldChar w:fldCharType="end"/>
      </w:r>
      <w:r>
        <w:fldChar w:fldCharType="separate"/>
      </w:r>
      <w:r w:rsidR="00186365">
        <w:rPr>
          <w:noProof/>
        </w:rPr>
        <w:t>(8)</w:t>
      </w:r>
      <w:r>
        <w:fldChar w:fldCharType="end"/>
      </w:r>
      <w:r>
        <w:t xml:space="preserve">. </w:t>
      </w:r>
      <w:del w:id="116" w:author="Haas, Andreas (ISPM)" w:date="2022-06-10T10:06:00Z">
        <w:r w:rsidDel="00935AE8">
          <w:delText>Ethnicity</w:delText>
        </w:r>
      </w:del>
      <w:ins w:id="117" w:author="Haas, Andreas (ISPM)" w:date="2022-06-10T10:06:00Z">
        <w:r w:rsidR="00935AE8">
          <w:t>Population group</w:t>
        </w:r>
      </w:ins>
      <w:r>
        <w:t xml:space="preserve">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w:t>
      </w:r>
      <w:r>
        <w:lastRenderedPageBreak/>
        <w:t xml:space="preserve">and thus the </w:t>
      </w:r>
      <w:r w:rsidR="00EF6FF6">
        <w:t xml:space="preserve">CVD </w:t>
      </w:r>
      <w:r>
        <w:t xml:space="preserve">risk factors. 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instrText xml:space="preserve"> ADDIN EN.CITE </w:instrText>
      </w:r>
      <w:r w:rsidR="00186365">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instrText xml:space="preserve"> ADDIN EN.CITE.DATA </w:instrText>
      </w:r>
      <w:r w:rsidR="00186365">
        <w:fldChar w:fldCharType="end"/>
      </w:r>
      <w:r>
        <w:fldChar w:fldCharType="separate"/>
      </w:r>
      <w:r w:rsidR="00186365">
        <w:rPr>
          <w:noProof/>
        </w:rPr>
        <w:t>(12)</w:t>
      </w:r>
      <w:r>
        <w:fldChar w:fldCharType="end"/>
      </w:r>
      <w:r>
        <w:t xml:space="preserve">, and smoking </w:t>
      </w:r>
      <w:r>
        <w:fldChar w:fldCharType="begin"/>
      </w:r>
      <w:r w:rsidR="00186365">
        <w:instrText xml:space="preserve"> ADDIN EN.CITE &lt;EndNote&gt;&lt;Cite&gt;&lt;Author&gt;Salahuddin&lt;/Author&gt;&lt;Year&gt;2012&lt;/Year&gt;&lt;RecNum&gt;97&lt;/RecNum&gt;&lt;DisplayText&gt;(13)&lt;/DisplayText&gt;&lt;record&gt;&lt;rec-number&gt;97&lt;/rec-number&gt;&lt;foreign-keys&gt;&lt;key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186365">
        <w:rPr>
          <w:noProof/>
        </w:rPr>
        <w:t>(13)</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EF6FF6">
        <w:t xml:space="preserve">MVE </w:t>
      </w:r>
      <w:r>
        <w:fldChar w:fldCharType="begin"/>
      </w:r>
      <w:r w:rsidR="00186365">
        <w:instrText xml:space="preserve"> ADDIN EN.CITE &lt;EndNote&gt;&lt;Cite&gt;&lt;Author&gt;Jacquet-Smailovic&lt;/Author&gt;&lt;Year&gt;2021&lt;/Year&gt;&lt;RecNum&gt;89&lt;/RecNum&gt;&lt;DisplayText&gt;(14)&lt;/DisplayText&gt;&lt;record&gt;&lt;rec-number&gt;89&lt;/rec-number&gt;&lt;foreign-keys&gt;&lt;key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186365">
        <w:rPr>
          <w:noProof/>
        </w:rPr>
        <w:t>(14)</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27B5AB36" w:rsidR="009A4A05" w:rsidRPr="00A97C15" w:rsidRDefault="009A4A05" w:rsidP="00263DAF">
      <w:pPr>
        <w:spacing w:before="60" w:after="60"/>
        <w:jc w:val="both"/>
      </w:pPr>
      <w:r>
        <w:rPr>
          <w:b/>
        </w:rPr>
        <w:t xml:space="preserve">Outcome: </w:t>
      </w:r>
      <w:r>
        <w:t xml:space="preserve">The primary outcome is a </w:t>
      </w:r>
      <w:del w:id="118" w:author="Haas, Andreas (ISPM)" w:date="2022-06-10T16:41:00Z">
        <w:r w:rsidR="00E763E9" w:rsidRPr="00584470" w:rsidDel="009C0D2C">
          <w:rPr>
            <w:highlight w:val="yellow"/>
            <w:rPrChange w:id="119" w:author="Haas, Andreas (ISPM)" w:date="2022-06-10T11:32:00Z">
              <w:rPr/>
            </w:rPrChange>
          </w:rPr>
          <w:delText>two</w:delText>
        </w:r>
      </w:del>
      <w:ins w:id="120" w:author="Haas, Andreas (ISPM)" w:date="2022-06-10T16:41:00Z">
        <w:r w:rsidR="009C0D2C">
          <w:rPr>
            <w:highlight w:val="yellow"/>
          </w:rPr>
          <w:t>three</w:t>
        </w:r>
      </w:ins>
      <w:r w:rsidR="00E763E9" w:rsidRPr="00584470">
        <w:rPr>
          <w:highlight w:val="yellow"/>
          <w:rPrChange w:id="121" w:author="Haas, Andreas (ISPM)" w:date="2022-06-10T11:32:00Z">
            <w:rPr/>
          </w:rPrChange>
        </w:rPr>
        <w:t>-point</w:t>
      </w:r>
      <w:ins w:id="122" w:author="Haas, Andreas (ISPM)" w:date="2022-06-10T11:24:00Z">
        <w:r w:rsidR="00A96E5B" w:rsidRPr="00584470">
          <w:rPr>
            <w:highlight w:val="yellow"/>
            <w:rPrChange w:id="123" w:author="Haas, Andreas (ISPM)" w:date="2022-06-10T11:32:00Z">
              <w:rPr/>
            </w:rPrChange>
          </w:rPr>
          <w:t xml:space="preserve"> </w:t>
        </w:r>
      </w:ins>
      <w:del w:id="124" w:author="Haas, Andreas (ISPM)" w:date="2022-06-10T16:45:00Z">
        <w:r w:rsidR="00E763E9" w:rsidDel="009C0D2C">
          <w:delText xml:space="preserve"> </w:delText>
        </w:r>
      </w:del>
      <w:del w:id="125" w:author="Haas, Andreas (ISPM)" w:date="2022-06-10T16:42:00Z">
        <w:r w:rsidDel="009C0D2C">
          <w:delText xml:space="preserve">major </w:delText>
        </w:r>
        <w:r w:rsidR="00E763E9" w:rsidDel="009C0D2C">
          <w:delText xml:space="preserve">adverse </w:delText>
        </w:r>
        <w:r w:rsidDel="009C0D2C">
          <w:delText xml:space="preserve">cardiovascular event </w:delText>
        </w:r>
      </w:del>
      <w:ins w:id="126" w:author="Haas, Andreas (ISPM)" w:date="2022-06-10T16:42:00Z">
        <w:r w:rsidR="009C0D2C">
          <w:t xml:space="preserve">MACE </w:t>
        </w:r>
      </w:ins>
      <w:r w:rsidR="00E763E9">
        <w:t>(</w:t>
      </w:r>
      <w:del w:id="127" w:author="Haas, Andreas (ISPM)" w:date="2022-06-10T08:24:00Z">
        <w:r w:rsidR="00E763E9" w:rsidDel="00653EC3">
          <w:delText>2-P</w:delText>
        </w:r>
      </w:del>
      <w:del w:id="128" w:author="Haas, Andreas (ISPM)" w:date="2022-06-10T11:32:00Z">
        <w:r w:rsidR="00E763E9" w:rsidDel="00FC559E">
          <w:delText xml:space="preserve"> </w:delText>
        </w:r>
      </w:del>
      <w:r w:rsidR="00E763E9">
        <w:t>MACE</w:t>
      </w:r>
      <w:ins w:id="129" w:author="Haas, Andreas (ISPM)" w:date="2022-06-10T16:41:00Z">
        <w:r w:rsidR="009C0D2C">
          <w:t>3</w:t>
        </w:r>
      </w:ins>
      <w:r w:rsidR="00E763E9">
        <w:t>)</w:t>
      </w:r>
      <w:del w:id="130" w:author="Haas, Andreas (ISPM)" w:date="2022-06-10T11:20:00Z">
        <w:r w:rsidR="00E763E9" w:rsidDel="00A96E5B">
          <w:delText xml:space="preserve"> which includes</w:delText>
        </w:r>
      </w:del>
      <w:ins w:id="131" w:author="Haas, Andreas (ISPM)" w:date="2022-06-10T11:20:00Z">
        <w:r w:rsidR="00A96E5B">
          <w:t xml:space="preserve">, </w:t>
        </w:r>
      </w:ins>
      <w:ins w:id="132" w:author="Haas, Andreas (ISPM)" w:date="2022-06-10T11:25:00Z">
        <w:r w:rsidR="00A96E5B">
          <w:t xml:space="preserve">which includes </w:t>
        </w:r>
      </w:ins>
      <w:del w:id="133" w:author="Haas, Andreas (ISPM)" w:date="2022-06-10T11:25:00Z">
        <w:r w:rsidDel="00A96E5B">
          <w:delText xml:space="preserve"> </w:delText>
        </w:r>
      </w:del>
      <w:del w:id="134" w:author="Haas, Andreas (ISPM)" w:date="2022-06-10T10:55:00Z">
        <w:r w:rsidDel="00F33E10">
          <w:delText xml:space="preserve">as </w:delText>
        </w:r>
      </w:del>
      <w:del w:id="135" w:author="Haas, Andreas (ISPM)" w:date="2022-06-10T08:26:00Z">
        <w:r w:rsidDel="00E60FF5">
          <w:delText xml:space="preserve">an acute </w:delText>
        </w:r>
      </w:del>
      <w:r w:rsidR="00E763E9">
        <w:t>myocardial infarction</w:t>
      </w:r>
      <w:ins w:id="136" w:author="Haas, Andreas (ISPM)" w:date="2022-06-10T16:42:00Z">
        <w:r w:rsidR="009C0D2C">
          <w:t xml:space="preserve">, </w:t>
        </w:r>
      </w:ins>
      <w:del w:id="137" w:author="Haas, Andreas (ISPM)" w:date="2022-06-10T16:42:00Z">
        <w:r w:rsidDel="009C0D2C">
          <w:delText xml:space="preserve"> </w:delText>
        </w:r>
      </w:del>
      <w:del w:id="138" w:author="Haas, Andreas (ISPM)" w:date="2022-06-10T11:25:00Z">
        <w:r w:rsidDel="00A96E5B">
          <w:delText xml:space="preserve">or </w:delText>
        </w:r>
      </w:del>
      <w:r>
        <w:t>stroke</w:t>
      </w:r>
      <w:ins w:id="139" w:author="Haas, Andreas (ISPM)" w:date="2022-06-10T16:42:00Z">
        <w:r w:rsidR="009C0D2C">
          <w:t xml:space="preserve">, </w:t>
        </w:r>
        <w:r w:rsidR="009C0D2C">
          <w:t xml:space="preserve">revascularization </w:t>
        </w:r>
        <w:r w:rsidR="009C0D2C">
          <w:t>and</w:t>
        </w:r>
        <w:r w:rsidR="009C0D2C">
          <w:t xml:space="preserve"> </w:t>
        </w:r>
        <w:r w:rsidR="009C0D2C" w:rsidRPr="00E35C15">
          <w:rPr>
            <w:highlight w:val="yellow"/>
          </w:rPr>
          <w:t>hospitali</w:t>
        </w:r>
        <w:r w:rsidR="009C0D2C">
          <w:rPr>
            <w:highlight w:val="yellow"/>
          </w:rPr>
          <w:t>z</w:t>
        </w:r>
        <w:r w:rsidR="009C0D2C" w:rsidRPr="00E35C15">
          <w:rPr>
            <w:highlight w:val="yellow"/>
          </w:rPr>
          <w:t>ation for</w:t>
        </w:r>
        <w:r w:rsidR="009C0D2C">
          <w:t xml:space="preserve"> unstable angina</w:t>
        </w:r>
      </w:ins>
      <w:del w:id="140" w:author="Haas, Andreas (ISPM)" w:date="2022-06-10T08:24:00Z">
        <w:r w:rsidR="00CF6F9B" w:rsidDel="00A73441">
          <w:delText>.</w:delText>
        </w:r>
      </w:del>
      <w:r w:rsidR="00CF6F9B">
        <w:t xml:space="preserve"> </w:t>
      </w:r>
      <w:del w:id="141" w:author="Haas, Andreas (ISPM)" w:date="2022-06-10T08:24:00Z">
        <w:r w:rsidDel="00A73441">
          <w:delText xml:space="preserve">Cases of acute </w:delText>
        </w:r>
        <w:r w:rsidR="00E763E9" w:rsidDel="00A73441">
          <w:delText>myocardial infarction</w:delText>
        </w:r>
        <w:r w:rsidDel="00A73441">
          <w:delText xml:space="preserve"> are defined in the presence of any of the ICD-10 codes for acute ST-elevation myocardial infarction, acute non-ST-elevation myocardial infarction, or unspecified myocardial infarction</w:delText>
        </w:r>
        <w:r w:rsidR="00263DAF" w:rsidDel="00A73441">
          <w:delText xml:space="preserve">. </w:delText>
        </w:r>
        <w:r w:rsidR="000737F5" w:rsidDel="00A73441">
          <w:delText xml:space="preserve">Cases of stroke </w:delText>
        </w:r>
        <w:r w:rsidR="000C0057" w:rsidDel="00A73441">
          <w:delText>are defined in the presence of hemorrhagic, ischaemic ir unspecified stroke</w:delText>
        </w:r>
        <w:r w:rsidR="00263DAF" w:rsidDel="00A73441">
          <w:delText xml:space="preserve"> </w:delText>
        </w:r>
      </w:del>
      <w:r w:rsidR="00263DAF">
        <w:t>(</w:t>
      </w:r>
      <w:r w:rsidR="00263DAF" w:rsidRPr="00335A0A">
        <w:rPr>
          <w:u w:val="single"/>
        </w:rPr>
        <w:t>Table</w:t>
      </w:r>
      <w:ins w:id="142" w:author="Haas, Andreas (ISPM)" w:date="2022-06-10T16:45:00Z">
        <w:r w:rsidR="009C0D2C">
          <w:rPr>
            <w:u w:val="single"/>
          </w:rPr>
          <w:t>s</w:t>
        </w:r>
      </w:ins>
      <w:r w:rsidR="00263DAF" w:rsidRPr="00335A0A">
        <w:rPr>
          <w:u w:val="single"/>
        </w:rPr>
        <w:t xml:space="preserve"> 1</w:t>
      </w:r>
      <w:ins w:id="143" w:author="Haas, Andreas (ISPM)" w:date="2022-06-10T16:45:00Z">
        <w:r w:rsidR="009C0D2C">
          <w:rPr>
            <w:u w:val="single"/>
          </w:rPr>
          <w:t>-2</w:t>
        </w:r>
      </w:ins>
      <w:r w:rsidR="00263DAF">
        <w:t>)</w:t>
      </w:r>
      <w:commentRangeStart w:id="144"/>
      <w:r w:rsidR="000C0057">
        <w:t>.</w:t>
      </w:r>
      <w:commentRangeEnd w:id="144"/>
      <w:r w:rsidR="00A96E5B">
        <w:rPr>
          <w:rStyle w:val="CommentReference"/>
        </w:rPr>
        <w:commentReference w:id="144"/>
      </w:r>
      <w:r w:rsidR="000C0057">
        <w:t xml:space="preserve"> </w:t>
      </w:r>
      <w:ins w:id="145" w:author="Haas, Andreas (ISPM)" w:date="2022-06-10T08:26:00Z">
        <w:r w:rsidR="00E60FF5">
          <w:t xml:space="preserve">Secondary outcomes </w:t>
        </w:r>
      </w:ins>
      <w:ins w:id="146" w:author="Haas, Andreas (ISPM)" w:date="2022-06-10T08:28:00Z">
        <w:r w:rsidR="004048F0">
          <w:t>are</w:t>
        </w:r>
      </w:ins>
      <w:ins w:id="147" w:author="Haas, Andreas (ISPM)" w:date="2022-06-10T08:26:00Z">
        <w:r w:rsidR="00E60FF5">
          <w:t xml:space="preserve"> the </w:t>
        </w:r>
      </w:ins>
      <w:del w:id="148" w:author="Haas, Andreas (ISPM)" w:date="2022-06-10T08:26:00Z">
        <w:r w:rsidR="00BD765D" w:rsidDel="00E60FF5">
          <w:delText xml:space="preserve">We will also use a </w:delText>
        </w:r>
      </w:del>
      <w:r w:rsidR="00BD765D">
        <w:t>t</w:t>
      </w:r>
      <w:del w:id="149" w:author="Haas, Andreas (ISPM)" w:date="2022-06-10T16:45:00Z">
        <w:r w:rsidR="00BD765D" w:rsidDel="009C0D2C">
          <w:delText>hree</w:delText>
        </w:r>
      </w:del>
      <w:ins w:id="150" w:author="Haas, Andreas (ISPM)" w:date="2022-06-10T16:45:00Z">
        <w:r w:rsidR="009C0D2C">
          <w:t>wo</w:t>
        </w:r>
      </w:ins>
      <w:del w:id="151" w:author="Haas, Andreas (ISPM)" w:date="2022-06-10T11:23:00Z">
        <w:r w:rsidR="00BD765D" w:rsidDel="00A96E5B">
          <w:delText>-point</w:delText>
        </w:r>
      </w:del>
      <w:ins w:id="152" w:author="Haas, Andreas (ISPM)" w:date="2022-06-10T11:23:00Z">
        <w:r w:rsidR="00A96E5B">
          <w:t>- and four-point</w:t>
        </w:r>
      </w:ins>
      <w:r w:rsidR="00BD765D">
        <w:t xml:space="preserve"> MACE</w:t>
      </w:r>
      <w:r w:rsidR="00FB72AA">
        <w:t xml:space="preserve"> (</w:t>
      </w:r>
      <w:del w:id="153" w:author="Haas, Andreas (ISPM)" w:date="2022-06-10T08:25:00Z">
        <w:r w:rsidR="00FB72AA" w:rsidDel="00653EC3">
          <w:delText xml:space="preserve">3-P </w:delText>
        </w:r>
      </w:del>
      <w:r w:rsidR="00FB72AA">
        <w:t>MACE</w:t>
      </w:r>
      <w:ins w:id="154" w:author="Haas, Andreas (ISPM)" w:date="2022-06-10T16:46:00Z">
        <w:r w:rsidR="009C0D2C">
          <w:t>2</w:t>
        </w:r>
      </w:ins>
      <w:ins w:id="155" w:author="Haas, Andreas (ISPM)" w:date="2022-06-10T11:23:00Z">
        <w:r w:rsidR="00A96E5B">
          <w:t xml:space="preserve"> and MACE4</w:t>
        </w:r>
      </w:ins>
      <w:r w:rsidR="00FB72AA">
        <w:t>)</w:t>
      </w:r>
      <w:ins w:id="156" w:author="Haas, Andreas (ISPM)" w:date="2022-06-10T11:23:00Z">
        <w:r w:rsidR="00A96E5B">
          <w:t xml:space="preserve">. </w:t>
        </w:r>
      </w:ins>
      <w:del w:id="157" w:author="Haas, Andreas (ISPM)" w:date="2022-06-10T08:26:00Z">
        <w:r w:rsidR="00BD765D" w:rsidDel="00E60FF5">
          <w:delText>,</w:delText>
        </w:r>
      </w:del>
      <w:del w:id="158" w:author="Haas, Andreas (ISPM)" w:date="2022-06-10T11:23:00Z">
        <w:r w:rsidR="00BD765D" w:rsidDel="00A96E5B">
          <w:delText xml:space="preserve"> </w:delText>
        </w:r>
      </w:del>
      <w:ins w:id="159" w:author="Haas, Andreas (ISPM)" w:date="2022-06-10T11:23:00Z">
        <w:r w:rsidR="009C0D2C">
          <w:t>MACE2</w:t>
        </w:r>
        <w:r w:rsidR="00A96E5B">
          <w:t xml:space="preserve"> </w:t>
        </w:r>
      </w:ins>
      <w:ins w:id="160" w:author="Haas, Andreas (ISPM)" w:date="2022-06-10T11:22:00Z">
        <w:r w:rsidR="00A96E5B">
          <w:t xml:space="preserve">includes </w:t>
        </w:r>
      </w:ins>
      <w:del w:id="161" w:author="Haas, Andreas (ISPM)" w:date="2022-06-10T11:21:00Z">
        <w:r w:rsidR="00BD765D" w:rsidDel="00A96E5B">
          <w:delText>that includes</w:delText>
        </w:r>
      </w:del>
      <w:del w:id="162" w:author="Haas, Andreas (ISPM)" w:date="2022-06-10T11:22:00Z">
        <w:r w:rsidR="00BD765D" w:rsidDel="00A96E5B">
          <w:delText xml:space="preserve"> </w:delText>
        </w:r>
      </w:del>
      <w:ins w:id="163" w:author="Haas, Andreas (ISPM)" w:date="2022-06-10T11:22:00Z">
        <w:r w:rsidR="00A96E5B">
          <w:t xml:space="preserve">MACE2 </w:t>
        </w:r>
      </w:ins>
      <w:ins w:id="164" w:author="Haas, Andreas (ISPM)" w:date="2022-06-10T16:46:00Z">
        <w:r w:rsidR="009C0D2C">
          <w:t xml:space="preserve">includes </w:t>
        </w:r>
        <w:r w:rsidR="009C0D2C">
          <w:t>myocardial infarction</w:t>
        </w:r>
        <w:r w:rsidR="009C0D2C">
          <w:t xml:space="preserve"> and </w:t>
        </w:r>
        <w:r w:rsidR="009C0D2C">
          <w:t xml:space="preserve">stroke </w:t>
        </w:r>
      </w:ins>
      <w:del w:id="165" w:author="Haas, Andreas (ISPM)" w:date="2022-06-10T08:27:00Z">
        <w:r w:rsidR="00BD765D" w:rsidDel="00E60FF5">
          <w:delText>the ICD-10 codes of the 2-P MACE plus</w:delText>
        </w:r>
      </w:del>
      <w:del w:id="166" w:author="Haas, Andreas (ISPM)" w:date="2022-06-10T08:28:00Z">
        <w:r w:rsidR="00BD765D" w:rsidDel="004048F0">
          <w:delText xml:space="preserve"> </w:delText>
        </w:r>
      </w:del>
      <w:del w:id="167" w:author="Haas, Andreas (ISPM)" w:date="2022-06-10T16:46:00Z">
        <w:r w:rsidR="00BD765D" w:rsidRPr="00E60FF5" w:rsidDel="009C0D2C">
          <w:rPr>
            <w:highlight w:val="yellow"/>
            <w:rPrChange w:id="168" w:author="Haas, Andreas (ISPM)" w:date="2022-06-10T08:27:00Z">
              <w:rPr/>
            </w:rPrChange>
          </w:rPr>
          <w:delText>hospitali</w:delText>
        </w:r>
      </w:del>
      <w:del w:id="169" w:author="Haas, Andreas (ISPM)" w:date="2022-06-10T14:21:00Z">
        <w:r w:rsidR="00BD765D" w:rsidRPr="00E60FF5" w:rsidDel="005F473E">
          <w:rPr>
            <w:highlight w:val="yellow"/>
            <w:rPrChange w:id="170" w:author="Haas, Andreas (ISPM)" w:date="2022-06-10T08:27:00Z">
              <w:rPr/>
            </w:rPrChange>
          </w:rPr>
          <w:delText>z</w:delText>
        </w:r>
      </w:del>
      <w:del w:id="171" w:author="Haas, Andreas (ISPM)" w:date="2022-06-10T16:46:00Z">
        <w:r w:rsidR="00BD765D" w:rsidRPr="00E60FF5" w:rsidDel="009C0D2C">
          <w:rPr>
            <w:highlight w:val="yellow"/>
            <w:rPrChange w:id="172" w:author="Haas, Andreas (ISPM)" w:date="2022-06-10T08:27:00Z">
              <w:rPr/>
            </w:rPrChange>
          </w:rPr>
          <w:delText>ation for</w:delText>
        </w:r>
        <w:r w:rsidR="00BD765D" w:rsidDel="009C0D2C">
          <w:delText xml:space="preserve"> angina</w:delText>
        </w:r>
      </w:del>
      <w:del w:id="173" w:author="Haas, Andreas (ISPM)" w:date="2022-06-10T11:26:00Z">
        <w:r w:rsidR="00BD765D" w:rsidDel="00A96E5B">
          <w:delText xml:space="preserve"> </w:delText>
        </w:r>
      </w:del>
      <w:del w:id="174" w:author="Haas, Andreas (ISPM)" w:date="2022-06-10T08:30:00Z">
        <w:r w:rsidR="00BD765D" w:rsidDel="004048F0">
          <w:delText>or</w:delText>
        </w:r>
      </w:del>
      <w:del w:id="175" w:author="Haas, Andreas (ISPM)" w:date="2022-06-10T16:46:00Z">
        <w:r w:rsidR="00BD765D" w:rsidDel="009C0D2C">
          <w:delText xml:space="preserve"> </w:delText>
        </w:r>
      </w:del>
      <w:del w:id="176" w:author="Haas, Andreas (ISPM)" w:date="2022-06-10T08:28:00Z">
        <w:r w:rsidR="00BD765D" w:rsidDel="00E60FF5">
          <w:delText>hospitalization procesdures</w:delText>
        </w:r>
      </w:del>
      <w:del w:id="177" w:author="Haas, Andreas (ISPM)" w:date="2022-06-10T16:46:00Z">
        <w:r w:rsidR="00263DAF" w:rsidDel="009C0D2C">
          <w:delText xml:space="preserve"> </w:delText>
        </w:r>
      </w:del>
      <w:r w:rsidR="00263DAF">
        <w:t>(</w:t>
      </w:r>
      <w:r w:rsidR="00263DAF" w:rsidRPr="00335A0A">
        <w:rPr>
          <w:u w:val="single"/>
        </w:rPr>
        <w:t>Table</w:t>
      </w:r>
      <w:ins w:id="178" w:author="Haas, Andreas (ISPM)" w:date="2022-06-10T08:31:00Z">
        <w:r w:rsidR="00223D4D">
          <w:rPr>
            <w:u w:val="single"/>
          </w:rPr>
          <w:t>s</w:t>
        </w:r>
      </w:ins>
      <w:r w:rsidR="00263DAF" w:rsidRPr="00335A0A">
        <w:rPr>
          <w:u w:val="single"/>
        </w:rPr>
        <w:t xml:space="preserve"> </w:t>
      </w:r>
      <w:ins w:id="179" w:author="Haas, Andreas (ISPM)" w:date="2022-06-10T08:31:00Z">
        <w:r w:rsidR="00223D4D">
          <w:rPr>
            <w:u w:val="single"/>
          </w:rPr>
          <w:t>1</w:t>
        </w:r>
      </w:ins>
      <w:del w:id="180" w:author="Haas, Andreas (ISPM)" w:date="2022-06-10T16:46:00Z">
        <w:r w:rsidR="00263DAF" w:rsidDel="009C0D2C">
          <w:rPr>
            <w:u w:val="single"/>
          </w:rPr>
          <w:delText>2</w:delText>
        </w:r>
      </w:del>
      <w:r w:rsidR="00263DAF">
        <w:t>)</w:t>
      </w:r>
      <w:ins w:id="181" w:author="Haas, Andreas (ISPM)" w:date="2022-06-10T11:24:00Z">
        <w:r w:rsidR="00A96E5B">
          <w:t xml:space="preserve">. MACE4 includes MACE3 </w:t>
        </w:r>
      </w:ins>
      <w:ins w:id="182" w:author="Haas, Andreas (ISPM)" w:date="2022-06-10T11:26:00Z">
        <w:r w:rsidR="00177B51">
          <w:t>endpoints</w:t>
        </w:r>
      </w:ins>
      <w:ins w:id="183" w:author="Haas, Andreas (ISPM)" w:date="2022-06-10T11:27:00Z">
        <w:r w:rsidR="00177B51">
          <w:t xml:space="preserve"> </w:t>
        </w:r>
      </w:ins>
      <w:del w:id="184" w:author="Haas, Andreas (ISPM)" w:date="2022-06-10T08:29:00Z">
        <w:r w:rsidR="00BD765D" w:rsidDel="004048F0">
          <w:delText xml:space="preserve">. Finally, a </w:delText>
        </w:r>
      </w:del>
      <w:del w:id="185" w:author="Haas, Andreas (ISPM)" w:date="2022-06-10T11:26:00Z">
        <w:r w:rsidR="00BD765D" w:rsidDel="00177B51">
          <w:delText>four-point MACE</w:delText>
        </w:r>
        <w:r w:rsidR="00FB72AA" w:rsidDel="00177B51">
          <w:delText xml:space="preserve"> </w:delText>
        </w:r>
      </w:del>
      <w:ins w:id="186" w:author="Haas, Andreas (ISPM)" w:date="2022-06-10T08:30:00Z">
        <w:r w:rsidR="004048F0">
          <w:t xml:space="preserve">and </w:t>
        </w:r>
      </w:ins>
      <w:del w:id="187" w:author="Haas, Andreas (ISPM)" w:date="2022-06-10T08:29:00Z">
        <w:r w:rsidR="00FB72AA" w:rsidDel="004048F0">
          <w:delText>includes the codes in the 3</w:delText>
        </w:r>
        <w:r w:rsidR="00CF6F9B" w:rsidDel="004048F0">
          <w:delText>-</w:delText>
        </w:r>
        <w:r w:rsidR="00FB72AA" w:rsidDel="004048F0">
          <w:delText>P</w:delText>
        </w:r>
        <w:r w:rsidR="00CF6F9B" w:rsidDel="004048F0">
          <w:delText xml:space="preserve"> MACE in addition to the ICD-10 codes for </w:delText>
        </w:r>
      </w:del>
      <w:r w:rsidR="00CF6F9B">
        <w:t>heart failure</w:t>
      </w:r>
      <w:r w:rsidR="00263DAF">
        <w:t xml:space="preserve"> (</w:t>
      </w:r>
      <w:r w:rsidR="00263DAF" w:rsidRPr="00335A0A">
        <w:rPr>
          <w:u w:val="single"/>
        </w:rPr>
        <w:t>Table</w:t>
      </w:r>
      <w:ins w:id="188" w:author="Haas, Andreas (ISPM)" w:date="2022-06-10T08:31:00Z">
        <w:r w:rsidR="00223D4D">
          <w:rPr>
            <w:u w:val="single"/>
          </w:rPr>
          <w:t>s</w:t>
        </w:r>
      </w:ins>
      <w:r w:rsidR="00263DAF" w:rsidRPr="00335A0A">
        <w:rPr>
          <w:u w:val="single"/>
        </w:rPr>
        <w:t xml:space="preserve"> </w:t>
      </w:r>
      <w:ins w:id="189" w:author="Haas, Andreas (ISPM)" w:date="2022-06-10T08:31:00Z">
        <w:r w:rsidR="00223D4D">
          <w:rPr>
            <w:u w:val="single"/>
          </w:rPr>
          <w:t>1-2</w:t>
        </w:r>
      </w:ins>
      <w:del w:id="190" w:author="Haas, Andreas (ISPM)" w:date="2022-06-10T08:30:00Z">
        <w:r w:rsidR="00263DAF" w:rsidDel="00223D4D">
          <w:rPr>
            <w:u w:val="single"/>
          </w:rPr>
          <w:delText>3</w:delText>
        </w:r>
      </w:del>
      <w:r w:rsidR="00263DAF">
        <w:t>).</w:t>
      </w:r>
      <w:bookmarkStart w:id="191" w:name="_GoBack"/>
      <w:bookmarkEnd w:id="191"/>
      <w:del w:id="192" w:author="Haas, Andreas (ISPM)" w:date="2022-06-10T08:30:00Z">
        <w:r w:rsidR="00496BB9" w:rsidDel="004048F0">
          <w:delText xml:space="preserve"> </w:delText>
        </w:r>
        <w:r w:rsidDel="004048F0">
          <w:delText xml:space="preserve"> </w:delText>
        </w:r>
      </w:del>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rPr>
          <w:ins w:id="193" w:author="Haas, Andreas (ISPM)" w:date="2022-06-10T14:14:00Z"/>
        </w:rPr>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rPr>
          <w:ins w:id="194" w:author="Haas, Andreas (ISPM)" w:date="2022-06-10T14:14:00Z"/>
        </w:rPr>
      </w:pPr>
    </w:p>
    <w:p w14:paraId="3FFA862B" w14:textId="416C37A3" w:rsidR="00AA2A53" w:rsidRPr="00AA2A53" w:rsidRDefault="00AA2A53" w:rsidP="0058407E">
      <w:pPr>
        <w:spacing w:before="60" w:after="60"/>
        <w:jc w:val="both"/>
        <w:rPr>
          <w:ins w:id="195" w:author="Haas, Andreas (ISPM)" w:date="2022-06-10T14:14:00Z"/>
          <w:b/>
          <w:rPrChange w:id="196" w:author="Haas, Andreas (ISPM)" w:date="2022-06-10T14:14:00Z">
            <w:rPr>
              <w:ins w:id="197" w:author="Haas, Andreas (ISPM)" w:date="2022-06-10T14:14:00Z"/>
            </w:rPr>
          </w:rPrChange>
        </w:rPr>
      </w:pPr>
      <w:ins w:id="198" w:author="Haas, Andreas (ISPM)" w:date="2022-06-10T14:14:00Z">
        <w:r w:rsidRPr="00AA2A53">
          <w:rPr>
            <w:b/>
            <w:rPrChange w:id="199" w:author="Haas, Andreas (ISPM)" w:date="2022-06-10T14:14:00Z">
              <w:rPr/>
            </w:rPrChange>
          </w:rPr>
          <w:t>Psychiatric comorbidity</w:t>
        </w:r>
      </w:ins>
    </w:p>
    <w:p w14:paraId="42187CDE" w14:textId="6B79BE4D" w:rsidR="009A4A05" w:rsidRDefault="00AA2A53" w:rsidP="0058407E">
      <w:pPr>
        <w:spacing w:before="60" w:after="60"/>
        <w:jc w:val="both"/>
      </w:pPr>
      <w:ins w:id="200" w:author="Haas, Andreas (ISPM)" w:date="2022-06-10T14:15:00Z">
        <w:r>
          <w:t xml:space="preserve">We will consider the following psychiatric comorbidities: </w:t>
        </w:r>
      </w:ins>
      <w:del w:id="201" w:author="Haas, Andreas (ISPM)" w:date="2022-06-10T14:15:00Z">
        <w:r w:rsidR="009A4A05" w:rsidDel="00AA2A53">
          <w:delText>The secondary exposure</w:delText>
        </w:r>
        <w:r w:rsidR="00481196" w:rsidDel="00AA2A53">
          <w:delText xml:space="preserve">s include </w:delText>
        </w:r>
        <w:r w:rsidR="009A4A05" w:rsidDel="00AA2A53">
          <w:delText>ICD-10 diagnos</w:delText>
        </w:r>
        <w:r w:rsidR="00674824" w:rsidDel="00AA2A53">
          <w:delText>e</w:delText>
        </w:r>
        <w:r w:rsidR="009A4A05" w:rsidDel="00AA2A53">
          <w:delText xml:space="preserve">s of </w:delText>
        </w:r>
      </w:del>
      <w:r w:rsidR="00661D5E">
        <w:t>organic mental disorder</w:t>
      </w:r>
      <w:r w:rsidR="00674824">
        <w:t>s</w:t>
      </w:r>
      <w:r w:rsidR="00661D5E">
        <w:t xml:space="preserve"> (F00-F09), substance use disorder</w:t>
      </w:r>
      <w:r w:rsidR="00674824">
        <w:t>s</w:t>
      </w:r>
      <w:r w:rsidR="00661D5E">
        <w:t xml:space="preserve"> (F10-F16, F18-F19), </w:t>
      </w:r>
      <w:ins w:id="202" w:author="Haas, Andreas (ISPM)" w:date="2022-06-10T11:27:00Z">
        <w:r w:rsidR="00FB47B0">
          <w:t xml:space="preserve">serious mental </w:t>
        </w:r>
      </w:ins>
      <w:del w:id="203" w:author="Haas, Andreas (ISPM)" w:date="2022-06-10T11:27:00Z">
        <w:r w:rsidR="00674824" w:rsidDel="00FB47B0">
          <w:delText xml:space="preserve">psychotic </w:delText>
        </w:r>
      </w:del>
      <w:r w:rsidR="00674824">
        <w:t xml:space="preserve">disorders (F20-F29, </w:t>
      </w:r>
      <w:r w:rsidR="00674824" w:rsidRPr="00674824">
        <w:t>R44.0-</w:t>
      </w:r>
      <w:r w:rsidR="00674824">
        <w:t>R44.</w:t>
      </w:r>
      <w:r w:rsidR="00674824" w:rsidRPr="00674824">
        <w:t>3</w:t>
      </w:r>
      <w:ins w:id="204" w:author="Haas, Andreas (ISPM)" w:date="2022-06-10T11:28:00Z">
        <w:r w:rsidR="00FB47B0">
          <w:t xml:space="preserve">, </w:t>
        </w:r>
      </w:ins>
      <w:ins w:id="205" w:author="Haas, Andreas (ISPM)" w:date="2022-06-10T11:27:00Z">
        <w:r w:rsidR="00FB47B0">
          <w:t>F31</w:t>
        </w:r>
      </w:ins>
      <w:r w:rsidR="00674824">
        <w:t xml:space="preserve">), </w:t>
      </w:r>
      <w:del w:id="206" w:author="Haas, Andreas (ISPM)" w:date="2022-06-10T11:28:00Z">
        <w:r w:rsidR="00674824" w:rsidDel="00FB47B0">
          <w:delText>mood</w:delText>
        </w:r>
        <w:r w:rsidR="009A4A05" w:rsidDel="00FB47B0">
          <w:delText xml:space="preserve"> </w:delText>
        </w:r>
      </w:del>
      <w:ins w:id="207" w:author="Haas, Andreas (ISPM)" w:date="2022-06-10T11:28:00Z">
        <w:r w:rsidR="00FB47B0">
          <w:t>depressive disorders</w:t>
        </w:r>
        <w:r w:rsidR="00FB47B0">
          <w:t xml:space="preserve"> </w:t>
        </w:r>
      </w:ins>
      <w:del w:id="208" w:author="Haas, Andreas (ISPM)" w:date="2022-06-10T11:28:00Z">
        <w:r w:rsidR="009A4A05" w:rsidDel="00FB47B0">
          <w:delText>disorder</w:delText>
        </w:r>
        <w:r w:rsidR="00674824" w:rsidDel="00FB47B0">
          <w:delText>s</w:delText>
        </w:r>
        <w:r w:rsidR="009A4A05" w:rsidDel="00FB47B0">
          <w:delText xml:space="preserve"> </w:delText>
        </w:r>
      </w:del>
      <w:ins w:id="209" w:author="Haas, Andreas (ISPM)" w:date="2022-06-10T11:28:00Z">
        <w:r w:rsidR="00FB47B0">
          <w:t>(</w:t>
        </w:r>
      </w:ins>
      <w:del w:id="210" w:author="Haas, Andreas (ISPM)" w:date="2022-06-10T11:28:00Z">
        <w:r w:rsidR="009A4A05" w:rsidDel="00FB47B0">
          <w:delText>(</w:delText>
        </w:r>
      </w:del>
      <w:r w:rsidR="009A4A05">
        <w:t>F3</w:t>
      </w:r>
      <w:ins w:id="211" w:author="Haas, Andreas (ISPM)" w:date="2022-06-10T11:28:00Z">
        <w:r w:rsidR="00FB47B0">
          <w:t>2</w:t>
        </w:r>
      </w:ins>
      <w:del w:id="212" w:author="Haas, Andreas (ISPM)" w:date="2022-06-10T11:28:00Z">
        <w:r w:rsidR="00674824" w:rsidDel="00FB47B0">
          <w:delText>0</w:delText>
        </w:r>
      </w:del>
      <w:r w:rsidR="00674824">
        <w:t>-F3</w:t>
      </w:r>
      <w:del w:id="213" w:author="Haas, Andreas (ISPM)" w:date="2022-06-10T11:28:00Z">
        <w:r w:rsidR="00674824" w:rsidDel="00FB47B0">
          <w:delText>9</w:delText>
        </w:r>
      </w:del>
      <w:ins w:id="214" w:author="Haas, Andreas (ISPM)" w:date="2022-06-10T11:28:00Z">
        <w:r w:rsidR="00FB47B0">
          <w:t>3, F34.1</w:t>
        </w:r>
      </w:ins>
      <w:r w:rsidR="00674824">
        <w:t xml:space="preserve">), other anxiety disorders (F40-F48, excluding PTSD [F43.1], and unspecified anxiety disorders [F41.9]) </w:t>
      </w:r>
      <w:r w:rsidR="0096064F">
        <w:t xml:space="preserve">sleep disorders (F51, G47) </w:t>
      </w:r>
      <w:r w:rsidR="00674824">
        <w:t>or other mental disorders (</w:t>
      </w:r>
      <w:ins w:id="215" w:author="Haas, Andreas (ISPM)" w:date="2022-06-10T11:29:00Z">
        <w:r w:rsidR="00FB47B0">
          <w:t>F</w:t>
        </w:r>
      </w:ins>
      <w:ins w:id="216" w:author="Haas, Andreas (ISPM)" w:date="2022-06-10T11:30:00Z">
        <w:r w:rsidR="00FB47B0">
          <w:t>30, F34.</w:t>
        </w:r>
      </w:ins>
      <w:ins w:id="217" w:author="Haas, Andreas (ISPM)" w:date="2022-06-10T11:31:00Z">
        <w:r w:rsidR="00FB47B0">
          <w:t>0, F34.8-F34.9, F38</w:t>
        </w:r>
      </w:ins>
      <w:ins w:id="218" w:author="Haas, Andreas (ISPM)" w:date="2022-06-10T11:32:00Z">
        <w:r w:rsidR="00FB47B0">
          <w:t xml:space="preserve">-F39, </w:t>
        </w:r>
      </w:ins>
      <w:r w:rsidR="00674824">
        <w:t>F50</w:t>
      </w:r>
      <w:r w:rsidR="0096064F">
        <w:t>, F52</w:t>
      </w:r>
      <w:r w:rsidR="00674824">
        <w:t xml:space="preserve">-F99). </w:t>
      </w:r>
      <w:del w:id="219" w:author="Haas, Andreas (ISPM)" w:date="2022-06-10T14:13:00Z">
        <w:r w:rsidR="009A4A05" w:rsidDel="00AA2A53">
          <w:delText xml:space="preserve">Exposure variables will be defined as time-varying variables. Persons will be considered “exposed” from </w:delText>
        </w:r>
      </w:del>
      <w:del w:id="220" w:author="Haas, Andreas (ISPM)" w:date="2022-06-10T11:32:00Z">
        <w:r w:rsidR="009A4A05" w:rsidDel="007B2E88">
          <w:delText xml:space="preserve">the date of </w:delText>
        </w:r>
      </w:del>
      <w:del w:id="221" w:author="Haas, Andreas (ISPM)" w:date="2022-06-10T14:13:00Z">
        <w:r w:rsidR="009A4A05" w:rsidDel="00AA2A53">
          <w:delText xml:space="preserve">their first diagnosis onwards. </w:delText>
        </w:r>
      </w:del>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4D352FE5"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ins w:id="222" w:author="Haas, Andreas (ISPM)" w:date="2022-06-10T11:33:00Z">
        <w:r w:rsidR="00584470">
          <w:rPr>
            <w:iCs/>
            <w:u w:val="single"/>
          </w:rPr>
          <w:t>3</w:t>
        </w:r>
      </w:ins>
      <w:del w:id="223" w:author="Haas, Andreas (ISPM)" w:date="2022-06-10T11:33:00Z">
        <w:r w:rsidR="00263DAF" w:rsidDel="00584470">
          <w:rPr>
            <w:iCs/>
            <w:u w:val="single"/>
          </w:rPr>
          <w:delText>4</w:delText>
        </w:r>
      </w:del>
      <w:r>
        <w:rPr>
          <w:iCs/>
        </w:rPr>
        <w:t xml:space="preserve">). </w:t>
      </w:r>
    </w:p>
    <w:p w14:paraId="5C4E14A7" w14:textId="77777777" w:rsidR="009A4A05" w:rsidRDefault="009A4A05" w:rsidP="002F3E5D">
      <w:pPr>
        <w:spacing w:before="60" w:after="60"/>
        <w:jc w:val="both"/>
        <w:rPr>
          <w:b/>
        </w:rPr>
      </w:pPr>
    </w:p>
    <w:p w14:paraId="3A7B4148" w14:textId="67C8589E"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ins w:id="224" w:author="Haas, Andreas (ISPM)" w:date="2022-06-10T11:33:00Z">
        <w:r w:rsidR="00584470">
          <w:rPr>
            <w:iCs/>
            <w:u w:val="single"/>
          </w:rPr>
          <w:t>4</w:t>
        </w:r>
      </w:ins>
      <w:del w:id="225" w:author="Haas, Andreas (ISPM)" w:date="2022-06-10T11:33:00Z">
        <w:r w:rsidR="00263DAF" w:rsidDel="00584470">
          <w:rPr>
            <w:iCs/>
            <w:u w:val="single"/>
          </w:rPr>
          <w:delText>5</w:delText>
        </w:r>
      </w:del>
      <w:r>
        <w:rPr>
          <w:iCs/>
        </w:rPr>
        <w:t>).</w:t>
      </w:r>
    </w:p>
    <w:p w14:paraId="25842F3D" w14:textId="77777777" w:rsidR="009A4A05" w:rsidRDefault="009A4A05" w:rsidP="002F3E5D">
      <w:pPr>
        <w:spacing w:before="60" w:after="60"/>
        <w:jc w:val="both"/>
        <w:rPr>
          <w:b/>
        </w:rPr>
      </w:pPr>
    </w:p>
    <w:p w14:paraId="5B1506F5" w14:textId="015420AA"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ins w:id="226" w:author="Haas, Andreas (ISPM)" w:date="2022-06-10T11:33:00Z">
        <w:r w:rsidR="00584470">
          <w:rPr>
            <w:iCs/>
            <w:u w:val="single"/>
          </w:rPr>
          <w:t>5</w:t>
        </w:r>
      </w:ins>
      <w:del w:id="227" w:author="Haas, Andreas (ISPM)" w:date="2022-06-10T11:33:00Z">
        <w:r w:rsidR="00263DAF" w:rsidDel="00584470">
          <w:rPr>
            <w:iCs/>
            <w:u w:val="single"/>
          </w:rPr>
          <w:delText>6</w:delText>
        </w:r>
      </w:del>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7E487AC" w:rsidR="009A4A05" w:rsidRPr="0083457C" w:rsidRDefault="009A4A05" w:rsidP="00263DAF">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del w:id="228" w:author="Haas, Andreas (ISPM)" w:date="2022-06-10T11:34:00Z">
        <w:r w:rsidDel="00663D41">
          <w:rPr>
            <w:bCs/>
          </w:rPr>
          <w:delText xml:space="preserve">or </w:delText>
        </w:r>
        <w:r w:rsidRPr="002F3E5D" w:rsidDel="00663D41">
          <w:rPr>
            <w:bCs/>
          </w:rPr>
          <w:delText>a positive</w:delText>
        </w:r>
        <w:r w:rsidDel="00663D41">
          <w:rPr>
            <w:bCs/>
          </w:rPr>
          <w:delText xml:space="preserve"> confirmatory</w:delText>
        </w:r>
        <w:r w:rsidRPr="002F3E5D" w:rsidDel="00663D41">
          <w:rPr>
            <w:bCs/>
          </w:rPr>
          <w:delText xml:space="preserve"> HIV test,</w:delText>
        </w:r>
        <w:r w:rsidDel="00663D41">
          <w:rPr>
            <w:bCs/>
          </w:rPr>
          <w:delText xml:space="preserve"> an</w:delText>
        </w:r>
        <w:r w:rsidRPr="002F3E5D" w:rsidDel="00663D41">
          <w:rPr>
            <w:bCs/>
          </w:rPr>
          <w:delText xml:space="preserve"> ICD-10 diagnosis</w:delText>
        </w:r>
        <w:r w:rsidDel="00663D41">
          <w:rPr>
            <w:bCs/>
          </w:rPr>
          <w:delText xml:space="preserve"> for HIV</w:delText>
        </w:r>
        <w:r w:rsidRPr="002F3E5D" w:rsidDel="00663D41">
          <w:rPr>
            <w:bCs/>
          </w:rPr>
          <w:delText xml:space="preserve"> </w:delText>
        </w:r>
        <w:r w:rsidDel="00663D41">
          <w:rPr>
            <w:bCs/>
          </w:rPr>
          <w:delText>or the use of</w:delText>
        </w:r>
      </w:del>
      <w:ins w:id="229" w:author="Haas, Andreas (ISPM)" w:date="2022-06-10T11:34:00Z">
        <w:r w:rsidR="00663D41">
          <w:rPr>
            <w:bCs/>
          </w:rPr>
          <w:t>a positive confirmatory HIV test, an ICD-10 diagnosis for HIV or</w:t>
        </w:r>
      </w:ins>
      <w:r>
        <w:rPr>
          <w:bCs/>
        </w:rPr>
        <w:t xml:space="preserve"> antiretroviral medication for treating HIV</w:t>
      </w:r>
      <w:ins w:id="230" w:author="Haas, Andreas (ISPM)" w:date="2022-06-10T11:35:00Z">
        <w:r w:rsidR="00663D41">
          <w:rPr>
            <w:bCs/>
          </w:rPr>
          <w:t>,</w:t>
        </w:r>
      </w:ins>
      <w:r>
        <w:rPr>
          <w:bCs/>
        </w:rPr>
        <w:t xml:space="preserve"> excluding medication commonly used in pre- or post-exposure prophylaxis (</w:t>
      </w:r>
      <w:r w:rsidRPr="00D304A4">
        <w:rPr>
          <w:bCs/>
          <w:u w:val="single"/>
        </w:rPr>
        <w:t xml:space="preserve">Table </w:t>
      </w:r>
      <w:del w:id="231" w:author="Haas, Andreas (ISPM)" w:date="2022-06-10T11:34:00Z">
        <w:r w:rsidR="00263DAF" w:rsidDel="00663D41">
          <w:rPr>
            <w:bCs/>
            <w:u w:val="single"/>
          </w:rPr>
          <w:delText>7</w:delText>
        </w:r>
      </w:del>
      <w:ins w:id="232" w:author="Haas, Andreas (ISPM)" w:date="2022-06-10T11:34:00Z">
        <w:r w:rsidR="00663D41">
          <w:rPr>
            <w:bCs/>
            <w:u w:val="single"/>
          </w:rPr>
          <w:t>6</w:t>
        </w:r>
      </w:ins>
      <w:r>
        <w:rPr>
          <w:bCs/>
        </w:rPr>
        <w:t xml:space="preserve">). </w:t>
      </w:r>
    </w:p>
    <w:p w14:paraId="5BEC956E" w14:textId="77777777" w:rsidR="009A4A05" w:rsidRPr="00E35220" w:rsidRDefault="009A4A05" w:rsidP="002F6E10">
      <w:pPr>
        <w:spacing w:before="60" w:after="60"/>
        <w:jc w:val="both"/>
        <w:rPr>
          <w:iCs/>
        </w:rPr>
      </w:pPr>
    </w:p>
    <w:p w14:paraId="4A89AD03" w14:textId="5F8AC02D" w:rsidR="009A4A05" w:rsidDel="00FD5126" w:rsidRDefault="009A4A05" w:rsidP="002F3E5D">
      <w:pPr>
        <w:spacing w:before="60" w:after="60"/>
        <w:jc w:val="both"/>
        <w:rPr>
          <w:del w:id="233" w:author="Haas, Andreas (ISPM)" w:date="2022-06-10T10:04:00Z"/>
          <w:rStyle w:val="pl-s"/>
        </w:rPr>
      </w:pPr>
      <w:del w:id="234" w:author="Haas, Andreas (ISPM)" w:date="2022-06-10T10:04:00Z">
        <w:r w:rsidDel="00FD5126">
          <w:rPr>
            <w:b/>
            <w:bCs/>
            <w:iCs/>
          </w:rPr>
          <w:delText>Overweight and o</w:delText>
        </w:r>
        <w:r w:rsidRPr="00D1700A" w:rsidDel="00FD5126">
          <w:rPr>
            <w:b/>
            <w:bCs/>
            <w:iCs/>
          </w:rPr>
          <w:delText>besity</w:delText>
        </w:r>
        <w:r w:rsidDel="00FD5126">
          <w:rPr>
            <w:bCs/>
            <w:iCs/>
          </w:rPr>
          <w:delText xml:space="preserve"> will be defined based on </w:delText>
        </w:r>
        <w:r w:rsidRPr="0028563A" w:rsidDel="00FD5126">
          <w:rPr>
            <w:iCs/>
          </w:rPr>
          <w:delText>ICD-10 codes (E</w:delText>
        </w:r>
        <w:r w:rsidRPr="0028563A" w:rsidDel="00FD5126">
          <w:rPr>
            <w:rStyle w:val="pl-s"/>
          </w:rPr>
          <w:delText>66)</w:delText>
        </w:r>
        <w:r w:rsidDel="00FD5126">
          <w:rPr>
            <w:rStyle w:val="pl-s"/>
          </w:rPr>
          <w:delText>.</w:delText>
        </w:r>
      </w:del>
    </w:p>
    <w:p w14:paraId="244B5270" w14:textId="3BBC7239" w:rsidR="008D2EB4" w:rsidDel="00FD5126" w:rsidRDefault="008D2EB4" w:rsidP="002F3E5D">
      <w:pPr>
        <w:spacing w:before="60" w:after="60"/>
        <w:jc w:val="both"/>
        <w:rPr>
          <w:del w:id="235" w:author="Haas, Andreas (ISPM)" w:date="2022-06-10T10:04:00Z"/>
          <w:rStyle w:val="pl-s"/>
        </w:rPr>
      </w:pPr>
    </w:p>
    <w:p w14:paraId="304E0FC3" w14:textId="76B0D0E1" w:rsidR="008D2EB4" w:rsidRDefault="008D2EB4" w:rsidP="008D2EB4">
      <w:pPr>
        <w:spacing w:before="60" w:after="60"/>
        <w:jc w:val="both"/>
        <w:rPr>
          <w:b/>
        </w:rPr>
      </w:pPr>
      <w:r>
        <w:rPr>
          <w:b/>
        </w:rPr>
        <w:t xml:space="preserve">Sociodemographic characteristics </w:t>
      </w:r>
    </w:p>
    <w:p w14:paraId="7C83E84A" w14:textId="77777777" w:rsidR="00DC2835" w:rsidRDefault="008D2EB4" w:rsidP="008D2EB4">
      <w:pPr>
        <w:spacing w:before="60" w:after="60"/>
        <w:jc w:val="both"/>
        <w:rPr>
          <w:ins w:id="236" w:author="Haas, Andreas (ISPM)" w:date="2022-06-10T14:49:00Z"/>
        </w:rPr>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rsidP="008D2EB4">
      <w:pPr>
        <w:spacing w:before="60" w:after="60"/>
        <w:jc w:val="both"/>
        <w:rPr>
          <w:ins w:id="237" w:author="Haas, Andreas (ISPM)" w:date="2022-06-10T14:49:00Z"/>
        </w:rPr>
      </w:pPr>
    </w:p>
    <w:p w14:paraId="3DBF871A" w14:textId="362C51FC" w:rsidR="008D2EB4" w:rsidRDefault="00DC2835" w:rsidP="008D2EB4">
      <w:pPr>
        <w:spacing w:before="60" w:after="60"/>
        <w:jc w:val="both"/>
        <w:rPr>
          <w:b/>
        </w:rPr>
      </w:pPr>
      <w:ins w:id="238" w:author="Haas, Andreas (ISPM)" w:date="2022-06-10T14:49:00Z">
        <w:r>
          <w:lastRenderedPageBreak/>
          <w:t xml:space="preserve">Year </w:t>
        </w:r>
      </w:ins>
      <w:ins w:id="239" w:author="Haas, Andreas (ISPM)" w:date="2022-06-10T14:20:00Z">
        <w:r w:rsidR="005F473E">
          <w:t>will be categ</w:t>
        </w:r>
      </w:ins>
      <w:ins w:id="240" w:author="Haas, Andreas (ISPM)" w:date="2022-06-10T14:21:00Z">
        <w:r w:rsidR="005F473E">
          <w:t>ori</w:t>
        </w:r>
      </w:ins>
      <w:ins w:id="241" w:author="Haas, Andreas (ISPM)" w:date="2022-06-10T14:23:00Z">
        <w:r w:rsidR="000655A6">
          <w:t>z</w:t>
        </w:r>
      </w:ins>
      <w:ins w:id="242" w:author="Haas, Andreas (ISPM)" w:date="2022-06-10T14:21:00Z">
        <w:r w:rsidR="005F473E">
          <w:t>ed in</w:t>
        </w:r>
      </w:ins>
      <w:ins w:id="243" w:author="Haas, Andreas (ISPM)" w:date="2022-06-10T14:22:00Z">
        <w:r w:rsidR="004445EC">
          <w:t>to</w:t>
        </w:r>
      </w:ins>
      <w:ins w:id="244" w:author="Haas, Andreas (ISPM)" w:date="2022-06-10T14:21:00Z">
        <w:r w:rsidR="005F473E">
          <w:t xml:space="preserve"> three groups: </w:t>
        </w:r>
      </w:ins>
      <w:ins w:id="245" w:author="Haas, Andreas (ISPM)" w:date="2022-06-10T14:20:00Z">
        <w:r w:rsidR="005F473E" w:rsidRPr="005F473E">
          <w:t>2011-2013, 2014-2016, 2017-20</w:t>
        </w:r>
      </w:ins>
      <w:ins w:id="246" w:author="Haas, Andreas (ISPM)" w:date="2022-06-10T14:21:00Z">
        <w:r w:rsidR="005F473E">
          <w:t>20</w:t>
        </w:r>
      </w:ins>
    </w:p>
    <w:p w14:paraId="1EBF37D7" w14:textId="35E9C3EA" w:rsidR="009A4A05" w:rsidDel="009C0D2C" w:rsidRDefault="009A4A05" w:rsidP="000D3476">
      <w:pPr>
        <w:spacing w:before="60" w:after="60"/>
        <w:jc w:val="both"/>
        <w:rPr>
          <w:del w:id="247" w:author="Haas, Andreas (ISPM)" w:date="2022-06-10T14:22:00Z"/>
          <w:b/>
        </w:rPr>
        <w:pPrChange w:id="248" w:author="Haas, Andreas (ISPM)" w:date="2022-06-10T13:44:00Z">
          <w:pPr>
            <w:pStyle w:val="ListParagraph"/>
            <w:numPr>
              <w:ilvl w:val="1"/>
              <w:numId w:val="5"/>
            </w:numPr>
            <w:spacing w:before="60" w:after="60"/>
            <w:ind w:left="360" w:hanging="360"/>
            <w:jc w:val="both"/>
          </w:pPr>
        </w:pPrChange>
      </w:pPr>
    </w:p>
    <w:p w14:paraId="640DAF56" w14:textId="77777777" w:rsidR="009C0D2C" w:rsidRDefault="009C0D2C" w:rsidP="002F3E5D">
      <w:pPr>
        <w:spacing w:before="60" w:after="60"/>
        <w:jc w:val="both"/>
        <w:rPr>
          <w:ins w:id="249" w:author="Haas, Andreas (ISPM)" w:date="2022-06-10T16:39:00Z"/>
          <w:b/>
        </w:rPr>
      </w:pPr>
    </w:p>
    <w:p w14:paraId="28CDEE3A" w14:textId="5A545E75" w:rsidR="009A4A05" w:rsidRPr="000D3476" w:rsidRDefault="009A4A05" w:rsidP="000D3476">
      <w:pPr>
        <w:spacing w:before="60" w:after="60"/>
        <w:jc w:val="both"/>
        <w:rPr>
          <w:ins w:id="250" w:author="Haas, Andreas (ISPM)" w:date="2022-06-10T11:38:00Z"/>
          <w:b/>
          <w:rPrChange w:id="251" w:author="Haas, Andreas (ISPM)" w:date="2022-06-10T13:44:00Z">
            <w:rPr>
              <w:ins w:id="252" w:author="Haas, Andreas (ISPM)" w:date="2022-06-10T11:38:00Z"/>
            </w:rPr>
          </w:rPrChange>
        </w:rPr>
        <w:pPrChange w:id="253" w:author="Haas, Andreas (ISPM)" w:date="2022-06-10T13:44:00Z">
          <w:pPr>
            <w:pStyle w:val="ListParagraph"/>
            <w:numPr>
              <w:ilvl w:val="1"/>
              <w:numId w:val="5"/>
            </w:numPr>
            <w:spacing w:before="60" w:after="60"/>
            <w:ind w:left="360" w:hanging="360"/>
            <w:jc w:val="both"/>
          </w:pPr>
        </w:pPrChange>
      </w:pPr>
      <w:r w:rsidRPr="000D3476">
        <w:rPr>
          <w:b/>
          <w:rPrChange w:id="254" w:author="Haas, Andreas (ISPM)" w:date="2022-06-10T13:44:00Z">
            <w:rPr/>
          </w:rPrChange>
        </w:rPr>
        <w:t>Statistical methods</w:t>
      </w:r>
    </w:p>
    <w:p w14:paraId="3E0D2AB1" w14:textId="1676483E" w:rsidR="00933430" w:rsidRDefault="00933430" w:rsidP="00933430">
      <w:pPr>
        <w:spacing w:before="60" w:after="60"/>
        <w:jc w:val="both"/>
        <w:rPr>
          <w:ins w:id="255" w:author="Haas, Andreas (ISPM)" w:date="2022-06-10T13:59:00Z"/>
        </w:rPr>
        <w:pPrChange w:id="256" w:author="Haas, Andreas (ISPM)" w:date="2022-06-10T13:40:00Z">
          <w:pPr>
            <w:pStyle w:val="ListParagraph"/>
            <w:numPr>
              <w:ilvl w:val="1"/>
              <w:numId w:val="5"/>
            </w:numPr>
            <w:spacing w:before="60" w:after="60"/>
            <w:ind w:left="360" w:hanging="360"/>
            <w:jc w:val="both"/>
          </w:pPr>
        </w:pPrChange>
      </w:pPr>
      <w:ins w:id="257" w:author="Haas, Andreas (ISPM)" w:date="2022-06-10T13:38:00Z">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ins>
      <w:ins w:id="258" w:author="Haas, Andreas (ISPM)" w:date="2022-06-10T13:39:00Z">
        <w:r>
          <w:t>March</w:t>
        </w:r>
      </w:ins>
      <w:ins w:id="259" w:author="Haas, Andreas (ISPM)" w:date="2022-06-10T13:38:00Z">
        <w:r w:rsidRPr="00933430">
          <w:t xml:space="preserve"> </w:t>
        </w:r>
      </w:ins>
      <w:ins w:id="260" w:author="Haas, Andreas (ISPM)" w:date="2022-06-10T13:39:00Z">
        <w:r>
          <w:t>15</w:t>
        </w:r>
      </w:ins>
      <w:ins w:id="261" w:author="Haas, Andreas (ISPM)" w:date="2022-06-10T13:38:00Z">
        <w:r w:rsidRPr="00933430">
          <w:t>, 2020</w:t>
        </w:r>
      </w:ins>
      <w:ins w:id="262" w:author="Haas, Andreas (ISPM)" w:date="2022-06-10T13:39:00Z">
        <w:r>
          <w:t>,</w:t>
        </w:r>
      </w:ins>
      <w:ins w:id="263" w:author="Haas, Andreas (ISPM)" w:date="2022-06-10T16:01:00Z">
        <w:r w:rsidR="00DC2835">
          <w:t xml:space="preserve"> </w:t>
        </w:r>
      </w:ins>
      <w:ins w:id="264" w:author="Haas, Andreas (ISPM)" w:date="2022-06-10T15:59:00Z">
        <w:r w:rsidR="00DC2835" w:rsidRPr="00DC2835">
          <w:t xml:space="preserve">the end of their </w:t>
        </w:r>
      </w:ins>
      <w:ins w:id="265" w:author="Haas, Andreas (ISPM)" w:date="2022-06-10T16:01:00Z">
        <w:r w:rsidR="00DC2835">
          <w:t>sixth</w:t>
        </w:r>
      </w:ins>
      <w:ins w:id="266" w:author="Haas, Andreas (ISPM)" w:date="2022-06-10T15:59:00Z">
        <w:r w:rsidR="00DC2835" w:rsidRPr="00DC2835">
          <w:t xml:space="preserve"> year </w:t>
        </w:r>
      </w:ins>
      <w:ins w:id="267" w:author="Haas, Andreas (ISPM)" w:date="2022-06-10T16:01:00Z">
        <w:r w:rsidR="00DC2835">
          <w:t xml:space="preserve">of follow-up, </w:t>
        </w:r>
      </w:ins>
      <w:ins w:id="268" w:author="Haas, Andreas (ISPM)" w:date="2022-06-10T13:39:00Z">
        <w:r>
          <w:t>or the event of interest</w:t>
        </w:r>
      </w:ins>
      <w:ins w:id="269" w:author="Haas, Andreas (ISPM)" w:date="2022-06-10T13:38:00Z">
        <w:r w:rsidR="006D056B">
          <w:t>, whichever occurs first</w:t>
        </w:r>
      </w:ins>
      <w:ins w:id="270" w:author="Haas, Andreas (ISPM)" w:date="2022-06-10T13:48:00Z">
        <w:r w:rsidR="007304D2">
          <w:t>.</w:t>
        </w:r>
      </w:ins>
      <w:ins w:id="271" w:author="Haas, Andreas (ISPM)" w:date="2022-06-10T13:57:00Z">
        <w:r w:rsidR="007304D2">
          <w:t xml:space="preserve"> </w:t>
        </w:r>
      </w:ins>
      <w:ins w:id="272" w:author="Haas, Andreas (ISPM)" w:date="2022-06-10T14:16:00Z">
        <w:r w:rsidR="005F473E">
          <w:t xml:space="preserve">PTSD, psychiatric comorbidities, </w:t>
        </w:r>
      </w:ins>
      <w:ins w:id="273" w:author="Haas, Andreas (ISPM)" w:date="2022-06-10T14:17:00Z">
        <w:r w:rsidR="005F473E">
          <w:t>CVD risk factors, HIV, and age will be modelled as time-varying variables</w:t>
        </w:r>
        <w:r w:rsidR="00A0275F">
          <w:t>.</w:t>
        </w:r>
      </w:ins>
      <w:ins w:id="274" w:author="Haas, Andreas (ISPM)" w:date="2022-06-10T14:42:00Z">
        <w:r w:rsidR="00A7261D">
          <w:t xml:space="preserve"> </w:t>
        </w:r>
      </w:ins>
      <w:ins w:id="275" w:author="Haas, Andreas (ISPM)" w:date="2022-06-10T14:44:00Z">
        <w:r w:rsidR="00A7261D">
          <w:t>We will split the p</w:t>
        </w:r>
      </w:ins>
      <w:ins w:id="276" w:author="Haas, Andreas (ISPM)" w:date="2022-06-10T14:42:00Z">
        <w:r w:rsidR="00A7261D">
          <w:t>erson-time w</w:t>
        </w:r>
      </w:ins>
      <w:ins w:id="277" w:author="Haas, Andreas (ISPM)" w:date="2022-06-10T14:43:00Z">
        <w:r w:rsidR="00A7261D">
          <w:t>henever th</w:t>
        </w:r>
      </w:ins>
      <w:ins w:id="278" w:author="Haas, Andreas (ISPM)" w:date="2022-06-10T14:44:00Z">
        <w:r w:rsidR="00A7261D">
          <w:t xml:space="preserve">e value of a time-varying covariate changes. </w:t>
        </w:r>
      </w:ins>
      <w:ins w:id="279" w:author="Haas, Andreas (ISPM)" w:date="2022-06-10T13:48:00Z">
        <w:r w:rsidR="006D056B">
          <w:t xml:space="preserve">Statistical analysis will be done in </w:t>
        </w:r>
        <w:r w:rsidR="006D056B" w:rsidRPr="006D056B">
          <w:t>R 4.1.2 (R Foundation for Statistical Computing, Vienna, Austria) and Stata (Version 16. College Station, TX: StataCorp).</w:t>
        </w:r>
        <w:r w:rsidR="006D056B">
          <w:t xml:space="preserve"> </w:t>
        </w:r>
      </w:ins>
      <w:ins w:id="280" w:author="Haas, Andreas (ISPM)" w:date="2022-06-10T13:49:00Z">
        <w:r w:rsidR="006D056B">
          <w:t xml:space="preserve">If necessary, computations will be done </w:t>
        </w:r>
        <w:r w:rsidR="006D056B" w:rsidRPr="006D056B">
          <w:t>on UBELIX (http://www.id.unibe.ch/hpc), the high-performance computing cluster at the University of Bern, Switzerland.</w:t>
        </w:r>
      </w:ins>
    </w:p>
    <w:p w14:paraId="7C697401" w14:textId="21413B49" w:rsidR="006D056B" w:rsidRDefault="006D056B" w:rsidP="00933430">
      <w:pPr>
        <w:spacing w:before="60" w:after="60"/>
        <w:jc w:val="both"/>
        <w:rPr>
          <w:ins w:id="281" w:author="Haas, Andreas (ISPM)" w:date="2022-06-10T13:47:00Z"/>
        </w:rPr>
        <w:pPrChange w:id="282" w:author="Haas, Andreas (ISPM)" w:date="2022-06-10T13:40:00Z">
          <w:pPr>
            <w:pStyle w:val="ListParagraph"/>
            <w:numPr>
              <w:ilvl w:val="1"/>
              <w:numId w:val="5"/>
            </w:numPr>
            <w:spacing w:before="60" w:after="60"/>
            <w:ind w:left="360" w:hanging="360"/>
            <w:jc w:val="both"/>
          </w:pPr>
        </w:pPrChange>
      </w:pPr>
    </w:p>
    <w:p w14:paraId="65377DDE" w14:textId="785D5EB2" w:rsidR="006D056B" w:rsidRPr="00933430" w:rsidRDefault="006D056B" w:rsidP="00933430">
      <w:pPr>
        <w:spacing w:before="60" w:after="60"/>
        <w:jc w:val="both"/>
        <w:rPr>
          <w:b/>
          <w:rPrChange w:id="283" w:author="Haas, Andreas (ISPM)" w:date="2022-06-10T11:38:00Z">
            <w:rPr/>
          </w:rPrChange>
        </w:rPr>
        <w:pPrChange w:id="284" w:author="Haas, Andreas (ISPM)" w:date="2022-06-10T13:40:00Z">
          <w:pPr>
            <w:pStyle w:val="ListParagraph"/>
            <w:numPr>
              <w:ilvl w:val="1"/>
              <w:numId w:val="5"/>
            </w:numPr>
            <w:spacing w:before="60" w:after="60"/>
            <w:ind w:left="360" w:hanging="360"/>
            <w:jc w:val="both"/>
          </w:pPr>
        </w:pPrChange>
      </w:pPr>
      <w:ins w:id="285" w:author="Haas, Andreas (ISPM)" w:date="2022-06-10T13:47:00Z">
        <w:r w:rsidRPr="006D056B">
          <w:rPr>
            <w:b/>
            <w:rPrChange w:id="286" w:author="Haas, Andreas (ISPM)" w:date="2022-06-10T13:47:00Z">
              <w:rPr/>
            </w:rPrChange>
          </w:rPr>
          <w:t>Descriptive analysis</w:t>
        </w:r>
      </w:ins>
      <w:ins w:id="287" w:author="Haas, Andreas (ISPM)" w:date="2022-06-10T13:51:00Z">
        <w:r w:rsidR="00966345">
          <w:rPr>
            <w:b/>
          </w:rPr>
          <w:t xml:space="preserve">: </w:t>
        </w:r>
      </w:ins>
      <w:ins w:id="288" w:author="Haas, Andreas (ISPM)" w:date="2022-06-10T14:03:00Z">
        <w:r w:rsidR="00051E6A">
          <w:t>U</w:t>
        </w:r>
        <w:r w:rsidR="00051E6A">
          <w:t>sing descriptive statistics</w:t>
        </w:r>
        <w:r w:rsidR="00051E6A">
          <w:t xml:space="preserve">, </w:t>
        </w:r>
      </w:ins>
      <w:ins w:id="289" w:author="Haas, Andreas (ISPM)" w:date="2022-06-10T14:04:00Z">
        <w:r w:rsidR="00051E6A">
          <w:t>w</w:t>
        </w:r>
      </w:ins>
      <w:ins w:id="290" w:author="Haas, Andreas (ISPM)" w:date="2022-06-10T14:02:00Z">
        <w:r w:rsidR="00133995">
          <w:t>e</w:t>
        </w:r>
      </w:ins>
      <w:ins w:id="291" w:author="Haas, Andreas (ISPM)" w:date="2022-06-10T13:47:00Z">
        <w:r w:rsidRPr="00933430">
          <w:t xml:space="preserve"> will examine </w:t>
        </w:r>
        <w:r>
          <w:t>baseline</w:t>
        </w:r>
        <w:r w:rsidRPr="00933430">
          <w:t xml:space="preserve"> characteristics of persons </w:t>
        </w:r>
      </w:ins>
      <w:ins w:id="292" w:author="Haas, Andreas (ISPM)" w:date="2022-06-10T13:50:00Z">
        <w:r w:rsidR="00960CA1">
          <w:t>by</w:t>
        </w:r>
      </w:ins>
      <w:ins w:id="293" w:author="Haas, Andreas (ISPM)" w:date="2022-06-10T13:47:00Z">
        <w:r>
          <w:t xml:space="preserve"> PTSD </w:t>
        </w:r>
      </w:ins>
      <w:ins w:id="294" w:author="Haas, Andreas (ISPM)" w:date="2022-06-10T14:01:00Z">
        <w:r w:rsidR="00133995">
          <w:t xml:space="preserve">status </w:t>
        </w:r>
      </w:ins>
      <w:ins w:id="295" w:author="Haas, Andreas (ISPM)" w:date="2022-06-10T13:47:00Z">
        <w:r>
          <w:t>at the end of follow-up</w:t>
        </w:r>
      </w:ins>
      <w:ins w:id="296" w:author="Haas, Andreas (ISPM)" w:date="2022-06-10T14:02:00Z">
        <w:r w:rsidR="00DF2899">
          <w:t>.</w:t>
        </w:r>
      </w:ins>
    </w:p>
    <w:p w14:paraId="5C69FB81" w14:textId="70B4B6D3" w:rsidR="00BD2E39" w:rsidRDefault="00BD2E39" w:rsidP="00FD721A">
      <w:pPr>
        <w:spacing w:before="60" w:after="60"/>
        <w:jc w:val="both"/>
        <w:rPr>
          <w:ins w:id="297" w:author="Haas, Andreas (ISPM)" w:date="2022-06-10T14:02:00Z"/>
        </w:rPr>
      </w:pPr>
    </w:p>
    <w:p w14:paraId="68AE2E70" w14:textId="572A194C" w:rsidR="00051E6A" w:rsidRDefault="00051E6A" w:rsidP="00051E6A">
      <w:pPr>
        <w:spacing w:before="60" w:after="60"/>
        <w:jc w:val="both"/>
        <w:rPr>
          <w:ins w:id="298" w:author="Haas, Andreas (ISPM)" w:date="2022-06-10T14:02:00Z"/>
          <w:lang w:val="en-US"/>
        </w:rPr>
      </w:pPr>
      <w:ins w:id="299" w:author="Haas, Andreas (ISPM)" w:date="2022-06-10T14:02:00Z">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ins>
      <w:ins w:id="300" w:author="Haas, Andreas (ISPM)" w:date="2022-06-10T14:06:00Z">
        <w:r w:rsidR="004A7573">
          <w:rPr>
            <w:lang w:val="en-US"/>
          </w:rPr>
          <w:t xml:space="preserve"> </w:t>
        </w:r>
      </w:ins>
      <w:ins w:id="301" w:author="Haas, Andreas (ISPM)" w:date="2022-06-10T14:27:00Z">
        <w:r w:rsidR="00414115">
          <w:rPr>
            <w:lang w:val="en-US"/>
          </w:rPr>
          <w:t>for</w:t>
        </w:r>
      </w:ins>
      <w:ins w:id="302" w:author="Haas, Andreas (ISPM)" w:date="2022-06-10T14:06:00Z">
        <w:r w:rsidR="004A7573">
          <w:rPr>
            <w:lang w:val="en-US"/>
          </w:rPr>
          <w:t xml:space="preserve"> men, women, and </w:t>
        </w:r>
      </w:ins>
      <w:ins w:id="303" w:author="Haas, Andreas (ISPM)" w:date="2022-06-10T14:27:00Z">
        <w:r w:rsidR="00414115">
          <w:rPr>
            <w:lang w:val="en-US"/>
          </w:rPr>
          <w:t>both sexes</w:t>
        </w:r>
      </w:ins>
      <w:ins w:id="304" w:author="Haas, Andreas (ISPM)" w:date="2022-06-10T14:02:00Z">
        <w:r>
          <w:rPr>
            <w:lang w:val="en-US"/>
          </w:rPr>
          <w:t xml:space="preserve">, </w:t>
        </w:r>
        <w:r w:rsidRPr="00B729B6">
          <w:rPr>
            <w:lang w:val="en-US"/>
          </w:rPr>
          <w:t xml:space="preserve">taking into account the time-varying nature of </w:t>
        </w:r>
      </w:ins>
      <w:ins w:id="305" w:author="Haas, Andreas (ISPM)" w:date="2022-06-10T14:05:00Z">
        <w:r w:rsidR="004A7573">
          <w:rPr>
            <w:lang w:val="en-US"/>
          </w:rPr>
          <w:t xml:space="preserve">the </w:t>
        </w:r>
      </w:ins>
      <w:ins w:id="306" w:author="Haas, Andreas (ISPM)" w:date="2022-06-10T14:02:00Z">
        <w:r w:rsidRPr="00B729B6">
          <w:rPr>
            <w:lang w:val="en-US"/>
          </w:rPr>
          <w:t>exposure</w:t>
        </w:r>
        <w:r>
          <w:rPr>
            <w:lang w:val="en-US"/>
          </w:rPr>
          <w:t xml:space="preserve"> </w:t>
        </w:r>
      </w:ins>
      <w:customXmlInsRangeStart w:id="307" w:author="Haas, Andreas (ISPM)" w:date="2022-06-10T14:02:00Z"/>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Content>
          <w:customXmlInsRangeEnd w:id="307"/>
          <w:ins w:id="308" w:author="Haas, Andreas (ISPM)" w:date="2022-06-10T14:02:00Z">
            <w:r>
              <w:t>(Simon &amp; Makuch, 1984)</w:t>
            </w:r>
          </w:ins>
          <w:customXmlInsRangeStart w:id="309" w:author="Haas, Andreas (ISPM)" w:date="2022-06-10T14:02:00Z"/>
        </w:sdtContent>
      </w:sdt>
      <w:customXmlInsRangeEnd w:id="309"/>
      <w:ins w:id="310" w:author="Haas, Andreas (ISPM)" w:date="2022-06-10T14:02:00Z">
        <w:r>
          <w:rPr>
            <w:lang w:val="en-US"/>
          </w:rPr>
          <w:t xml:space="preserve">. </w:t>
        </w:r>
      </w:ins>
      <w:ins w:id="311" w:author="Haas, Andreas (ISPM)" w:date="2022-06-10T14:06:00Z">
        <w:r w:rsidR="004A7573">
          <w:rPr>
            <w:lang w:val="en-US"/>
          </w:rPr>
          <w:t xml:space="preserve">We will estimate unadjusted and adjusted hazard ratios (HR) and 95% confidence intervals (CIs) </w:t>
        </w:r>
        <w:r w:rsidR="004A7573">
          <w:rPr>
            <w:lang w:val="en-US"/>
          </w:rPr>
          <w:t xml:space="preserve">for </w:t>
        </w:r>
      </w:ins>
      <w:ins w:id="312" w:author="Haas, Andreas (ISPM)" w:date="2022-06-10T14:07:00Z">
        <w:r w:rsidR="002144D8">
          <w:rPr>
            <w:lang w:val="en-US"/>
          </w:rPr>
          <w:t xml:space="preserve">associations between sociodemographic characteristics and </w:t>
        </w:r>
      </w:ins>
      <w:ins w:id="313" w:author="Haas, Andreas (ISPM)" w:date="2022-06-10T14:06:00Z">
        <w:r w:rsidR="004A7573">
          <w:rPr>
            <w:lang w:val="en-US"/>
          </w:rPr>
          <w:t xml:space="preserve">PTSD </w:t>
        </w:r>
        <w:r w:rsidR="004A7573">
          <w:rPr>
            <w:lang w:val="en-US"/>
          </w:rPr>
          <w:t>using Cox proportional hazard models.</w:t>
        </w:r>
      </w:ins>
    </w:p>
    <w:p w14:paraId="0176EDBD" w14:textId="77777777" w:rsidR="00051E6A" w:rsidRPr="00E96D0E" w:rsidRDefault="00051E6A" w:rsidP="00FD721A">
      <w:pPr>
        <w:spacing w:before="60" w:after="60"/>
        <w:jc w:val="both"/>
        <w:rPr>
          <w:rPrChange w:id="314" w:author="Haas, Andreas (ISPM)" w:date="2022-06-10T13:45:00Z">
            <w:rPr>
              <w:i/>
              <w:u w:val="single"/>
            </w:rPr>
          </w:rPrChange>
        </w:rPr>
      </w:pPr>
    </w:p>
    <w:p w14:paraId="10599D78" w14:textId="672FAB59" w:rsidR="00A20527" w:rsidDel="00933430" w:rsidRDefault="009A4A05">
      <w:pPr>
        <w:spacing w:before="60" w:after="60"/>
        <w:jc w:val="both"/>
        <w:rPr>
          <w:del w:id="315" w:author="Haas, Andreas (ISPM)" w:date="2022-06-10T13:41:00Z"/>
        </w:rPr>
      </w:pPr>
      <w:r w:rsidRPr="00E35220">
        <w:rPr>
          <w:b/>
        </w:rPr>
        <w:t>Objective</w:t>
      </w:r>
      <w:r w:rsidR="007601F6" w:rsidRPr="00E35220">
        <w:rPr>
          <w:b/>
        </w:rPr>
        <w:t xml:space="preserve"> </w:t>
      </w:r>
      <w:del w:id="316" w:author="Haas, Andreas (ISPM)" w:date="2022-06-10T13:44:00Z">
        <w:r w:rsidRPr="00E35220" w:rsidDel="00414EEF">
          <w:rPr>
            <w:b/>
          </w:rPr>
          <w:delText>i</w:delText>
        </w:r>
      </w:del>
      <w:ins w:id="317" w:author="Haas, Andreas (ISPM)" w:date="2022-06-10T13:44:00Z">
        <w:r w:rsidR="007875F6">
          <w:rPr>
            <w:b/>
          </w:rPr>
          <w:t>2</w:t>
        </w:r>
      </w:ins>
      <w:ins w:id="318" w:author="Haas, Andreas (ISPM)" w:date="2022-06-10T13:52:00Z">
        <w:r w:rsidR="00966345">
          <w:rPr>
            <w:b/>
          </w:rPr>
          <w:t xml:space="preserve">: </w:t>
        </w:r>
      </w:ins>
      <w:del w:id="319" w:author="Haas, Andreas (ISPM)" w:date="2022-06-10T13:51:00Z">
        <w:r w:rsidRPr="00E35220" w:rsidDel="00960CA1">
          <w:rPr>
            <w:b/>
          </w:rPr>
          <w:delText>:</w:delText>
        </w:r>
        <w:r w:rsidDel="00960CA1">
          <w:rPr>
            <w:i/>
          </w:rPr>
          <w:delText xml:space="preserve"> </w:delText>
        </w:r>
      </w:del>
      <w:del w:id="320" w:author="Haas, Andreas (ISPM)" w:date="2022-06-10T11:36:00Z">
        <w:r w:rsidR="00BD2E39" w:rsidDel="003A4461">
          <w:rPr>
            <w:lang w:val="en-US"/>
          </w:rPr>
          <w:delText xml:space="preserve">Expousre variables, </w:delText>
        </w:r>
        <w:r w:rsidRPr="00521335" w:rsidDel="003A4461">
          <w:rPr>
            <w:lang w:val="en-US"/>
          </w:rPr>
          <w:delText xml:space="preserve"> defined as a time-varying binary</w:delText>
        </w:r>
        <w:r w:rsidR="00BD2E39" w:rsidDel="003A4461">
          <w:rPr>
            <w:lang w:val="en-US"/>
          </w:rPr>
          <w:delText xml:space="preserve"> </w:delText>
        </w:r>
        <w:r w:rsidRPr="00521335" w:rsidDel="003A4461">
          <w:rPr>
            <w:lang w:val="en-US"/>
          </w:rPr>
          <w:delText xml:space="preserve">variable. Patients </w:delText>
        </w:r>
        <w:r w:rsidR="00BD2E39" w:rsidDel="003A4461">
          <w:rPr>
            <w:lang w:val="en-US"/>
          </w:rPr>
          <w:delText>will be</w:delText>
        </w:r>
        <w:r w:rsidRPr="00521335" w:rsidDel="003A4461">
          <w:rPr>
            <w:lang w:val="en-US"/>
          </w:rPr>
          <w:delText xml:space="preserve"> considered unaffected by PTSD (unexposed) until they had received </w:delText>
        </w:r>
        <w:r w:rsidDel="003A4461">
          <w:rPr>
            <w:lang w:val="en-US"/>
          </w:rPr>
          <w:delText xml:space="preserve">the </w:delText>
        </w:r>
        <w:r w:rsidRPr="00521335" w:rsidDel="003A4461">
          <w:rPr>
            <w:lang w:val="en-US"/>
          </w:rPr>
          <w:delText>first</w:delText>
        </w:r>
        <w:r w:rsidDel="003A4461">
          <w:rPr>
            <w:lang w:val="en-US"/>
          </w:rPr>
          <w:delText xml:space="preserve"> </w:delText>
        </w:r>
        <w:r w:rsidRPr="00521335" w:rsidDel="003A4461">
          <w:rPr>
            <w:lang w:val="en-US"/>
          </w:rPr>
          <w:delText>diagnosis</w:delText>
        </w:r>
        <w:r w:rsidDel="003A4461">
          <w:rPr>
            <w:lang w:val="en-US"/>
          </w:rPr>
          <w:delText>.</w:delText>
        </w:r>
        <w:r w:rsidR="00B729B6" w:rsidDel="003A4461">
          <w:rPr>
            <w:lang w:val="en-US"/>
          </w:rPr>
          <w:delText xml:space="preserve"> Thereafter, they are considered to be exposed. </w:delText>
        </w:r>
      </w:del>
      <w:del w:id="321" w:author="Haas, Andreas (ISPM)" w:date="2022-06-10T11:38:00Z">
        <w:r w:rsidR="00A20527" w:rsidDel="00933430">
          <w:delText xml:space="preserve">We use descriptive statistics to </w:delText>
        </w:r>
      </w:del>
      <w:del w:id="322" w:author="Haas, Andreas (ISPM)" w:date="2022-06-10T11:37:00Z">
        <w:r w:rsidR="00884396" w:rsidDel="003A4461">
          <w:delText xml:space="preserve">analyze </w:delText>
        </w:r>
      </w:del>
      <w:del w:id="323" w:author="Haas, Andreas (ISPM)" w:date="2022-06-10T11:38:00Z">
        <w:r w:rsidR="00A20527" w:rsidDel="00933430">
          <w:delText xml:space="preserve">characteristics of participants with and without PTSD. </w:delText>
        </w:r>
      </w:del>
    </w:p>
    <w:p w14:paraId="578E1944" w14:textId="7F3DC153" w:rsidR="009A4A05" w:rsidRDefault="003E6E6D" w:rsidP="00966345">
      <w:pPr>
        <w:spacing w:before="60" w:after="60"/>
        <w:jc w:val="both"/>
        <w:rPr>
          <w:ins w:id="324" w:author="Haas, Andreas (ISPM)" w:date="2022-06-10T14:28:00Z"/>
          <w:lang w:val="en-US"/>
        </w:rPr>
      </w:pPr>
      <w:del w:id="325" w:author="Haas, Andreas (ISPM)" w:date="2022-06-10T13:52:00Z">
        <w:r w:rsidDel="00966345">
          <w:rPr>
            <w:lang w:val="en-US"/>
          </w:rPr>
          <w:delText xml:space="preserve">We consider the diagnosis of a major </w:delText>
        </w:r>
        <w:r w:rsidR="00263DAF" w:rsidDel="00966345">
          <w:rPr>
            <w:lang w:val="en-US"/>
          </w:rPr>
          <w:delText xml:space="preserve">adverse </w:delText>
        </w:r>
        <w:r w:rsidDel="00966345">
          <w:rPr>
            <w:lang w:val="en-US"/>
          </w:rPr>
          <w:delText xml:space="preserve">cardiovascular </w:delText>
        </w:r>
        <w:r w:rsidR="00263DAF" w:rsidDel="00966345">
          <w:rPr>
            <w:lang w:val="en-US"/>
          </w:rPr>
          <w:delText>event (MACE)</w:delText>
        </w:r>
        <w:r w:rsidR="00551289" w:rsidDel="00966345">
          <w:rPr>
            <w:lang w:val="en-US"/>
          </w:rPr>
          <w:delText xml:space="preserve"> </w:delText>
        </w:r>
        <w:r w:rsidDel="00966345">
          <w:rPr>
            <w:lang w:val="en-US"/>
          </w:rPr>
          <w:delText>and the diagnosis of a cardiovascular risk factor</w:delText>
        </w:r>
        <w:r w:rsidR="00415D31" w:rsidDel="00966345">
          <w:rPr>
            <w:lang w:val="en-US"/>
          </w:rPr>
          <w:delText xml:space="preserve"> </w:delText>
        </w:r>
        <w:r w:rsidR="00415D31" w:rsidRPr="00263DAF" w:rsidDel="00966345">
          <w:rPr>
            <w:lang w:val="en-US"/>
          </w:rPr>
          <w:delText>– hypertension, diabetes, overweight -</w:delText>
        </w:r>
        <w:r w:rsidDel="00966345">
          <w:rPr>
            <w:lang w:val="en-US"/>
          </w:rPr>
          <w:delText xml:space="preserve"> as distinct events. </w:delText>
        </w:r>
        <w:r w:rsidR="00B729B6" w:rsidRPr="00B729B6" w:rsidDel="00966345">
          <w:rPr>
            <w:lang w:val="en-US"/>
          </w:rPr>
          <w:delText>For each</w:delText>
        </w:r>
        <w:r w:rsidR="009D2DF4" w:rsidDel="00966345">
          <w:rPr>
            <w:lang w:val="en-US"/>
          </w:rPr>
          <w:delText>,</w:delText>
        </w:r>
        <w:r w:rsidR="00B729B6" w:rsidRPr="00B729B6" w:rsidDel="00966345">
          <w:rPr>
            <w:lang w:val="en-US"/>
          </w:rPr>
          <w:delText xml:space="preserve"> we perform the following analyses:</w:delText>
        </w:r>
      </w:del>
      <w:del w:id="326" w:author="Haas, Andreas (ISPM)" w:date="2022-06-10T14:02:00Z">
        <w:r w:rsidR="00B729B6" w:rsidRPr="00B729B6" w:rsidDel="00051E6A">
          <w:rPr>
            <w:lang w:val="en-US"/>
          </w:rPr>
          <w:delText xml:space="preserve"> </w:delText>
        </w:r>
      </w:del>
      <w:r w:rsidR="00B729B6" w:rsidRPr="00B729B6">
        <w:rPr>
          <w:lang w:val="en-US"/>
        </w:rPr>
        <w:t>We</w:t>
      </w:r>
      <w:r w:rsidR="00DA7228">
        <w:rPr>
          <w:lang w:val="en-US"/>
        </w:rPr>
        <w:t xml:space="preserve"> </w:t>
      </w:r>
      <w:ins w:id="327" w:author="Haas, Andreas (ISPM)" w:date="2022-06-10T13:55:00Z">
        <w:r w:rsidR="007A14BC">
          <w:rPr>
            <w:lang w:val="en-US"/>
          </w:rPr>
          <w:t xml:space="preserve">will </w:t>
        </w:r>
      </w:ins>
      <w:r w:rsidR="00B729B6" w:rsidRPr="00B729B6">
        <w:rPr>
          <w:lang w:val="en-US"/>
        </w:rPr>
        <w:t xml:space="preserve">estimate the cumulative incidence of </w:t>
      </w:r>
      <w:ins w:id="328" w:author="Haas, Andreas (ISPM)" w:date="2022-06-10T13:52:00Z">
        <w:r w:rsidR="00966345" w:rsidRPr="00966345">
          <w:rPr>
            <w:lang w:val="en-US"/>
          </w:rPr>
          <w:t>diabetes, hypertension, dyslipidaemia</w:t>
        </w:r>
        <w:r w:rsidR="00966345">
          <w:rPr>
            <w:lang w:val="en-US"/>
          </w:rPr>
          <w:t>, and MACE</w:t>
        </w:r>
      </w:ins>
      <w:ins w:id="329" w:author="Haas, Andreas (ISPM)" w:date="2022-06-10T13:53:00Z">
        <w:r w:rsidR="00096D6E">
          <w:rPr>
            <w:lang w:val="en-US"/>
          </w:rPr>
          <w:t xml:space="preserve"> </w:t>
        </w:r>
      </w:ins>
      <w:ins w:id="330" w:author="Haas, Andreas (ISPM)" w:date="2022-06-10T14:28:00Z">
        <w:r w:rsidR="00D26C3A">
          <w:rPr>
            <w:lang w:val="en-US"/>
          </w:rPr>
          <w:t>for</w:t>
        </w:r>
      </w:ins>
      <w:ins w:id="331" w:author="Haas, Andreas (ISPM)" w:date="2022-06-10T13:53:00Z">
        <w:r w:rsidR="00096D6E">
          <w:rPr>
            <w:lang w:val="en-US"/>
          </w:rPr>
          <w:t xml:space="preserve"> </w:t>
        </w:r>
      </w:ins>
      <w:ins w:id="332" w:author="Haas, Andreas (ISPM)" w:date="2022-06-10T14:09:00Z">
        <w:r w:rsidR="00B93BC3">
          <w:rPr>
            <w:lang w:val="en-US"/>
          </w:rPr>
          <w:t>men and women</w:t>
        </w:r>
      </w:ins>
      <w:ins w:id="333" w:author="Haas, Andreas (ISPM)" w:date="2022-06-10T13:53:00Z">
        <w:r w:rsidR="00096D6E">
          <w:rPr>
            <w:lang w:val="en-US"/>
          </w:rPr>
          <w:t xml:space="preserve"> with and without PTSD</w:t>
        </w:r>
      </w:ins>
      <w:ins w:id="334" w:author="Haas, Andreas (ISPM)" w:date="2022-06-10T13:52:00Z">
        <w:r w:rsidR="00966345">
          <w:rPr>
            <w:lang w:val="en-US"/>
          </w:rPr>
          <w:t xml:space="preserve">, </w:t>
        </w:r>
      </w:ins>
      <w:del w:id="335" w:author="Haas, Andreas (ISPM)" w:date="2022-06-10T13:52:00Z">
        <w:r w:rsidR="00B729B6" w:rsidRPr="00B729B6" w:rsidDel="00966345">
          <w:rPr>
            <w:lang w:val="en-US"/>
          </w:rPr>
          <w:delText xml:space="preserve">the outcome, </w:delText>
        </w:r>
      </w:del>
      <w:r w:rsidR="00B729B6" w:rsidRPr="00B729B6">
        <w:rPr>
          <w:lang w:val="en-US"/>
        </w:rPr>
        <w:t>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sidR="009A4A05">
        <w:rPr>
          <w:lang w:val="en-US"/>
        </w:rPr>
        <w:t xml:space="preserve">. </w:t>
      </w:r>
    </w:p>
    <w:p w14:paraId="734D1D70" w14:textId="77777777" w:rsidR="002C407C" w:rsidRDefault="002C407C" w:rsidP="00966345">
      <w:pPr>
        <w:spacing w:before="60" w:after="60"/>
        <w:jc w:val="both"/>
        <w:rPr>
          <w:ins w:id="336" w:author="Haas, Andreas (ISPM)" w:date="2022-06-10T14:01:00Z"/>
          <w:lang w:val="en-US"/>
        </w:rPr>
      </w:pPr>
    </w:p>
    <w:p w14:paraId="596D78A4" w14:textId="48B0AA0B" w:rsidR="00E820DC" w:rsidDel="00B93BC3" w:rsidRDefault="00E820DC" w:rsidP="00966345">
      <w:pPr>
        <w:spacing w:before="60" w:after="60"/>
        <w:jc w:val="both"/>
        <w:rPr>
          <w:del w:id="337" w:author="Haas, Andreas (ISPM)" w:date="2022-06-10T14:09:00Z"/>
          <w:lang w:val="en-US"/>
        </w:rPr>
      </w:pPr>
    </w:p>
    <w:p w14:paraId="3DB876A5" w14:textId="55A30897" w:rsidR="003005BD" w:rsidRDefault="007A14BC" w:rsidP="00263DAF">
      <w:pPr>
        <w:spacing w:before="60" w:after="60"/>
        <w:jc w:val="both"/>
        <w:rPr>
          <w:ins w:id="338" w:author="Haas, Andreas (ISPM)" w:date="2022-06-10T14:36:00Z"/>
          <w:lang w:val="en-US"/>
        </w:rPr>
      </w:pPr>
      <w:ins w:id="339" w:author="Haas, Andreas (ISPM)" w:date="2022-06-10T13:53:00Z">
        <w:r w:rsidRPr="007A14BC">
          <w:rPr>
            <w:b/>
            <w:lang w:val="en-US"/>
            <w:rPrChange w:id="340" w:author="Haas, Andreas (ISPM)" w:date="2022-06-10T13:55:00Z">
              <w:rPr>
                <w:lang w:val="en-US"/>
              </w:rPr>
            </w:rPrChange>
          </w:rPr>
          <w:t>Ob</w:t>
        </w:r>
      </w:ins>
      <w:ins w:id="341" w:author="Haas, Andreas (ISPM)" w:date="2022-06-10T13:55:00Z">
        <w:r>
          <w:rPr>
            <w:b/>
            <w:lang w:val="en-US"/>
          </w:rPr>
          <w:t>je</w:t>
        </w:r>
      </w:ins>
      <w:ins w:id="342" w:author="Haas, Andreas (ISPM)" w:date="2022-06-10T13:53:00Z">
        <w:r w:rsidR="00B93BC3" w:rsidRPr="00B93BC3">
          <w:rPr>
            <w:b/>
            <w:lang w:val="en-US"/>
          </w:rPr>
          <w:t>ctive 3</w:t>
        </w:r>
        <w:r w:rsidRPr="007A14BC">
          <w:rPr>
            <w:b/>
            <w:lang w:val="en-US"/>
            <w:rPrChange w:id="343" w:author="Haas, Andreas (ISPM)" w:date="2022-06-10T13:55:00Z">
              <w:rPr>
                <w:lang w:val="en-US"/>
              </w:rPr>
            </w:rPrChange>
          </w:rPr>
          <w:t>:</w:t>
        </w:r>
        <w:r>
          <w:rPr>
            <w:lang w:val="en-US"/>
          </w:rPr>
          <w:t xml:space="preserve"> </w:t>
        </w:r>
      </w:ins>
      <w:r w:rsidR="009A4A05">
        <w:rPr>
          <w:lang w:val="en-US"/>
        </w:rPr>
        <w:t>We</w:t>
      </w:r>
      <w:r w:rsidR="00DA7228">
        <w:rPr>
          <w:lang w:val="en-US"/>
        </w:rPr>
        <w:t xml:space="preserve"> </w:t>
      </w:r>
      <w:ins w:id="344" w:author="Haas, Andreas (ISPM)" w:date="2022-06-10T13:55:00Z">
        <w:r>
          <w:rPr>
            <w:lang w:val="en-US"/>
          </w:rPr>
          <w:t xml:space="preserve">will </w:t>
        </w:r>
      </w:ins>
      <w:r w:rsidR="009A4A05">
        <w:rPr>
          <w:lang w:val="en-US"/>
        </w:rPr>
        <w:t xml:space="preserve">estimate unadjusted and adjusted </w:t>
      </w:r>
      <w:del w:id="345" w:author="Haas, Andreas (ISPM)" w:date="2022-06-10T13:54:00Z">
        <w:r w:rsidR="009A4A05" w:rsidDel="007A14BC">
          <w:rPr>
            <w:lang w:val="en-US"/>
          </w:rPr>
          <w:delText>H</w:delText>
        </w:r>
      </w:del>
      <w:del w:id="346" w:author="Haas, Andreas (ISPM)" w:date="2022-06-10T14:09:00Z">
        <w:r w:rsidR="009A4A05" w:rsidDel="00B93BC3">
          <w:rPr>
            <w:lang w:val="en-US"/>
          </w:rPr>
          <w:delText xml:space="preserve">azard </w:delText>
        </w:r>
      </w:del>
      <w:del w:id="347" w:author="Haas, Andreas (ISPM)" w:date="2022-06-10T13:54:00Z">
        <w:r w:rsidR="009A4A05" w:rsidDel="007A14BC">
          <w:rPr>
            <w:lang w:val="en-US"/>
          </w:rPr>
          <w:delText>R</w:delText>
        </w:r>
      </w:del>
      <w:del w:id="348" w:author="Haas, Andreas (ISPM)" w:date="2022-06-10T14:09:00Z">
        <w:r w:rsidR="009A4A05" w:rsidDel="00B93BC3">
          <w:rPr>
            <w:lang w:val="en-US"/>
          </w:rPr>
          <w:delText>atios (</w:delText>
        </w:r>
      </w:del>
      <w:r w:rsidR="009A4A05">
        <w:rPr>
          <w:lang w:val="en-US"/>
        </w:rPr>
        <w:t>HR</w:t>
      </w:r>
      <w:del w:id="349" w:author="Haas, Andreas (ISPM)" w:date="2022-06-10T14:09:00Z">
        <w:r w:rsidR="009A4A05" w:rsidDel="00B93BC3">
          <w:rPr>
            <w:lang w:val="en-US"/>
          </w:rPr>
          <w:delText>)</w:delText>
        </w:r>
      </w:del>
      <w:r w:rsidR="009A4A05">
        <w:rPr>
          <w:lang w:val="en-US"/>
        </w:rPr>
        <w:t xml:space="preserve"> and 95% </w:t>
      </w:r>
      <w:del w:id="350" w:author="Haas, Andreas (ISPM)" w:date="2022-06-10T13:54:00Z">
        <w:r w:rsidR="009A4A05" w:rsidDel="007A14BC">
          <w:rPr>
            <w:lang w:val="en-US"/>
          </w:rPr>
          <w:delText>C</w:delText>
        </w:r>
      </w:del>
      <w:del w:id="351" w:author="Haas, Andreas (ISPM)" w:date="2022-06-10T14:09:00Z">
        <w:r w:rsidR="009D2DF4" w:rsidDel="00B93BC3">
          <w:rPr>
            <w:lang w:val="en-US"/>
          </w:rPr>
          <w:delText xml:space="preserve">onfidence </w:delText>
        </w:r>
      </w:del>
      <w:del w:id="352" w:author="Haas, Andreas (ISPM)" w:date="2022-06-10T13:54:00Z">
        <w:r w:rsidR="009D2DF4" w:rsidDel="007A14BC">
          <w:rPr>
            <w:lang w:val="en-US"/>
          </w:rPr>
          <w:delText>I</w:delText>
        </w:r>
      </w:del>
      <w:del w:id="353" w:author="Haas, Andreas (ISPM)" w:date="2022-06-10T14:09:00Z">
        <w:r w:rsidR="009D2DF4" w:rsidDel="00B93BC3">
          <w:rPr>
            <w:lang w:val="en-US"/>
          </w:rPr>
          <w:delText>ntervals (</w:delText>
        </w:r>
      </w:del>
      <w:r w:rsidR="009D2DF4">
        <w:rPr>
          <w:lang w:val="en-US"/>
        </w:rPr>
        <w:t>C</w:t>
      </w:r>
      <w:r w:rsidR="003E6E6D">
        <w:rPr>
          <w:lang w:val="en-US"/>
        </w:rPr>
        <w:t>I</w:t>
      </w:r>
      <w:r w:rsidR="009D2DF4">
        <w:rPr>
          <w:lang w:val="en-US"/>
        </w:rPr>
        <w:t>s</w:t>
      </w:r>
      <w:del w:id="354" w:author="Haas, Andreas (ISPM)" w:date="2022-06-10T14:09:00Z">
        <w:r w:rsidR="009D2DF4" w:rsidDel="00B93BC3">
          <w:rPr>
            <w:lang w:val="en-US"/>
          </w:rPr>
          <w:delText>)</w:delText>
        </w:r>
      </w:del>
      <w:ins w:id="355" w:author="Haas, Andreas (ISPM)" w:date="2022-06-10T14:09:00Z">
        <w:r w:rsidR="00B93BC3">
          <w:rPr>
            <w:lang w:val="en-US"/>
          </w:rPr>
          <w:t xml:space="preserve"> for factors associated with </w:t>
        </w:r>
        <w:r w:rsidR="00B93BC3" w:rsidRPr="00966345">
          <w:rPr>
            <w:lang w:val="en-US"/>
          </w:rPr>
          <w:t>diabetes, hypertension, dyslipidaemia</w:t>
        </w:r>
        <w:r w:rsidR="00B93BC3">
          <w:rPr>
            <w:lang w:val="en-US"/>
          </w:rPr>
          <w:t>, and MACE</w:t>
        </w:r>
      </w:ins>
      <w:r w:rsidR="009A4A05">
        <w:rPr>
          <w:lang w:val="en-US"/>
        </w:rPr>
        <w:t xml:space="preserve"> using</w:t>
      </w:r>
      <w:r w:rsidR="00263DAF">
        <w:rPr>
          <w:lang w:val="en-US"/>
        </w:rPr>
        <w:t xml:space="preserve"> Cox proportional hazard models. </w:t>
      </w:r>
      <w:r w:rsidR="009A4A05" w:rsidRPr="00521335">
        <w:rPr>
          <w:lang w:val="en-US"/>
        </w:rPr>
        <w:t xml:space="preserve">In multivariable </w:t>
      </w:r>
      <w:del w:id="356" w:author="Haas, Andreas (ISPM)" w:date="2022-06-10T13:54:00Z">
        <w:r w:rsidR="00263DAF" w:rsidDel="007A14BC">
          <w:rPr>
            <w:lang w:val="en-US"/>
          </w:rPr>
          <w:delText>Cox regression</w:delText>
        </w:r>
      </w:del>
      <w:ins w:id="357" w:author="Haas, Andreas (ISPM)" w:date="2022-06-10T13:54:00Z">
        <w:r>
          <w:rPr>
            <w:lang w:val="en-US"/>
          </w:rPr>
          <w:t>analysis</w:t>
        </w:r>
      </w:ins>
      <w:r w:rsidR="009A4A05" w:rsidRPr="00521335">
        <w:rPr>
          <w:lang w:val="en-US"/>
        </w:rPr>
        <w:t xml:space="preserve">, </w:t>
      </w:r>
      <w:del w:id="358" w:author="Haas, Andreas (ISPM)" w:date="2022-06-10T14:39:00Z">
        <w:r w:rsidR="009A4A05" w:rsidRPr="00521335" w:rsidDel="003005BD">
          <w:rPr>
            <w:lang w:val="en-US"/>
          </w:rPr>
          <w:delText>we</w:delText>
        </w:r>
        <w:r w:rsidR="00DA7228" w:rsidDel="003005BD">
          <w:rPr>
            <w:lang w:val="en-US"/>
          </w:rPr>
          <w:delText xml:space="preserve"> </w:delText>
        </w:r>
        <w:r w:rsidR="009A4A05" w:rsidRPr="00521335" w:rsidDel="003005BD">
          <w:rPr>
            <w:lang w:val="en-US"/>
          </w:rPr>
          <w:delText>adjust</w:delText>
        </w:r>
      </w:del>
      <w:ins w:id="359" w:author="Haas, Andreas (ISPM)" w:date="2022-06-10T14:34:00Z">
        <w:r w:rsidR="003005BD">
          <w:rPr>
            <w:lang w:val="en-US"/>
          </w:rPr>
          <w:t xml:space="preserve">associations between PTSD and outcomes </w:t>
        </w:r>
      </w:ins>
      <w:ins w:id="360" w:author="Haas, Andreas (ISPM)" w:date="2022-06-10T14:39:00Z">
        <w:r w:rsidR="003005BD">
          <w:rPr>
            <w:lang w:val="en-US"/>
          </w:rPr>
          <w:t xml:space="preserve">will be adjusted </w:t>
        </w:r>
      </w:ins>
      <w:ins w:id="361" w:author="Haas, Andreas (ISPM)" w:date="2022-06-10T14:35:00Z">
        <w:r w:rsidR="003005BD">
          <w:rPr>
            <w:lang w:val="en-US"/>
          </w:rPr>
          <w:t xml:space="preserve">for </w:t>
        </w:r>
      </w:ins>
      <w:del w:id="362" w:author="Haas, Andreas (ISPM)" w:date="2022-06-10T14:35:00Z">
        <w:r w:rsidR="009A4A05" w:rsidRPr="00521335" w:rsidDel="003005BD">
          <w:rPr>
            <w:lang w:val="en-US"/>
          </w:rPr>
          <w:delText xml:space="preserve"> for </w:delText>
        </w:r>
      </w:del>
      <w:del w:id="363" w:author="Haas, Andreas (ISPM)" w:date="2022-06-10T13:54:00Z">
        <w:r w:rsidR="009A4A05" w:rsidRPr="00521335" w:rsidDel="007A14BC">
          <w:rPr>
            <w:lang w:val="en-US"/>
          </w:rPr>
          <w:delText>sociodemographic</w:delText>
        </w:r>
        <w:r w:rsidR="009D2DF4" w:rsidDel="007A14BC">
          <w:rPr>
            <w:lang w:val="en-US"/>
          </w:rPr>
          <w:delText xml:space="preserve"> </w:delText>
        </w:r>
        <w:r w:rsidR="009A4A05" w:rsidRPr="00521335" w:rsidDel="007A14BC">
          <w:rPr>
            <w:lang w:val="en-US"/>
          </w:rPr>
          <w:delText xml:space="preserve">characteristics including </w:delText>
        </w:r>
      </w:del>
      <w:del w:id="364" w:author="Haas, Andreas (ISPM)" w:date="2022-06-10T14:34:00Z">
        <w:r w:rsidR="009A4A05" w:rsidRPr="00521335" w:rsidDel="003005BD">
          <w:rPr>
            <w:lang w:val="en-US"/>
          </w:rPr>
          <w:delText xml:space="preserve">age, sex, </w:delText>
        </w:r>
      </w:del>
      <w:del w:id="365" w:author="Haas, Andreas (ISPM)" w:date="2022-06-10T10:06:00Z">
        <w:r w:rsidR="009A4A05" w:rsidRPr="00521335" w:rsidDel="00935AE8">
          <w:rPr>
            <w:lang w:val="en-US"/>
          </w:rPr>
          <w:delText>ethnicity</w:delText>
        </w:r>
      </w:del>
      <w:del w:id="366" w:author="Haas, Andreas (ISPM)" w:date="2022-06-10T14:34:00Z">
        <w:r w:rsidR="009A4A05" w:rsidRPr="00521335" w:rsidDel="003005BD">
          <w:rPr>
            <w:lang w:val="en-US"/>
          </w:rPr>
          <w:delText>, SES</w:delText>
        </w:r>
        <w:r w:rsidR="005C76B3" w:rsidDel="003005BD">
          <w:rPr>
            <w:lang w:val="en-US"/>
          </w:rPr>
          <w:delText xml:space="preserve"> as well as</w:delText>
        </w:r>
      </w:del>
      <w:ins w:id="367" w:author="Haas, Andreas (ISPM)" w:date="2022-06-10T14:34:00Z">
        <w:r w:rsidR="003005BD">
          <w:rPr>
            <w:lang w:val="en-US"/>
          </w:rPr>
          <w:t xml:space="preserve">sociodemographic characteristics, </w:t>
        </w:r>
      </w:ins>
      <w:ins w:id="368" w:author="Haas, Andreas (ISPM)" w:date="2022-06-10T14:35:00Z">
        <w:r w:rsidR="003005BD">
          <w:rPr>
            <w:lang w:val="en-US"/>
          </w:rPr>
          <w:t xml:space="preserve">year, </w:t>
        </w:r>
      </w:ins>
      <w:ins w:id="369" w:author="Haas, Andreas (ISPM)" w:date="2022-06-10T14:34:00Z">
        <w:r w:rsidR="003005BD">
          <w:rPr>
            <w:lang w:val="en-US"/>
          </w:rPr>
          <w:t xml:space="preserve">HIV, </w:t>
        </w:r>
      </w:ins>
      <w:ins w:id="370" w:author="Haas, Andreas (ISPM)" w:date="2022-06-10T14:35:00Z">
        <w:r w:rsidR="003005BD">
          <w:rPr>
            <w:lang w:val="en-US"/>
          </w:rPr>
          <w:t xml:space="preserve">psychiatric comorbidity, and </w:t>
        </w:r>
      </w:ins>
      <w:ins w:id="371" w:author="Haas, Andreas (ISPM)" w:date="2022-06-10T14:36:00Z">
        <w:r w:rsidR="003005BD">
          <w:rPr>
            <w:lang w:val="en-US"/>
          </w:rPr>
          <w:t xml:space="preserve">CVD risk factors. </w:t>
        </w:r>
      </w:ins>
    </w:p>
    <w:p w14:paraId="2E9AEB4C" w14:textId="647FAD81" w:rsidR="009A4A05" w:rsidRPr="00521335" w:rsidDel="003005BD" w:rsidRDefault="009A4A05" w:rsidP="00263DAF">
      <w:pPr>
        <w:spacing w:before="60" w:after="60"/>
        <w:jc w:val="both"/>
        <w:rPr>
          <w:del w:id="372" w:author="Haas, Andreas (ISPM)" w:date="2022-06-10T14:39:00Z"/>
          <w:lang w:val="en-US"/>
        </w:rPr>
      </w:pPr>
      <w:del w:id="373" w:author="Haas, Andreas (ISPM)" w:date="2022-06-10T14:39:00Z">
        <w:r w:rsidRPr="00521335" w:rsidDel="003005BD">
          <w:rPr>
            <w:lang w:val="en-US"/>
          </w:rPr>
          <w:delText xml:space="preserve"> HIV a</w:delText>
        </w:r>
        <w:r w:rsidR="005C76B3" w:rsidDel="003005BD">
          <w:rPr>
            <w:lang w:val="en-US"/>
          </w:rPr>
          <w:delText>nd</w:delText>
        </w:r>
        <w:r w:rsidRPr="00521335" w:rsidDel="003005BD">
          <w:rPr>
            <w:lang w:val="en-US"/>
          </w:rPr>
          <w:delText xml:space="preserve"> tuberculosis as time-varying covariates.</w:delText>
        </w:r>
        <w:r w:rsidR="003E6E6D" w:rsidDel="003005BD">
          <w:rPr>
            <w:lang w:val="en-US"/>
          </w:rPr>
          <w:delText xml:space="preserve"> </w:delText>
        </w:r>
        <w:r w:rsidRPr="00521335" w:rsidDel="003005BD">
          <w:rPr>
            <w:lang w:val="en-US"/>
          </w:rPr>
          <w:delText>With respect to</w:delText>
        </w:r>
        <w:r w:rsidR="00695ADD" w:rsidDel="003005BD">
          <w:rPr>
            <w:lang w:val="en-US"/>
          </w:rPr>
          <w:delText xml:space="preserve"> </w:delText>
        </w:r>
        <w:r w:rsidR="00263DAF" w:rsidDel="003005BD">
          <w:rPr>
            <w:lang w:val="en-US"/>
          </w:rPr>
          <w:delText>MACE</w:delText>
        </w:r>
        <w:r w:rsidRPr="00521335" w:rsidDel="003005BD">
          <w:rPr>
            <w:lang w:val="en-US"/>
          </w:rPr>
          <w:delText xml:space="preserve">, </w:delText>
        </w:r>
        <w:r w:rsidR="00695ADD" w:rsidRPr="00695ADD" w:rsidDel="003005BD">
          <w:rPr>
            <w:lang w:val="en-US"/>
          </w:rPr>
          <w:delText>cardiovascular risk factors</w:delText>
        </w:r>
        <w:r w:rsidR="00695ADD" w:rsidDel="003005BD">
          <w:rPr>
            <w:lang w:val="en-US"/>
          </w:rPr>
          <w:delText xml:space="preserve"> will</w:delText>
        </w:r>
        <w:r w:rsidR="00695ADD" w:rsidRPr="00695ADD" w:rsidDel="003005BD">
          <w:rPr>
            <w:lang w:val="en-US"/>
          </w:rPr>
          <w:delText xml:space="preserve"> </w:delText>
        </w:r>
        <w:r w:rsidR="00695ADD" w:rsidDel="003005BD">
          <w:rPr>
            <w:lang w:val="en-US"/>
          </w:rPr>
          <w:delText xml:space="preserve">be </w:delText>
        </w:r>
        <w:r w:rsidR="00695ADD" w:rsidRPr="00695ADD" w:rsidDel="003005BD">
          <w:rPr>
            <w:lang w:val="en-US"/>
          </w:rPr>
          <w:delText xml:space="preserve">included in the adjustment set of another </w:delText>
        </w:r>
        <w:r w:rsidR="00263DAF" w:rsidDel="003005BD">
          <w:rPr>
            <w:lang w:val="en-US"/>
          </w:rPr>
          <w:delText>Cox model</w:delText>
        </w:r>
        <w:r w:rsidR="00695ADD" w:rsidRPr="00695ADD" w:rsidDel="003005BD">
          <w:rPr>
            <w:lang w:val="en-US"/>
          </w:rPr>
          <w:delText xml:space="preserve"> to assess whether there </w:delText>
        </w:r>
        <w:r w:rsidR="00695ADD" w:rsidDel="003005BD">
          <w:rPr>
            <w:lang w:val="en-US"/>
          </w:rPr>
          <w:delText>remains</w:delText>
        </w:r>
        <w:r w:rsidR="00695ADD" w:rsidRPr="00695ADD" w:rsidDel="003005BD">
          <w:rPr>
            <w:lang w:val="en-US"/>
          </w:rPr>
          <w:delText xml:space="preserve"> an association between PTSD and</w:delText>
        </w:r>
        <w:r w:rsidR="00551289" w:rsidDel="003005BD">
          <w:rPr>
            <w:lang w:val="en-US"/>
          </w:rPr>
          <w:delText xml:space="preserve"> </w:delText>
        </w:r>
        <w:r w:rsidR="00263DAF" w:rsidDel="003005BD">
          <w:rPr>
            <w:lang w:val="en-US"/>
          </w:rPr>
          <w:delText>MACE</w:delText>
        </w:r>
        <w:r w:rsidR="00695ADD" w:rsidRPr="00695ADD" w:rsidDel="003005BD">
          <w:rPr>
            <w:lang w:val="en-US"/>
          </w:rPr>
          <w:delText xml:space="preserve"> after controlling for </w:delText>
        </w:r>
        <w:r w:rsidR="00695ADD" w:rsidDel="003005BD">
          <w:rPr>
            <w:lang w:val="en-US"/>
          </w:rPr>
          <w:delText xml:space="preserve">cardiovascular </w:delText>
        </w:r>
        <w:r w:rsidR="00695ADD" w:rsidRPr="00695ADD" w:rsidDel="003005BD">
          <w:rPr>
            <w:lang w:val="en-US"/>
          </w:rPr>
          <w:delText>risk factors</w:delText>
        </w:r>
        <w:r w:rsidRPr="00521335" w:rsidDel="003005BD">
          <w:rPr>
            <w:lang w:val="en-US"/>
          </w:rPr>
          <w:delText xml:space="preserve">.     </w:delText>
        </w:r>
      </w:del>
    </w:p>
    <w:p w14:paraId="62028C33" w14:textId="77777777" w:rsidR="003005BD" w:rsidRDefault="003005BD" w:rsidP="00D75712">
      <w:pPr>
        <w:spacing w:before="60" w:after="60"/>
        <w:jc w:val="both"/>
        <w:rPr>
          <w:ins w:id="374" w:author="Haas, Andreas (ISPM)" w:date="2022-06-10T14:39:00Z"/>
          <w:i/>
          <w:u w:val="single"/>
        </w:rPr>
      </w:pPr>
    </w:p>
    <w:p w14:paraId="08417CC2" w14:textId="6306158E" w:rsidR="009A4A05" w:rsidRDefault="00A7261D" w:rsidP="00D75712">
      <w:pPr>
        <w:spacing w:before="60" w:after="60"/>
        <w:jc w:val="both"/>
        <w:rPr>
          <w:iCs/>
        </w:rPr>
      </w:pPr>
      <w:ins w:id="375" w:author="Haas, Andreas (ISPM)" w:date="2022-06-10T14:40:00Z">
        <w:r w:rsidRPr="00E35C15">
          <w:rPr>
            <w:b/>
            <w:lang w:val="en-US"/>
          </w:rPr>
          <w:t>Ob</w:t>
        </w:r>
        <w:r>
          <w:rPr>
            <w:b/>
            <w:lang w:val="en-US"/>
          </w:rPr>
          <w:t>je</w:t>
        </w:r>
        <w:r>
          <w:rPr>
            <w:b/>
            <w:lang w:val="en-US"/>
          </w:rPr>
          <w:t>ctives 4 &amp; 5</w:t>
        </w:r>
        <w:r w:rsidRPr="00E35C15">
          <w:rPr>
            <w:b/>
            <w:lang w:val="en-US"/>
          </w:rPr>
          <w:t>:</w:t>
        </w:r>
        <w:r>
          <w:rPr>
            <w:lang w:val="en-US"/>
          </w:rPr>
          <w:t xml:space="preserve"> </w:t>
        </w:r>
      </w:ins>
      <w:del w:id="376" w:author="Haas, Andreas (ISPM)" w:date="2022-06-10T14:40:00Z">
        <w:r w:rsidR="009A4A05" w:rsidRPr="007601F6" w:rsidDel="00A7261D">
          <w:rPr>
            <w:i/>
            <w:u w:val="single"/>
          </w:rPr>
          <w:delText>Objective ii</w:delText>
        </w:r>
        <w:r w:rsidR="008E0B1B" w:rsidRPr="007601F6" w:rsidDel="00A7261D">
          <w:rPr>
            <w:i/>
            <w:u w:val="single"/>
          </w:rPr>
          <w:delText xml:space="preserve"> &amp; iii</w:delText>
        </w:r>
        <w:r w:rsidR="009A4A05" w:rsidRPr="007601F6" w:rsidDel="00A7261D">
          <w:rPr>
            <w:i/>
            <w:u w:val="single"/>
          </w:rPr>
          <w:delText>:</w:delText>
        </w:r>
        <w:r w:rsidR="00551289" w:rsidDel="00A7261D">
          <w:rPr>
            <w:i/>
          </w:rPr>
          <w:delText xml:space="preserve"> </w:delText>
        </w:r>
      </w:del>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del w:id="377" w:author="Haas, Andreas (ISPM)" w:date="2022-06-10T14:21:00Z">
        <w:r w:rsidR="00A20527" w:rsidRPr="00551289" w:rsidDel="005F473E">
          <w:rPr>
            <w:iCs/>
          </w:rPr>
          <w:delText xml:space="preserve">summarized </w:delText>
        </w:r>
      </w:del>
      <w:ins w:id="378" w:author="Haas, Andreas (ISPM)" w:date="2022-06-10T14:21:00Z">
        <w:r w:rsidR="005F473E" w:rsidRPr="00551289">
          <w:rPr>
            <w:iCs/>
          </w:rPr>
          <w:t>summari</w:t>
        </w:r>
        <w:r w:rsidR="005F473E">
          <w:rPr>
            <w:iCs/>
          </w:rPr>
          <w:t>s</w:t>
        </w:r>
        <w:r w:rsidR="005F473E" w:rsidRPr="00551289">
          <w:rPr>
            <w:iCs/>
          </w:rPr>
          <w:t xml:space="preserve">ed </w:t>
        </w:r>
      </w:ins>
      <w:r w:rsidR="00A20527" w:rsidRPr="00551289">
        <w:rPr>
          <w:iCs/>
        </w:rPr>
        <w:t xml:space="preserve">in </w:t>
      </w:r>
      <w:r w:rsidR="00A20527" w:rsidRPr="00A7261D">
        <w:rPr>
          <w:iCs/>
          <w:u w:val="single"/>
          <w:rPrChange w:id="379" w:author="Haas, Andreas (ISPM)" w:date="2022-06-10T14:40:00Z">
            <w:rPr>
              <w:iCs/>
            </w:rPr>
          </w:rPrChang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del w:id="380" w:author="Haas, Andreas (ISPM)" w:date="2022-06-10T14:42:00Z">
        <w:r w:rsidR="00256194" w:rsidRPr="00256194" w:rsidDel="00A7261D">
          <w:rPr>
            <w:iCs/>
          </w:rPr>
          <w:delText xml:space="preserve">time </w:delText>
        </w:r>
      </w:del>
      <w:ins w:id="381" w:author="Haas, Andreas (ISPM)" w:date="2022-06-10T14:42:00Z">
        <w:r>
          <w:rPr>
            <w:iCs/>
          </w:rPr>
          <w:t xml:space="preserve">follow-up time </w:t>
        </w:r>
      </w:ins>
      <w:r w:rsidR="00256194" w:rsidRPr="00256194">
        <w:rPr>
          <w:iCs/>
        </w:rPr>
        <w:t>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ins w:id="382" w:author="Haas, Andreas (ISPM)" w:date="2022-06-10T14:47:00Z">
        <w:r w:rsidR="00B513C4">
          <w:rPr>
            <w:iCs/>
          </w:rPr>
          <w:t>factors (</w:t>
        </w:r>
      </w:ins>
      <w:del w:id="383" w:author="Haas, Andreas (ISPM)" w:date="2022-06-10T14:46:00Z">
        <w:r w:rsidR="00256194" w:rsidDel="00B513C4">
          <w:rPr>
            <w:iCs/>
          </w:rPr>
          <w:delText>cardiovascular risk</w:delText>
        </w:r>
      </w:del>
      <w:ins w:id="384" w:author="Haas, Andreas (ISPM)" w:date="2022-06-10T14:46:00Z">
        <w:r w:rsidR="00B513C4">
          <w:rPr>
            <w:iCs/>
          </w:rPr>
          <w:t>CVD risk</w:t>
        </w:r>
      </w:ins>
      <w:r w:rsidR="00256194">
        <w:rPr>
          <w:iCs/>
        </w:rPr>
        <w:t xml:space="preserve"> </w:t>
      </w:r>
      <w:r w:rsidR="00256194" w:rsidRPr="00263DAF">
        <w:rPr>
          <w:iCs/>
        </w:rPr>
        <w:t>factors</w:t>
      </w:r>
      <w:ins w:id="385" w:author="Haas, Andreas (ISPM)" w:date="2022-06-10T14:47:00Z">
        <w:r w:rsidR="00B513C4">
          <w:rPr>
            <w:iCs/>
          </w:rPr>
          <w:t>)</w:t>
        </w:r>
      </w:ins>
      <w:ins w:id="386" w:author="Haas, Andreas (ISPM)" w:date="2022-06-10T14:46:00Z">
        <w:r w:rsidR="00B513C4">
          <w:rPr>
            <w:iCs/>
          </w:rPr>
          <w:t xml:space="preserve">. </w:t>
        </w:r>
      </w:ins>
      <w:r w:rsidR="001C70ED" w:rsidRPr="00263DAF">
        <w:rPr>
          <w:iCs/>
        </w:rPr>
        <w:t xml:space="preserve"> </w:t>
      </w:r>
      <w:del w:id="387" w:author="Haas, Andreas (ISPM)" w:date="2022-06-10T14:46:00Z">
        <w:r w:rsidR="001C70ED" w:rsidRPr="00263DAF" w:rsidDel="00B513C4">
          <w:rPr>
            <w:iCs/>
          </w:rPr>
          <w:delText>(hypertension, diabetes, overweight)</w:delText>
        </w:r>
        <w:r w:rsidR="00F624B3" w:rsidRPr="00263DAF" w:rsidDel="00B513C4">
          <w:rPr>
            <w:iCs/>
          </w:rPr>
          <w:delText>.</w:delText>
        </w:r>
        <w:r w:rsidR="00633C7B" w:rsidDel="00B513C4">
          <w:rPr>
            <w:iCs/>
          </w:rPr>
          <w:delText xml:space="preserve"> </w:delText>
        </w:r>
      </w:del>
    </w:p>
    <w:p w14:paraId="1460406B" w14:textId="1BFA2A3C" w:rsidR="00B729B6" w:rsidRDefault="00B513C4" w:rsidP="00263DAF">
      <w:pPr>
        <w:spacing w:before="60" w:after="60"/>
        <w:jc w:val="both"/>
        <w:rPr>
          <w:iCs/>
        </w:rPr>
      </w:pPr>
      <w:ins w:id="388" w:author="Haas, Andreas (ISPM)" w:date="2022-06-10T14:46:00Z">
        <w:r w:rsidRPr="00E35C15">
          <w:rPr>
            <w:b/>
            <w:lang w:val="en-US"/>
          </w:rPr>
          <w:t>Ob</w:t>
        </w:r>
        <w:r>
          <w:rPr>
            <w:b/>
            <w:lang w:val="en-US"/>
          </w:rPr>
          <w:t>jective 4</w:t>
        </w:r>
      </w:ins>
      <w:ins w:id="389" w:author="Haas, Andreas (ISPM)" w:date="2022-06-10T14:47:00Z">
        <w:r>
          <w:rPr>
            <w:b/>
            <w:lang w:val="en-US"/>
          </w:rPr>
          <w:t xml:space="preserve">: </w:t>
        </w:r>
      </w:ins>
      <w:del w:id="390" w:author="Haas, Andreas (ISPM)" w:date="2022-06-10T14:46:00Z">
        <w:r w:rsidR="009A4A05" w:rsidRPr="00A20527" w:rsidDel="00B513C4">
          <w:rPr>
            <w:i/>
          </w:rPr>
          <w:delText>Objective ii:</w:delText>
        </w:r>
        <w:r w:rsidR="00256194" w:rsidDel="00B513C4">
          <w:rPr>
            <w:i/>
          </w:rPr>
          <w:delText xml:space="preserve"> </w:delText>
        </w:r>
      </w:del>
      <w:r w:rsidR="00B35499" w:rsidRPr="00DA7228">
        <w:rPr>
          <w:iCs/>
        </w:rPr>
        <w:t xml:space="preserve">The total effect of PTSD on the risk of </w:t>
      </w:r>
      <w:del w:id="391" w:author="Haas, Andreas (ISPM)" w:date="2022-06-10T15:47:00Z">
        <w:r w:rsidR="00B35499" w:rsidRPr="00DA7228" w:rsidDel="00DC2835">
          <w:rPr>
            <w:iCs/>
          </w:rPr>
          <w:delText>being diagnosed wit</w:delText>
        </w:r>
      </w:del>
      <w:ins w:id="392" w:author="Haas, Andreas (ISPM)" w:date="2022-06-10T15:47:00Z">
        <w:r w:rsidR="00DC2835">
          <w:rPr>
            <w:iCs/>
          </w:rPr>
          <w:t>experiencing a</w:t>
        </w:r>
      </w:ins>
      <w:del w:id="393" w:author="Haas, Andreas (ISPM)" w:date="2022-06-10T15:47:00Z">
        <w:r w:rsidR="00B35499" w:rsidRPr="00DA7228" w:rsidDel="00DC2835">
          <w:rPr>
            <w:iCs/>
          </w:rPr>
          <w:delText>h</w:delText>
        </w:r>
      </w:del>
      <w:r w:rsidR="00B35499" w:rsidRPr="00DA7228">
        <w:rPr>
          <w:iCs/>
        </w:rPr>
        <w:t xml:space="preserve"> </w:t>
      </w:r>
      <w:del w:id="394" w:author="Haas, Andreas (ISPM)" w:date="2022-06-10T14:47:00Z">
        <w:r w:rsidR="00B35499" w:rsidRPr="00DA7228" w:rsidDel="00B513C4">
          <w:rPr>
            <w:iCs/>
          </w:rPr>
          <w:delText xml:space="preserve">CVD </w:delText>
        </w:r>
      </w:del>
      <w:ins w:id="395" w:author="Haas, Andreas (ISPM)" w:date="2022-06-10T14:47:00Z">
        <w:r>
          <w:rPr>
            <w:iCs/>
          </w:rPr>
          <w:t>MACE</w:t>
        </w:r>
        <w:r w:rsidRPr="00DA7228">
          <w:rPr>
            <w:iCs/>
          </w:rPr>
          <w:t xml:space="preserve"> </w:t>
        </w:r>
      </w:ins>
      <w:r w:rsidR="00B35499" w:rsidRPr="00DA7228">
        <w:rPr>
          <w:iCs/>
        </w:rPr>
        <w:t xml:space="preserve">by the end of the study period (within </w:t>
      </w:r>
      <w:del w:id="396" w:author="Haas, Andreas (ISPM)" w:date="2022-06-10T16:02:00Z">
        <w:r w:rsidR="00263DAF" w:rsidDel="00F607E7">
          <w:rPr>
            <w:iCs/>
          </w:rPr>
          <w:delText>eight</w:delText>
        </w:r>
        <w:r w:rsidR="00B35499" w:rsidRPr="00DA7228" w:rsidDel="00F607E7">
          <w:rPr>
            <w:iCs/>
          </w:rPr>
          <w:delText xml:space="preserve"> </w:delText>
        </w:r>
      </w:del>
      <w:ins w:id="397" w:author="Haas, Andreas (ISPM)" w:date="2022-06-10T16:02:00Z">
        <w:r w:rsidR="00F607E7">
          <w:rPr>
            <w:iCs/>
          </w:rPr>
          <w:t xml:space="preserve">six </w:t>
        </w:r>
      </w:ins>
      <w:r w:rsidR="00B35499" w:rsidRPr="00DA7228">
        <w:rPr>
          <w:iCs/>
        </w:rPr>
        <w:t>years</w:t>
      </w:r>
      <w:del w:id="398" w:author="Haas, Andreas (ISPM)" w:date="2022-06-10T16:02:00Z">
        <w:r w:rsidR="00B35499" w:rsidRPr="00DA7228" w:rsidDel="00F607E7">
          <w:rPr>
            <w:iCs/>
          </w:rPr>
          <w:delText xml:space="preserve"> (201</w:delText>
        </w:r>
        <w:r w:rsidR="00263DAF" w:rsidDel="00F607E7">
          <w:rPr>
            <w:iCs/>
          </w:rPr>
          <w:delText>2-2020</w:delText>
        </w:r>
      </w:del>
      <w:r w:rsidR="00263DAF">
        <w:rPr>
          <w:iCs/>
        </w:rPr>
        <w:t>)</w:t>
      </w:r>
      <w:r w:rsidR="00B35499" w:rsidRPr="00DA7228">
        <w:rPr>
          <w:iCs/>
        </w:rPr>
        <w:t xml:space="preserve"> is defined as the contrast </w:t>
      </w:r>
      <w:r w:rsidR="00DA7228" w:rsidRPr="00DA7228">
        <w:rPr>
          <w:iCs/>
        </w:rPr>
        <w:t xml:space="preserve">between the risk of </w:t>
      </w:r>
      <w:ins w:id="399" w:author="Haas, Andreas (ISPM)" w:date="2022-06-10T16:03:00Z">
        <w:r w:rsidR="00F607E7" w:rsidRPr="00F607E7">
          <w:rPr>
            <w:iCs/>
          </w:rPr>
          <w:t xml:space="preserve">experiencing a MACE </w:t>
        </w:r>
      </w:ins>
      <w:del w:id="400" w:author="Haas, Andreas (ISPM)" w:date="2022-06-10T16:03:00Z">
        <w:r w:rsidR="00DA7228" w:rsidRPr="00DA7228" w:rsidDel="00F607E7">
          <w:rPr>
            <w:iCs/>
          </w:rPr>
          <w:delText xml:space="preserve">being diagnosed with CVD </w:delText>
        </w:r>
      </w:del>
      <w:r w:rsidR="00DA7228" w:rsidRPr="00DA7228">
        <w:rPr>
          <w:iCs/>
        </w:rPr>
        <w:t xml:space="preserve">if everyone in the population had had PTSD from the beginning to the end of the study and the risk </w:t>
      </w:r>
      <w:ins w:id="401" w:author="Haas, Andreas (ISPM)" w:date="2022-06-10T16:03:00Z">
        <w:r w:rsidR="00F607E7" w:rsidRPr="00F607E7">
          <w:rPr>
            <w:iCs/>
          </w:rPr>
          <w:t xml:space="preserve">experiencing a MACE </w:t>
        </w:r>
      </w:ins>
      <w:del w:id="402" w:author="Haas, Andreas (ISPM)" w:date="2022-06-10T16:03:00Z">
        <w:r w:rsidR="00DA7228" w:rsidRPr="00DA7228" w:rsidDel="00F607E7">
          <w:rPr>
            <w:iCs/>
          </w:rPr>
          <w:delText xml:space="preserve">of being diagnosed with CVD </w:delText>
        </w:r>
      </w:del>
      <w:r w:rsidR="00DA7228" w:rsidRPr="00DA7228">
        <w:rPr>
          <w:iCs/>
        </w:rPr>
        <w:t xml:space="preserve">if </w:t>
      </w:r>
      <w:del w:id="403" w:author="Haas, Andreas (ISPM)" w:date="2022-06-10T16:03:00Z">
        <w:r w:rsidR="00DA7228" w:rsidRPr="00DA7228" w:rsidDel="00F607E7">
          <w:rPr>
            <w:iCs/>
          </w:rPr>
          <w:delText xml:space="preserve">everyone </w:delText>
        </w:r>
      </w:del>
      <w:ins w:id="404" w:author="Haas, Andreas (ISPM)" w:date="2022-06-10T16:03:00Z">
        <w:r w:rsidR="00F607E7">
          <w:rPr>
            <w:iCs/>
          </w:rPr>
          <w:t>nobody</w:t>
        </w:r>
        <w:r w:rsidR="00F607E7" w:rsidRPr="00DA7228">
          <w:rPr>
            <w:iCs/>
          </w:rPr>
          <w:t xml:space="preserve"> </w:t>
        </w:r>
      </w:ins>
      <w:r w:rsidR="00DA7228" w:rsidRPr="00DA7228">
        <w:rPr>
          <w:iCs/>
        </w:rPr>
        <w:t xml:space="preserve">in the population had </w:t>
      </w:r>
      <w:del w:id="405" w:author="Haas, Andreas (ISPM)" w:date="2022-06-10T16:03:00Z">
        <w:r w:rsidR="00DA7228" w:rsidRPr="00DA7228" w:rsidDel="00F607E7">
          <w:rPr>
            <w:iCs/>
          </w:rPr>
          <w:delText xml:space="preserve">never </w:delText>
        </w:r>
      </w:del>
      <w:ins w:id="406" w:author="Haas, Andreas (ISPM)" w:date="2022-06-10T16:03:00Z">
        <w:r w:rsidR="00F607E7">
          <w:rPr>
            <w:iCs/>
          </w:rPr>
          <w:t>ever</w:t>
        </w:r>
        <w:r w:rsidR="00F607E7" w:rsidRPr="00DA7228">
          <w:rPr>
            <w:iCs/>
          </w:rPr>
          <w:t xml:space="preserve"> </w:t>
        </w:r>
      </w:ins>
      <w:r w:rsidR="00DA7228" w:rsidRPr="00DA7228">
        <w:rPr>
          <w:iCs/>
        </w:rPr>
        <w:t>had PTSD</w:t>
      </w:r>
      <w:r w:rsidR="00DA7228">
        <w:rPr>
          <w:iCs/>
        </w:rPr>
        <w:t xml:space="preserve">. For estimation, standard </w:t>
      </w:r>
      <w:r w:rsidR="00DA7228" w:rsidRPr="00263DAF">
        <w:rPr>
          <w:iCs/>
        </w:rPr>
        <w:t xml:space="preserve">parametric g-formula </w:t>
      </w:r>
      <w:ins w:id="407" w:author="Haas, Andreas (ISPM)" w:date="2022-06-10T16:06:00Z">
        <w:r w:rsidR="00C43BF3">
          <w:rPr>
            <w:iCs/>
          </w:rPr>
          <w:t xml:space="preserve">will be </w:t>
        </w:r>
      </w:ins>
      <w:del w:id="408" w:author="Haas, Andreas (ISPM)" w:date="2022-06-10T16:06:00Z">
        <w:r w:rsidR="007601F6" w:rsidRPr="00263DAF" w:rsidDel="00C43BF3">
          <w:rPr>
            <w:iCs/>
          </w:rPr>
          <w:delText>is</w:delText>
        </w:r>
        <w:r w:rsidR="00DA7228" w:rsidRPr="00263DAF" w:rsidDel="00C43BF3">
          <w:rPr>
            <w:iCs/>
          </w:rPr>
          <w:delText xml:space="preserve"> </w:delText>
        </w:r>
      </w:del>
      <w:r w:rsidR="00DA7228" w:rsidRPr="00263DAF">
        <w:rPr>
          <w:iCs/>
        </w:rPr>
        <w:t>used.</w:t>
      </w:r>
      <w:r w:rsidR="007601F6">
        <w:rPr>
          <w:iCs/>
        </w:rPr>
        <w:t xml:space="preserve"> For each time-point we specify parametric models for the distribution of time-varying exposures, mediators, confounders. </w:t>
      </w:r>
    </w:p>
    <w:p w14:paraId="59BA3CB1" w14:textId="3C886DD4" w:rsidR="007601F6" w:rsidRDefault="00F607E7" w:rsidP="00FD721A">
      <w:pPr>
        <w:spacing w:before="60" w:after="60"/>
        <w:jc w:val="both"/>
        <w:rPr>
          <w:ins w:id="409" w:author="Haas, Andreas (ISPM)" w:date="2022-06-10T16:06:00Z"/>
          <w:iCs/>
        </w:rPr>
      </w:pPr>
      <w:ins w:id="410" w:author="Haas, Andreas (ISPM)" w:date="2022-06-10T16:04:00Z">
        <w:r w:rsidRPr="00E35C15">
          <w:rPr>
            <w:b/>
            <w:lang w:val="en-US"/>
          </w:rPr>
          <w:t>Ob</w:t>
        </w:r>
        <w:r>
          <w:rPr>
            <w:b/>
            <w:lang w:val="en-US"/>
          </w:rPr>
          <w:t>je</w:t>
        </w:r>
        <w:r>
          <w:rPr>
            <w:b/>
            <w:lang w:val="en-US"/>
          </w:rPr>
          <w:t>ctive 5</w:t>
        </w:r>
        <w:r>
          <w:rPr>
            <w:b/>
            <w:lang w:val="en-US"/>
          </w:rPr>
          <w:t xml:space="preserve">: </w:t>
        </w:r>
      </w:ins>
      <w:del w:id="411" w:author="Haas, Andreas (ISPM)" w:date="2022-06-10T16:04:00Z">
        <w:r w:rsidR="007601F6" w:rsidRPr="00633C7B" w:rsidDel="00F607E7">
          <w:rPr>
            <w:i/>
          </w:rPr>
          <w:delText>Objective iii:</w:delText>
        </w:r>
        <w:r w:rsidR="007601F6" w:rsidDel="00F607E7">
          <w:rPr>
            <w:iCs/>
          </w:rPr>
          <w:delText xml:space="preserve"> </w:delText>
        </w:r>
      </w:del>
      <w:r w:rsidR="00BB6A05">
        <w:t xml:space="preserve">For the effects of PTSD on </w:t>
      </w:r>
      <w:del w:id="412" w:author="Haas, Andreas (ISPM)" w:date="2022-06-10T16:04:00Z">
        <w:r w:rsidR="00BB6A05" w:rsidDel="00C43BF3">
          <w:delText xml:space="preserve">CVD </w:delText>
        </w:r>
      </w:del>
      <w:ins w:id="413" w:author="Haas, Andreas (ISPM)" w:date="2022-06-10T16:04:00Z">
        <w:r w:rsidR="00C43BF3">
          <w:t>MACE</w:t>
        </w:r>
        <w:r w:rsidR="00C43BF3">
          <w:t xml:space="preserve"> </w:t>
        </w:r>
      </w:ins>
      <w:r w:rsidR="00BB6A05">
        <w:t xml:space="preserve">mediated </w:t>
      </w:r>
      <w:r w:rsidR="00BB6A05" w:rsidRPr="00263DAF">
        <w:t xml:space="preserve">by </w:t>
      </w:r>
      <w:del w:id="414" w:author="Haas, Andreas (ISPM)" w:date="2022-06-10T16:05:00Z">
        <w:r w:rsidR="00BB6A05" w:rsidRPr="00263DAF" w:rsidDel="00C43BF3">
          <w:delText xml:space="preserve">cardiovascular </w:delText>
        </w:r>
      </w:del>
      <w:ins w:id="415" w:author="Haas, Andreas (ISPM)" w:date="2022-06-10T16:05:00Z">
        <w:r w:rsidR="00C43BF3">
          <w:t>CVD</w:t>
        </w:r>
        <w:r w:rsidR="00C43BF3" w:rsidRPr="00263DAF">
          <w:t xml:space="preserve"> </w:t>
        </w:r>
      </w:ins>
      <w:r w:rsidR="00BB6A05" w:rsidRPr="00263DAF">
        <w:t xml:space="preserve">risk factors, interventional indirect effects are defined. </w:t>
      </w:r>
      <w:r w:rsidR="00CA7D72" w:rsidRPr="00263DAF">
        <w:t>The</w:t>
      </w:r>
      <w:r w:rsidR="00BB6A05" w:rsidRPr="00263DAF">
        <w:t xml:space="preserve"> following indirect effect</w:t>
      </w:r>
      <w:r w:rsidR="000078E3" w:rsidRPr="00263DAF">
        <w:t>s</w:t>
      </w:r>
      <w:r w:rsidR="00CA7D72" w:rsidRPr="00263DAF">
        <w:t xml:space="preserve"> are of interest</w:t>
      </w:r>
      <w:r w:rsidR="00BB6A05" w:rsidRPr="00263DAF">
        <w:t xml:space="preserve">: 1) </w:t>
      </w:r>
      <w:del w:id="416" w:author="Haas, Andreas (ISPM)" w:date="2022-06-10T16:05:00Z">
        <w:r w:rsidR="00BB6A05" w:rsidRPr="00263DAF" w:rsidDel="00C43BF3">
          <w:delText>T</w:delText>
        </w:r>
      </w:del>
      <w:ins w:id="417" w:author="Haas, Andreas (ISPM)" w:date="2022-06-10T16:05:00Z">
        <w:r w:rsidR="00C43BF3">
          <w:t>t</w:t>
        </w:r>
      </w:ins>
      <w:r w:rsidR="00BB6A05" w:rsidRPr="00263DAF">
        <w:t xml:space="preserve">he </w:t>
      </w:r>
      <w:r w:rsidR="00CA7D72" w:rsidRPr="00263DAF">
        <w:t xml:space="preserve">interventional indirect </w:t>
      </w:r>
      <w:r w:rsidR="00BB6A05" w:rsidRPr="00263DAF">
        <w:t xml:space="preserve">effect </w:t>
      </w:r>
      <w:r w:rsidR="00CA7D72" w:rsidRPr="00263DAF">
        <w:t>through</w:t>
      </w:r>
      <w:r w:rsidR="00BB6A05" w:rsidRPr="00263DAF">
        <w:t xml:space="preserve"> </w:t>
      </w:r>
      <w:del w:id="418" w:author="Haas, Andreas (ISPM)" w:date="2022-06-10T16:06:00Z">
        <w:r w:rsidR="00BB6A05" w:rsidRPr="00263DAF" w:rsidDel="00C43BF3">
          <w:delText>the cardiovascular risk</w:delText>
        </w:r>
      </w:del>
      <w:ins w:id="419" w:author="Haas, Andreas (ISPM)" w:date="2022-06-10T16:06:00Z">
        <w:r w:rsidR="00C43BF3">
          <w:t>CVD risk</w:t>
        </w:r>
      </w:ins>
      <w:r w:rsidR="00BB6A05" w:rsidRPr="00263DAF">
        <w:t xml:space="preserve"> factors considered jointly</w:t>
      </w:r>
      <w:r w:rsidR="000078E3" w:rsidRPr="00263DAF">
        <w:t>,</w:t>
      </w:r>
      <w:r w:rsidR="00CA7D72" w:rsidRPr="00263DAF">
        <w:t xml:space="preserve"> </w:t>
      </w:r>
      <w:r w:rsidR="00BB6A05" w:rsidRPr="00263DAF">
        <w:t xml:space="preserve">2) </w:t>
      </w:r>
      <w:r w:rsidR="00CA7D72" w:rsidRPr="00263DAF">
        <w:t xml:space="preserve">the interventional </w:t>
      </w:r>
      <w:r w:rsidR="00BB6A05" w:rsidRPr="00263DAF">
        <w:t>indirect effect</w:t>
      </w:r>
      <w:r w:rsidR="00CA7D72" w:rsidRPr="00263DAF">
        <w:t>s</w:t>
      </w:r>
      <w:r w:rsidR="00BB6A05" w:rsidRPr="00263DAF">
        <w:t xml:space="preserve"> </w:t>
      </w:r>
      <w:r w:rsidR="000078E3" w:rsidRPr="00263DAF">
        <w:t>via</w:t>
      </w:r>
      <w:r w:rsidR="00BB6A05" w:rsidRPr="00263DAF">
        <w:t xml:space="preserve"> each of </w:t>
      </w:r>
      <w:del w:id="420" w:author="Haas, Andreas (ISPM)" w:date="2022-06-10T16:06:00Z">
        <w:r w:rsidR="00BB6A05" w:rsidRPr="00263DAF" w:rsidDel="00C43BF3">
          <w:delText>the cardiovascular</w:delText>
        </w:r>
      </w:del>
      <w:ins w:id="421" w:author="Haas, Andreas (ISPM)" w:date="2022-06-10T16:06:00Z">
        <w:r w:rsidR="00C43BF3">
          <w:t>CVD</w:t>
        </w:r>
      </w:ins>
      <w:r w:rsidR="00BB6A05" w:rsidRPr="00263DAF">
        <w:t xml:space="preserve"> risk factors</w:t>
      </w:r>
      <w:r w:rsidR="000078E3" w:rsidRPr="00263DAF">
        <w:t xml:space="preserve"> considered separately</w:t>
      </w:r>
      <w:r w:rsidR="00BB6A05" w:rsidRPr="00263DAF">
        <w:t>.</w:t>
      </w:r>
      <w:r w:rsidR="00BB6A05" w:rsidRPr="00263DAF">
        <w:rPr>
          <w:iCs/>
        </w:rPr>
        <w:t xml:space="preserve"> </w:t>
      </w:r>
      <w:r w:rsidR="00974C78" w:rsidRPr="00263DAF">
        <w:rPr>
          <w:iCs/>
        </w:rPr>
        <w:t>For estimation, t</w:t>
      </w:r>
      <w:r w:rsidR="007601F6" w:rsidRPr="00263DAF">
        <w:rPr>
          <w:iCs/>
        </w:rPr>
        <w:t xml:space="preserve">he survival mediational g-formula </w:t>
      </w:r>
      <w:ins w:id="422" w:author="Haas, Andreas (ISPM)" w:date="2022-06-10T16:06:00Z">
        <w:r w:rsidR="00C43BF3">
          <w:rPr>
            <w:iCs/>
          </w:rPr>
          <w:t>will be</w:t>
        </w:r>
      </w:ins>
      <w:del w:id="423" w:author="Haas, Andreas (ISPM)" w:date="2022-06-10T16:06:00Z">
        <w:r w:rsidR="007601F6" w:rsidRPr="00263DAF" w:rsidDel="00C43BF3">
          <w:rPr>
            <w:iCs/>
          </w:rPr>
          <w:delText>is</w:delText>
        </w:r>
      </w:del>
      <w:r w:rsidR="007601F6" w:rsidRPr="00263DAF">
        <w:rPr>
          <w:iCs/>
        </w:rPr>
        <w:t xml:space="preserve"> applied</w:t>
      </w:r>
      <w:r w:rsidR="00572D71" w:rsidRPr="00263DAF">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Content>
          <w:r w:rsidR="00572D71" w:rsidRPr="00263DAF">
            <w:t>(Lin, Young, Logan, &amp; VanderWeele, 2017; Lin, Young, Logan, Tchetgen Tchetgen, et al., 2017)</w:t>
          </w:r>
        </w:sdtContent>
      </w:sdt>
      <w:r w:rsidR="00974C78" w:rsidRPr="00263DAF">
        <w:rPr>
          <w:iCs/>
        </w:rPr>
        <w:t>.</w:t>
      </w:r>
    </w:p>
    <w:p w14:paraId="58EA34B5" w14:textId="14335B22" w:rsidR="00C43BF3" w:rsidRPr="00C43BF3" w:rsidDel="00C42CC4" w:rsidRDefault="00C43BF3" w:rsidP="00FD721A">
      <w:pPr>
        <w:spacing w:before="60" w:after="60"/>
        <w:jc w:val="both"/>
        <w:rPr>
          <w:del w:id="424" w:author="Haas, Andreas (ISPM)" w:date="2022-06-10T16:09:00Z"/>
          <w:b/>
          <w:iCs/>
          <w:rPrChange w:id="425" w:author="Haas, Andreas (ISPM)" w:date="2022-06-10T16:07:00Z">
            <w:rPr>
              <w:del w:id="426" w:author="Haas, Andreas (ISPM)" w:date="2022-06-10T16:09:00Z"/>
              <w:iCs/>
            </w:rPr>
          </w:rPrChange>
        </w:rPr>
      </w:pPr>
    </w:p>
    <w:p w14:paraId="3EB4CE9B" w14:textId="27063E17" w:rsidR="000078E3" w:rsidRPr="00633C7B" w:rsidRDefault="009E0DF7" w:rsidP="00FD721A">
      <w:pPr>
        <w:spacing w:before="60" w:after="60"/>
        <w:jc w:val="both"/>
        <w:rPr>
          <w:iCs/>
        </w:rPr>
      </w:pPr>
      <w:r>
        <w:rPr>
          <w:iCs/>
        </w:rPr>
        <w:t>Main c</w:t>
      </w:r>
      <w:r w:rsidR="00633C7B">
        <w:rPr>
          <w:iCs/>
        </w:rPr>
        <w:t>hallenges of the causal</w:t>
      </w:r>
      <w:ins w:id="427" w:author="Haas, Andreas (ISPM)" w:date="2022-06-10T16:09:00Z">
        <w:r w:rsidR="00460D7A">
          <w:rPr>
            <w:iCs/>
          </w:rPr>
          <w:t xml:space="preserve"> inference</w:t>
        </w:r>
      </w:ins>
      <w:r w:rsidR="00633C7B">
        <w:rPr>
          <w:iCs/>
        </w:rPr>
        <w:t xml:space="preserve">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 xml:space="preserve">lifestyle characteristics such as diet, physical activity, </w:t>
      </w:r>
      <w:del w:id="428" w:author="Haas, Andreas (ISPM)" w:date="2022-06-10T16:07:00Z">
        <w:r w:rsidRPr="009E0DF7" w:rsidDel="00C43BF3">
          <w:rPr>
            <w:iCs/>
          </w:rPr>
          <w:delText xml:space="preserve">sleep, </w:delText>
        </w:r>
      </w:del>
      <w:r w:rsidRPr="009E0DF7">
        <w:rPr>
          <w:iCs/>
        </w:rPr>
        <w:t xml:space="preserve">as well as substance </w:t>
      </w:r>
      <w:r w:rsidRPr="00263DAF">
        <w:rPr>
          <w:iCs/>
        </w:rPr>
        <w:t>use</w:t>
      </w:r>
      <w:r w:rsidR="001707EB" w:rsidRPr="00263DAF">
        <w:rPr>
          <w:iCs/>
        </w:rPr>
        <w:t xml:space="preserve"> (</w:t>
      </w:r>
      <w:r w:rsidR="001707EB" w:rsidRPr="00DB35A2">
        <w:rPr>
          <w:iCs/>
          <w:u w:val="single"/>
        </w:rPr>
        <w:t>Figure 1</w:t>
      </w:r>
      <w:r w:rsidR="001707EB" w:rsidRPr="00263DAF">
        <w:rPr>
          <w:iCs/>
        </w:rPr>
        <w:t>)</w:t>
      </w:r>
      <w:r w:rsidRPr="00263DAF">
        <w:rPr>
          <w:iCs/>
        </w:rPr>
        <w:t>.</w:t>
      </w:r>
      <w:r w:rsidR="001707EB">
        <w:rPr>
          <w:iCs/>
        </w:rPr>
        <w:t xml:space="preserve"> </w:t>
      </w:r>
      <w:r w:rsidR="00EE5768" w:rsidRPr="00EE5768">
        <w:rPr>
          <w:iCs/>
        </w:rPr>
        <w:t xml:space="preserve">We assume </w:t>
      </w:r>
      <w:r w:rsidR="00EE5768" w:rsidRPr="00EE5768">
        <w:rPr>
          <w:iCs/>
        </w:rPr>
        <w:lastRenderedPageBreak/>
        <w:t xml:space="preserve">that these unmeasured factors </w:t>
      </w:r>
      <w:r w:rsidR="00F876F2">
        <w:rPr>
          <w:iCs/>
        </w:rPr>
        <w:t>affect</w:t>
      </w:r>
      <w:r w:rsidR="00EE5768" w:rsidRPr="00EE5768">
        <w:rPr>
          <w:iCs/>
        </w:rPr>
        <w:t xml:space="preserve"> </w:t>
      </w:r>
      <w:ins w:id="429" w:author="Haas, Andreas (ISPM)" w:date="2022-06-10T16:07:00Z">
        <w:r w:rsidR="00C43BF3">
          <w:rPr>
            <w:iCs/>
          </w:rPr>
          <w:t>MACE</w:t>
        </w:r>
      </w:ins>
      <w:del w:id="430" w:author="Haas, Andreas (ISPM)" w:date="2022-06-10T16:07:00Z">
        <w:r w:rsidR="00EE5768" w:rsidRPr="00EE5768" w:rsidDel="00C43BF3">
          <w:rPr>
            <w:iCs/>
          </w:rPr>
          <w:delText>the CVD outcome</w:delText>
        </w:r>
      </w:del>
      <w:r w:rsidR="00EE5768" w:rsidRPr="00EE5768">
        <w:rPr>
          <w:iCs/>
        </w:rPr>
        <w:t xml:space="preserve"> via</w:t>
      </w:r>
      <w:r w:rsidR="00F876F2">
        <w:rPr>
          <w:iCs/>
        </w:rPr>
        <w:t xml:space="preserve"> measured</w:t>
      </w:r>
      <w:ins w:id="431" w:author="Haas, Andreas (ISPM)" w:date="2022-06-10T16:08:00Z">
        <w:r w:rsidR="00C43BF3">
          <w:rPr>
            <w:iCs/>
          </w:rPr>
          <w:t xml:space="preserve"> CVD</w:t>
        </w:r>
      </w:ins>
      <w:del w:id="432" w:author="Haas, Andreas (ISPM)" w:date="2022-06-10T16:08:00Z">
        <w:r w:rsidR="00EE5768" w:rsidRPr="00EE5768" w:rsidDel="00C43BF3">
          <w:rPr>
            <w:iCs/>
          </w:rPr>
          <w:delText xml:space="preserve"> cardiovascular</w:delText>
        </w:r>
      </w:del>
      <w:r w:rsidR="00EE5768" w:rsidRPr="00EE5768">
        <w:rPr>
          <w:iCs/>
        </w:rPr>
        <w:t xml:space="preserve"> risk factors</w:t>
      </w:r>
      <w:r w:rsidR="00F876F2" w:rsidRPr="00F876F2">
        <w:rPr>
          <w:iCs/>
        </w:rPr>
        <w:t>.</w:t>
      </w:r>
      <w:r w:rsidR="00F876F2">
        <w:rPr>
          <w:iCs/>
        </w:rPr>
        <w:t xml:space="preserve"> </w:t>
      </w:r>
      <w:del w:id="433" w:author="Haas, Andreas (ISPM)" w:date="2022-06-10T16:08:00Z">
        <w:r w:rsidR="00F876F2" w:rsidRPr="00F876F2" w:rsidDel="00E24E4F">
          <w:rPr>
            <w:iCs/>
          </w:rPr>
          <w:delText>That is, by a</w:delText>
        </w:r>
      </w:del>
      <w:ins w:id="434" w:author="Haas, Andreas (ISPM)" w:date="2022-06-10T16:08:00Z">
        <w:r w:rsidR="00E24E4F">
          <w:rPr>
            <w:iCs/>
          </w:rPr>
          <w:t>A</w:t>
        </w:r>
      </w:ins>
      <w:r w:rsidR="00F876F2" w:rsidRPr="00F876F2">
        <w:rPr>
          <w:iCs/>
        </w:rPr>
        <w:t>djust</w:t>
      </w:r>
      <w:ins w:id="435" w:author="Haas, Andreas (ISPM)" w:date="2022-06-10T16:08:00Z">
        <w:r w:rsidR="00E24E4F">
          <w:rPr>
            <w:iCs/>
          </w:rPr>
          <w:t xml:space="preserve">ing </w:t>
        </w:r>
      </w:ins>
      <w:del w:id="436" w:author="Haas, Andreas (ISPM)" w:date="2022-06-10T16:08:00Z">
        <w:r w:rsidR="00F876F2" w:rsidRPr="00F876F2" w:rsidDel="00E24E4F">
          <w:rPr>
            <w:iCs/>
          </w:rPr>
          <w:delText xml:space="preserve">ing appropriately </w:delText>
        </w:r>
      </w:del>
      <w:r w:rsidR="00F876F2" w:rsidRPr="00F876F2">
        <w:rPr>
          <w:iCs/>
        </w:rPr>
        <w:t xml:space="preserve">for </w:t>
      </w:r>
      <w:ins w:id="437" w:author="Haas, Andreas (ISPM)" w:date="2022-06-10T16:08:00Z">
        <w:r w:rsidR="00E24E4F">
          <w:rPr>
            <w:iCs/>
          </w:rPr>
          <w:t xml:space="preserve">measrured </w:t>
        </w:r>
      </w:ins>
      <w:del w:id="438" w:author="Haas, Andreas (ISPM)" w:date="2022-06-10T16:08:00Z">
        <w:r w:rsidR="00F876F2" w:rsidDel="00E24E4F">
          <w:rPr>
            <w:iCs/>
          </w:rPr>
          <w:delText xml:space="preserve">cardiovascular </w:delText>
        </w:r>
      </w:del>
      <w:ins w:id="439" w:author="Haas, Andreas (ISPM)" w:date="2022-06-10T16:08:00Z">
        <w:r w:rsidR="00E24E4F">
          <w:rPr>
            <w:iCs/>
          </w:rPr>
          <w:t>CVD</w:t>
        </w:r>
        <w:r w:rsidR="00E24E4F">
          <w:rPr>
            <w:iCs/>
          </w:rPr>
          <w:t xml:space="preserve"> </w:t>
        </w:r>
      </w:ins>
      <w:r w:rsidR="00F876F2" w:rsidRPr="00F876F2">
        <w:rPr>
          <w:iCs/>
        </w:rPr>
        <w:t xml:space="preserve">risk factors, </w:t>
      </w:r>
      <w:ins w:id="440" w:author="Haas, Andreas (ISPM)" w:date="2022-06-10T16:09:00Z">
        <w:r w:rsidR="00E24E4F">
          <w:rPr>
            <w:iCs/>
          </w:rPr>
          <w:t xml:space="preserve">will therefore attenuate </w:t>
        </w:r>
      </w:ins>
      <w:r w:rsidR="00F876F2" w:rsidRPr="00F876F2">
        <w:rPr>
          <w:iCs/>
        </w:rPr>
        <w:t>confounding induced by unmeasured lifestyle factors</w:t>
      </w:r>
      <w:ins w:id="441" w:author="Haas, Andreas (ISPM)" w:date="2022-06-10T16:09:00Z">
        <w:r w:rsidR="00E24E4F">
          <w:rPr>
            <w:iCs/>
          </w:rPr>
          <w:t xml:space="preserve">. </w:t>
        </w:r>
      </w:ins>
      <w:del w:id="442" w:author="Haas, Andreas (ISPM)" w:date="2022-06-10T16:09:00Z">
        <w:r w:rsidR="00F876F2" w:rsidRPr="00F876F2" w:rsidDel="00E24E4F">
          <w:rPr>
            <w:iCs/>
          </w:rPr>
          <w:delText xml:space="preserve"> is attenuated.</w:delText>
        </w:r>
      </w:del>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32F4636" w:rsidR="009A4A05" w:rsidRDefault="009A4A05" w:rsidP="00FD721A">
      <w:pPr>
        <w:jc w:val="both"/>
      </w:pPr>
      <w:r w:rsidRPr="00EA460E">
        <w:t xml:space="preserve">The Human Research Ethics Committee of the University of Cape Town, South Africa, and the Cantonal Ethics Committee Bern, Switzerland, </w:t>
      </w:r>
      <w:del w:id="443" w:author="Haas, Andreas (ISPM)" w:date="2022-06-10T14:21:00Z">
        <w:r w:rsidR="00884396" w:rsidRPr="00EA460E" w:rsidDel="005F473E">
          <w:delText>authori</w:delText>
        </w:r>
        <w:r w:rsidR="00884396" w:rsidDel="005F473E">
          <w:delText>z</w:delText>
        </w:r>
        <w:r w:rsidR="00884396" w:rsidRPr="00EA460E" w:rsidDel="005F473E">
          <w:delText xml:space="preserve">ed </w:delText>
        </w:r>
      </w:del>
      <w:ins w:id="444" w:author="Haas, Andreas (ISPM)" w:date="2022-06-10T14:21:00Z">
        <w:r w:rsidR="005F473E" w:rsidRPr="00EA460E">
          <w:t>authori</w:t>
        </w:r>
      </w:ins>
      <w:ins w:id="445" w:author="Haas, Andreas (ISPM)" w:date="2022-06-10T14:23:00Z">
        <w:r w:rsidR="000655A6">
          <w:t>z</w:t>
        </w:r>
      </w:ins>
      <w:ins w:id="446" w:author="Haas, Andreas (ISPM)" w:date="2022-06-10T14:21:00Z">
        <w:r w:rsidR="005F473E" w:rsidRPr="00EA460E">
          <w:t xml:space="preserve">ed </w:t>
        </w:r>
      </w:ins>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3A31813B" w14:textId="7B4E2821" w:rsidR="00186365" w:rsidRPr="00186365" w:rsidRDefault="009A4A05" w:rsidP="0018636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00186365" w:rsidRPr="00186365">
        <w:t>1.</w:t>
      </w:r>
      <w:r w:rsidR="00186365" w:rsidRPr="00186365">
        <w:tab/>
        <w:t>O'Donnell CJ, Schwartz Longacre L, Cohen BE, Fayad ZA, Gillespie CF, Liberzon I, et al. Posttraumatic Stress Disorder and Cardiovascular Disease: State of the Science, Knowledge Gaps, and Research Opportunities. JAMA Cardiol. 2021;6(10):1207-16.</w:t>
      </w:r>
    </w:p>
    <w:p w14:paraId="7B2B334E" w14:textId="229DBD53" w:rsidR="00186365" w:rsidRPr="00186365" w:rsidRDefault="00186365" w:rsidP="00186365">
      <w:pPr>
        <w:pStyle w:val="EndNoteBibliography"/>
      </w:pPr>
      <w:r w:rsidRPr="00186365">
        <w:t>2.</w:t>
      </w:r>
      <w:r w:rsidRPr="00186365">
        <w:tab/>
        <w:t>Edmondson D, von Kanel R. Post-traumatic stress disorder and cardiovascular disease. Lancet Psychiatry. 2017;4(4):320-9.</w:t>
      </w:r>
    </w:p>
    <w:p w14:paraId="1E083641" w14:textId="3E31A20E" w:rsidR="00186365" w:rsidRPr="00186365" w:rsidRDefault="00186365" w:rsidP="00186365">
      <w:pPr>
        <w:pStyle w:val="EndNoteBibliography"/>
      </w:pPr>
      <w:r w:rsidRPr="00186365">
        <w:t>3.</w:t>
      </w:r>
      <w:r w:rsidRPr="00186365">
        <w:tab/>
        <w:t>Jacquet-Smailovic M, Brennsthul MJ, Denis I, Kirche A, Tarquinio C, Tarquinio C. Relationship between Post-traumatic Stress Disorder and subsequent myocardial infarction: a systematic review and meta-analysis. J Affect Disord. 2022;297:525-35.</w:t>
      </w:r>
    </w:p>
    <w:p w14:paraId="72EC016A" w14:textId="77777777" w:rsidR="00186365" w:rsidRPr="00186365" w:rsidRDefault="00186365" w:rsidP="00186365">
      <w:pPr>
        <w:pStyle w:val="EndNoteBibliography"/>
      </w:pPr>
      <w:r w:rsidRPr="00186365">
        <w:t>4.</w:t>
      </w:r>
      <w:r w:rsidRPr="00186365">
        <w:tab/>
        <w:t>Scherrer JF, Salas J, Cohen BE, Schnurr PP, Schneider FD, Chard KM, et al. Comorbid Conditions Explain the Association Between Posttraumatic Stress Disorder and Incident Cardiovascular Disease. J Am Heart Assoc. 2019;8(4):e011133.</w:t>
      </w:r>
    </w:p>
    <w:p w14:paraId="588095CD" w14:textId="77777777" w:rsidR="00186365" w:rsidRPr="00186365" w:rsidRDefault="00186365" w:rsidP="00186365">
      <w:pPr>
        <w:pStyle w:val="EndNoteBibliography"/>
      </w:pPr>
      <w:r w:rsidRPr="00186365">
        <w:t>5.</w:t>
      </w:r>
      <w:r w:rsidRPr="00186365">
        <w:tab/>
        <w:t>Polimanti R, Ratanatharathorn A, Maihofer AX, Choi KW, Stein MB, Morey RA, et al. Association of Economic Status and Educational Attainment With Posttraumatic Stress Disorder: A Mendelian Randomization Study. JAMA Netw Open. 2019;2(5):e193447.</w:t>
      </w:r>
    </w:p>
    <w:p w14:paraId="09E4BAD7" w14:textId="77777777" w:rsidR="00186365" w:rsidRPr="00186365" w:rsidRDefault="00186365" w:rsidP="00186365">
      <w:pPr>
        <w:pStyle w:val="EndNoteBibliography"/>
      </w:pPr>
      <w:r w:rsidRPr="00186365">
        <w:t>6.</w:t>
      </w:r>
      <w:r w:rsidRPr="00186365">
        <w:tab/>
        <w:t>Assari S. Social Determinants of Depression: The Intersections of Race, Gender, and Socioeconomic Status. Brain Sci. 2017;7(12).</w:t>
      </w:r>
    </w:p>
    <w:p w14:paraId="4DE9DFC3" w14:textId="77777777" w:rsidR="00186365" w:rsidRPr="00186365" w:rsidRDefault="00186365" w:rsidP="00186365">
      <w:pPr>
        <w:pStyle w:val="EndNoteBibliography"/>
      </w:pPr>
      <w:r w:rsidRPr="00186365">
        <w:t>7.</w:t>
      </w:r>
      <w:r w:rsidRPr="00186365">
        <w:tab/>
        <w:t>Mukong AK, Van Walbeek C, Ross H. Lifestyle and Income-related Inequality in Health in South Africa. Int J Equity Health. 2017;16(1):103.</w:t>
      </w:r>
    </w:p>
    <w:p w14:paraId="6EFC12F9" w14:textId="77777777" w:rsidR="00186365" w:rsidRPr="00186365" w:rsidRDefault="00186365" w:rsidP="00186365">
      <w:pPr>
        <w:pStyle w:val="EndNoteBibliography"/>
      </w:pPr>
      <w:r w:rsidRPr="00186365">
        <w:t>8.</w:t>
      </w:r>
      <w:r w:rsidRPr="00186365">
        <w:tab/>
        <w:t>Zhang YB, Pan XF, Chen J, Cao A, Xia L, Zhang Y, et al. Combined lifestyle factors, all-cause mortality and cardiovascular disease: a systematic review and meta-analysis of prospective cohort studies. J Epidemiol Community Health. 2021;75(1):92-9.</w:t>
      </w:r>
    </w:p>
    <w:p w14:paraId="2CF3F7CC" w14:textId="77777777" w:rsidR="00186365" w:rsidRPr="00186365" w:rsidRDefault="00186365" w:rsidP="00186365">
      <w:pPr>
        <w:pStyle w:val="EndNoteBibliography"/>
      </w:pPr>
      <w:r w:rsidRPr="00186365">
        <w:t>9.</w:t>
      </w:r>
      <w:r w:rsidRPr="00186365">
        <w:tab/>
        <w:t>Mabaso M, Makola L, Naidoo I, Mlangeni LL, Jooste S, Simbayi L. HIV prevalence in South Africa through gender and racial lenses: results from the 2012 population-based national household survey. Int J Equity Health. 2019;18(1):167.</w:t>
      </w:r>
    </w:p>
    <w:p w14:paraId="701B4082" w14:textId="77777777" w:rsidR="00186365" w:rsidRPr="00186365" w:rsidRDefault="00186365" w:rsidP="00186365">
      <w:pPr>
        <w:pStyle w:val="EndNoteBibliography"/>
      </w:pPr>
      <w:r w:rsidRPr="00186365">
        <w:t>10.</w:t>
      </w:r>
      <w:r w:rsidRPr="00186365">
        <w:tab/>
        <w:t>Hyle EP, Mayosi BM, Middelkoop K, Mosepele M, Martey EB, Walensky RP, et al. The association between HIV and atherosclerotic cardiovascular disease in sub-Saharan Africa: a systematic review. BMC Public Health. 2017;17(1):954.</w:t>
      </w:r>
    </w:p>
    <w:p w14:paraId="2C35D842" w14:textId="77777777" w:rsidR="00186365" w:rsidRPr="00186365" w:rsidRDefault="00186365" w:rsidP="00186365">
      <w:pPr>
        <w:pStyle w:val="EndNoteBibliography"/>
      </w:pPr>
      <w:r w:rsidRPr="00186365">
        <w:t>11.</w:t>
      </w:r>
      <w:r w:rsidRPr="00186365">
        <w:tab/>
        <w:t>De Hert M, Detraux J, Vancampfort D. The intriguing relationship between coronary heart disease and mental disorders. Dialogues Clin Neurosci. 2018;20(1):31-40.</w:t>
      </w:r>
    </w:p>
    <w:p w14:paraId="0712A7D4" w14:textId="77777777" w:rsidR="00186365" w:rsidRPr="00186365" w:rsidRDefault="00186365" w:rsidP="00186365">
      <w:pPr>
        <w:pStyle w:val="EndNoteBibliography"/>
      </w:pPr>
      <w:r w:rsidRPr="00186365">
        <w:t>12.</w:t>
      </w:r>
      <w:r w:rsidRPr="00186365">
        <w:tab/>
        <w:t>Yuan N, Chen Y, Xia Y, Dai J, Liu C. Inflammation-related biomarkers in major psychiatric disorders: a cross-disorder assessment of reproducibility and specificity in 43 meta-analyses. Transl Psychiatry. 2019;9(1):233.</w:t>
      </w:r>
    </w:p>
    <w:p w14:paraId="6722A432" w14:textId="77777777" w:rsidR="00186365" w:rsidRPr="00186365" w:rsidRDefault="00186365" w:rsidP="00186365">
      <w:pPr>
        <w:pStyle w:val="EndNoteBibliography"/>
      </w:pPr>
      <w:r w:rsidRPr="00186365">
        <w:t>13.</w:t>
      </w:r>
      <w:r w:rsidRPr="00186365">
        <w:tab/>
        <w:t>Salahuddin S, Prabhakaran D, Roy A. Pathophysiological Mechanisms of Tobacco-Related CVD. Glob Heart. 2012;7(2):113-20.</w:t>
      </w:r>
    </w:p>
    <w:p w14:paraId="5BBB636A" w14:textId="77777777" w:rsidR="00186365" w:rsidRPr="00186365" w:rsidRDefault="00186365" w:rsidP="00186365">
      <w:pPr>
        <w:pStyle w:val="EndNoteBibliography"/>
      </w:pPr>
      <w:r w:rsidRPr="00186365">
        <w:t>14.</w:t>
      </w:r>
      <w:r w:rsidRPr="00186365">
        <w:tab/>
        <w:t>Jacquet-Smailovic M, Tarquinio C, Alla F, Denis I, Kirche A, Tarquinio C, et al. Posttraumatic Stress Disorder Following Myocardial Infarction: A Systematic Review. J Trauma Stress. 2021;34(1):190-9.</w:t>
      </w:r>
    </w:p>
    <w:p w14:paraId="753FA649" w14:textId="067FCDF4" w:rsidR="009A4A05" w:rsidRPr="00652447" w:rsidRDefault="009A4A05" w:rsidP="00FD721A">
      <w:pPr>
        <w:jc w:val="both"/>
        <w:rPr>
          <w:noProof/>
          <w:lang w:val="en-GB" w:eastAsia="en-GB"/>
        </w:rPr>
      </w:pPr>
      <w:r>
        <w:rPr>
          <w:rFonts w:ascii="Georgia" w:hAnsi="Georgia"/>
          <w:b/>
          <w:sz w:val="24"/>
          <w:szCs w:val="24"/>
        </w:rPr>
        <w:fldChar w:fldCharType="end"/>
      </w:r>
      <w:del w:id="447" w:author="Haas, Andreas (ISPM)" w:date="2022-06-10T08:54:00Z">
        <w:r w:rsidDel="00125BEE">
          <w:delText>Figure 1: D</w:delText>
        </w:r>
        <w:r w:rsidRPr="00936418" w:rsidDel="00125BEE">
          <w:delText>irecte</w:delText>
        </w:r>
        <w:r w:rsidDel="00125BEE">
          <w:delText xml:space="preserve">d acyclic graph (DAG) showing the </w:delText>
        </w:r>
        <w:r w:rsidRPr="00936418" w:rsidDel="00125BEE">
          <w:delText>assumptions about the relation</w:delText>
        </w:r>
        <w:r w:rsidDel="00125BEE">
          <w:delText>ship between variables influencing the relationship between posttraumatic stress disorder and major cardiovascular events</w:delText>
        </w:r>
      </w:del>
      <w:del w:id="448" w:author="Haas, Andreas (ISPM)" w:date="2022-06-10T08:39:00Z">
        <w:r w:rsidRPr="00652447" w:rsidDel="009F5651">
          <w:rPr>
            <w:noProof/>
            <w:lang w:val="en-GB" w:eastAsia="en-GB"/>
          </w:rPr>
          <w:delText>Figure 1: Directed acyclic graph</w:delText>
        </w:r>
        <w:r w:rsidDel="009F5651">
          <w:rPr>
            <w:noProof/>
            <w:lang w:val="en-GB" w:eastAsia="en-GB"/>
          </w:rPr>
          <w:delText xml:space="preserve"> showing the causal relationship between posttraumatic stress disorder and cardiovascular diseases</w:delText>
        </w:r>
      </w:del>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4DB2A0F9" w:rsidR="009F5651" w:rsidRPr="00652447" w:rsidRDefault="00425CA7" w:rsidP="009F5651">
      <w:pPr>
        <w:jc w:val="both"/>
        <w:rPr>
          <w:noProof/>
          <w:lang w:val="en-GB" w:eastAsia="en-GB"/>
        </w:rPr>
      </w:pPr>
      <w:commentRangeStart w:id="449"/>
      <w:r w:rsidRPr="00652447">
        <w:rPr>
          <w:noProof/>
          <w:lang w:val="en-GB" w:eastAsia="en-GB"/>
        </w:rPr>
        <w:lastRenderedPageBreak/>
        <w:t>Figure 1</w:t>
      </w:r>
      <w:commentRangeEnd w:id="449"/>
      <w:r w:rsidR="001C5EDD">
        <w:rPr>
          <w:rStyle w:val="CommentReference"/>
        </w:rPr>
        <w:commentReference w:id="449"/>
      </w:r>
      <w:r w:rsidRPr="00652447">
        <w:rPr>
          <w:noProof/>
          <w:lang w:val="en-GB" w:eastAsia="en-GB"/>
        </w:rPr>
        <w:t>: Directed acyclic graph</w:t>
      </w:r>
      <w:ins w:id="450" w:author="Haas, Andreas (ISPM)" w:date="2022-06-10T08:39:00Z">
        <w:r w:rsidR="009F5651">
          <w:rPr>
            <w:noProof/>
            <w:lang w:val="en-GB" w:eastAsia="en-GB"/>
          </w:rPr>
          <w:t xml:space="preserve"> </w:t>
        </w:r>
      </w:ins>
      <w:del w:id="451" w:author="Haas, Andreas (ISPM)" w:date="2022-06-10T08:40:00Z">
        <w:r w:rsidDel="00AB2EFC">
          <w:rPr>
            <w:noProof/>
            <w:lang w:val="en-GB" w:eastAsia="en-GB"/>
          </w:rPr>
          <w:delText xml:space="preserve"> </w:delText>
        </w:r>
      </w:del>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0573531C" w:rsidR="009F7C64" w:rsidRDefault="00425CA7" w:rsidP="001C5EDD">
      <w:pPr>
        <w:jc w:val="both"/>
      </w:pPr>
      <w:r>
        <w:rPr>
          <w:noProof/>
          <w:lang w:val="en-GB" w:eastAsia="en-GB"/>
        </w:rPr>
        <w:drawing>
          <wp:inline distT="0" distB="0" distL="0" distR="0" wp14:anchorId="6387EDE3" wp14:editId="4CBBA173">
            <wp:extent cx="8729932" cy="626676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G_0905.png"/>
                    <pic:cNvPicPr/>
                  </pic:nvPicPr>
                  <pic:blipFill rotWithShape="1">
                    <a:blip r:embed="rId15">
                      <a:extLst>
                        <a:ext uri="{28A0092B-C50C-407E-A947-70E740481C1C}">
                          <a14:useLocalDpi xmlns:a14="http://schemas.microsoft.com/office/drawing/2010/main" val="0"/>
                        </a:ext>
                      </a:extLst>
                    </a:blip>
                    <a:srcRect b="28215"/>
                    <a:stretch/>
                  </pic:blipFill>
                  <pic:spPr bwMode="auto">
                    <a:xfrm>
                      <a:off x="0" y="0"/>
                      <a:ext cx="8739523" cy="6273652"/>
                    </a:xfrm>
                    <a:prstGeom prst="rect">
                      <a:avLst/>
                    </a:prstGeom>
                    <a:ln>
                      <a:noFill/>
                    </a:ln>
                    <a:extLst>
                      <a:ext uri="{53640926-AAD7-44D8-BBD7-CCE9431645EC}">
                        <a14:shadowObscured xmlns:a14="http://schemas.microsoft.com/office/drawing/2010/main"/>
                      </a:ext>
                    </a:extLst>
                  </pic:spPr>
                </pic:pic>
              </a:graphicData>
            </a:graphic>
          </wp:inline>
        </w:drawing>
      </w:r>
    </w:p>
    <w:p w14:paraId="14824B91" w14:textId="4F87FC64"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SES=socioeconomic status, PTSD=Post-traumatic stress disorder, MACE=major adverse cardiovascular event, CVD=cardiovascular disease risk factors</w:t>
      </w:r>
    </w:p>
    <w:p w14:paraId="6316DE29" w14:textId="2F2FC21A" w:rsidR="009F7C64" w:rsidDel="00A44702" w:rsidRDefault="009F7C64" w:rsidP="009F7C64">
      <w:pPr>
        <w:spacing w:after="200" w:line="276" w:lineRule="auto"/>
        <w:rPr>
          <w:del w:id="452" w:author="Haas, Andreas (ISPM)" w:date="2022-06-10T08:36:00Z"/>
        </w:rPr>
      </w:pPr>
    </w:p>
    <w:p w14:paraId="18747A3B" w14:textId="23A2A2A9" w:rsidR="009A4A05" w:rsidRPr="00CE5C16" w:rsidRDefault="009A4A05" w:rsidP="00876877">
      <w:pPr>
        <w:rPr>
          <w:sz w:val="14"/>
          <w:szCs w:val="14"/>
        </w:rPr>
      </w:pPr>
      <w:r w:rsidRPr="00CE5C16">
        <w:rPr>
          <w:sz w:val="14"/>
          <w:szCs w:val="14"/>
        </w:rPr>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3" w:author="Haas, Andreas (ISPM)" w:date="2022-06-10T08:34: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5543"/>
        <w:gridCol w:w="660"/>
        <w:tblGridChange w:id="454">
          <w:tblGrid>
            <w:gridCol w:w="5543"/>
            <w:gridCol w:w="660"/>
          </w:tblGrid>
        </w:tblGridChange>
      </w:tblGrid>
      <w:tr w:rsidR="0078620E" w:rsidRPr="007300EF" w14:paraId="3FDE7BEE" w14:textId="5CF53460" w:rsidTr="00A44702">
        <w:trPr>
          <w:trHeight w:val="20"/>
          <w:trPrChange w:id="455" w:author="Haas, Andreas (ISPM)" w:date="2022-06-10T08:34:00Z">
            <w:trPr>
              <w:trHeight w:val="20"/>
            </w:trPr>
          </w:trPrChange>
        </w:trPr>
        <w:tc>
          <w:tcPr>
            <w:tcW w:w="0" w:type="auto"/>
            <w:tcBorders>
              <w:top w:val="single" w:sz="4" w:space="0" w:color="auto"/>
              <w:bottom w:val="single" w:sz="4" w:space="0" w:color="auto"/>
            </w:tcBorders>
            <w:noWrap/>
            <w:vAlign w:val="center"/>
            <w:tcPrChange w:id="456" w:author="Haas, Andreas (ISPM)" w:date="2022-06-10T08:34:00Z">
              <w:tcPr>
                <w:tcW w:w="0" w:type="auto"/>
                <w:tcBorders>
                  <w:top w:val="single" w:sz="4" w:space="0" w:color="auto"/>
                  <w:bottom w:val="single" w:sz="4" w:space="0" w:color="auto"/>
                </w:tcBorders>
                <w:noWrap/>
                <w:vAlign w:val="center"/>
              </w:tcPr>
            </w:tcPrChange>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Change w:id="457" w:author="Haas, Andreas (ISPM)" w:date="2022-06-10T08:34:00Z">
              <w:tcPr>
                <w:tcW w:w="0" w:type="auto"/>
                <w:tcBorders>
                  <w:top w:val="single" w:sz="4" w:space="0" w:color="auto"/>
                  <w:bottom w:val="single" w:sz="4" w:space="0" w:color="auto"/>
                </w:tcBorders>
              </w:tcPr>
            </w:tcPrChange>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A44702">
        <w:trPr>
          <w:trHeight w:val="20"/>
          <w:trPrChange w:id="458" w:author="Haas, Andreas (ISPM)" w:date="2022-06-10T08:34:00Z">
            <w:trPr>
              <w:trHeight w:val="20"/>
            </w:trPr>
          </w:trPrChange>
        </w:trPr>
        <w:tc>
          <w:tcPr>
            <w:tcW w:w="0" w:type="auto"/>
            <w:tcBorders>
              <w:top w:val="single" w:sz="4" w:space="0" w:color="auto"/>
              <w:bottom w:val="single" w:sz="4" w:space="0" w:color="auto"/>
            </w:tcBorders>
            <w:noWrap/>
            <w:vAlign w:val="center"/>
            <w:hideMark/>
            <w:tcPrChange w:id="459" w:author="Haas, Andreas (ISPM)" w:date="2022-06-10T08:34:00Z">
              <w:tcPr>
                <w:tcW w:w="0" w:type="auto"/>
                <w:tcBorders>
                  <w:top w:val="single" w:sz="4" w:space="0" w:color="auto"/>
                  <w:bottom w:val="single" w:sz="4" w:space="0" w:color="auto"/>
                </w:tcBorders>
                <w:noWrap/>
                <w:vAlign w:val="center"/>
                <w:hideMark/>
              </w:tcPr>
            </w:tcPrChange>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Change w:id="460" w:author="Haas, Andreas (ISPM)" w:date="2022-06-10T08:34:00Z">
              <w:tcPr>
                <w:tcW w:w="0" w:type="auto"/>
                <w:tcBorders>
                  <w:top w:val="single" w:sz="4" w:space="0" w:color="auto"/>
                  <w:bottom w:val="single" w:sz="4" w:space="0" w:color="auto"/>
                </w:tcBorders>
              </w:tcPr>
            </w:tcPrChange>
          </w:tcPr>
          <w:p w14:paraId="0B6F6B3F" w14:textId="77777777" w:rsidR="0078620E" w:rsidRPr="007300EF" w:rsidRDefault="0078620E" w:rsidP="00784EB4">
            <w:pPr>
              <w:rPr>
                <w:b/>
                <w:bCs/>
                <w:sz w:val="14"/>
                <w:szCs w:val="14"/>
                <w:lang w:val="en-GB"/>
              </w:rPr>
            </w:pPr>
          </w:p>
        </w:tc>
      </w:tr>
      <w:tr w:rsidR="0078620E" w:rsidRPr="007300EF" w14:paraId="57654ABD" w14:textId="77777777" w:rsidTr="00A44702">
        <w:trPr>
          <w:trHeight w:val="20"/>
          <w:trPrChange w:id="461" w:author="Haas, Andreas (ISPM)" w:date="2022-06-10T08:34:00Z">
            <w:trPr>
              <w:trHeight w:val="20"/>
            </w:trPr>
          </w:trPrChange>
        </w:trPr>
        <w:tc>
          <w:tcPr>
            <w:tcW w:w="0" w:type="auto"/>
            <w:tcBorders>
              <w:top w:val="single" w:sz="4" w:space="0" w:color="auto"/>
            </w:tcBorders>
            <w:vAlign w:val="center"/>
            <w:hideMark/>
            <w:tcPrChange w:id="462" w:author="Haas, Andreas (ISPM)" w:date="2022-06-10T08:34:00Z">
              <w:tcPr>
                <w:tcW w:w="0" w:type="auto"/>
                <w:tcBorders>
                  <w:top w:val="single" w:sz="4" w:space="0" w:color="auto"/>
                </w:tcBorders>
                <w:vAlign w:val="center"/>
                <w:hideMark/>
              </w:tcPr>
            </w:tcPrChange>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Change w:id="463" w:author="Haas, Andreas (ISPM)" w:date="2022-06-10T08:34:00Z">
              <w:tcPr>
                <w:tcW w:w="0" w:type="auto"/>
                <w:tcBorders>
                  <w:top w:val="single" w:sz="4" w:space="0" w:color="auto"/>
                </w:tcBorders>
                <w:vAlign w:val="center"/>
              </w:tcPr>
            </w:tcPrChange>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A44702">
        <w:trPr>
          <w:trHeight w:val="20"/>
          <w:trPrChange w:id="464" w:author="Haas, Andreas (ISPM)" w:date="2022-06-10T08:34:00Z">
            <w:trPr>
              <w:trHeight w:val="20"/>
            </w:trPr>
          </w:trPrChange>
        </w:trPr>
        <w:tc>
          <w:tcPr>
            <w:tcW w:w="0" w:type="auto"/>
            <w:vAlign w:val="center"/>
            <w:hideMark/>
            <w:tcPrChange w:id="465" w:author="Haas, Andreas (ISPM)" w:date="2022-06-10T08:34:00Z">
              <w:tcPr>
                <w:tcW w:w="0" w:type="auto"/>
                <w:vAlign w:val="center"/>
                <w:hideMark/>
              </w:tcPr>
            </w:tcPrChange>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Change w:id="466" w:author="Haas, Andreas (ISPM)" w:date="2022-06-10T08:34:00Z">
              <w:tcPr>
                <w:tcW w:w="0" w:type="auto"/>
                <w:vAlign w:val="center"/>
              </w:tcPr>
            </w:tcPrChange>
          </w:tcPr>
          <w:p w14:paraId="2D6B65E5" w14:textId="77777777" w:rsidR="0078620E" w:rsidRPr="007300EF" w:rsidRDefault="0078620E" w:rsidP="0078620E">
            <w:pPr>
              <w:rPr>
                <w:sz w:val="14"/>
                <w:szCs w:val="14"/>
                <w:lang w:val="en-GB"/>
              </w:rPr>
            </w:pPr>
          </w:p>
        </w:tc>
      </w:tr>
      <w:tr w:rsidR="0078620E" w:rsidRPr="007300EF" w14:paraId="6034E0B0" w14:textId="77777777" w:rsidTr="00A44702">
        <w:trPr>
          <w:trHeight w:val="20"/>
          <w:trPrChange w:id="467" w:author="Haas, Andreas (ISPM)" w:date="2022-06-10T08:34:00Z">
            <w:trPr>
              <w:trHeight w:val="20"/>
            </w:trPr>
          </w:trPrChange>
        </w:trPr>
        <w:tc>
          <w:tcPr>
            <w:tcW w:w="0" w:type="auto"/>
            <w:tcMar>
              <w:left w:w="369" w:type="dxa"/>
            </w:tcMar>
            <w:vAlign w:val="center"/>
            <w:tcPrChange w:id="468" w:author="Haas, Andreas (ISPM)" w:date="2022-06-10T08:34:00Z">
              <w:tcPr>
                <w:tcW w:w="0" w:type="auto"/>
                <w:tcMar>
                  <w:left w:w="369" w:type="dxa"/>
                </w:tcMar>
                <w:vAlign w:val="center"/>
              </w:tcPr>
            </w:tcPrChange>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Change w:id="469" w:author="Haas, Andreas (ISPM)" w:date="2022-06-10T08:34:00Z">
              <w:tcPr>
                <w:tcW w:w="0" w:type="auto"/>
                <w:vAlign w:val="center"/>
              </w:tcPr>
            </w:tcPrChange>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A44702">
        <w:trPr>
          <w:trHeight w:val="20"/>
          <w:trPrChange w:id="470" w:author="Haas, Andreas (ISPM)" w:date="2022-06-10T08:34:00Z">
            <w:trPr>
              <w:trHeight w:val="20"/>
            </w:trPr>
          </w:trPrChange>
        </w:trPr>
        <w:tc>
          <w:tcPr>
            <w:tcW w:w="0" w:type="auto"/>
            <w:tcMar>
              <w:left w:w="369" w:type="dxa"/>
            </w:tcMar>
            <w:vAlign w:val="center"/>
            <w:hideMark/>
            <w:tcPrChange w:id="471" w:author="Haas, Andreas (ISPM)" w:date="2022-06-10T08:34:00Z">
              <w:tcPr>
                <w:tcW w:w="0" w:type="auto"/>
                <w:tcMar>
                  <w:left w:w="369" w:type="dxa"/>
                </w:tcMar>
                <w:vAlign w:val="center"/>
                <w:hideMark/>
              </w:tcPr>
            </w:tcPrChange>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Change w:id="472" w:author="Haas, Andreas (ISPM)" w:date="2022-06-10T08:34:00Z">
              <w:tcPr>
                <w:tcW w:w="0" w:type="auto"/>
                <w:vAlign w:val="center"/>
              </w:tcPr>
            </w:tcPrChange>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A44702">
        <w:trPr>
          <w:trHeight w:val="20"/>
          <w:trPrChange w:id="473" w:author="Haas, Andreas (ISPM)" w:date="2022-06-10T08:34:00Z">
            <w:trPr>
              <w:trHeight w:val="20"/>
            </w:trPr>
          </w:trPrChange>
        </w:trPr>
        <w:tc>
          <w:tcPr>
            <w:tcW w:w="0" w:type="auto"/>
            <w:tcMar>
              <w:left w:w="369" w:type="dxa"/>
            </w:tcMar>
            <w:vAlign w:val="center"/>
            <w:hideMark/>
            <w:tcPrChange w:id="474" w:author="Haas, Andreas (ISPM)" w:date="2022-06-10T08:34:00Z">
              <w:tcPr>
                <w:tcW w:w="0" w:type="auto"/>
                <w:tcMar>
                  <w:left w:w="369" w:type="dxa"/>
                </w:tcMar>
                <w:vAlign w:val="center"/>
                <w:hideMark/>
              </w:tcPr>
            </w:tcPrChange>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Change w:id="475" w:author="Haas, Andreas (ISPM)" w:date="2022-06-10T08:34:00Z">
              <w:tcPr>
                <w:tcW w:w="0" w:type="auto"/>
                <w:vAlign w:val="center"/>
              </w:tcPr>
            </w:tcPrChange>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A44702">
        <w:trPr>
          <w:trHeight w:val="20"/>
          <w:trPrChange w:id="476" w:author="Haas, Andreas (ISPM)" w:date="2022-06-10T08:34:00Z">
            <w:trPr>
              <w:trHeight w:val="20"/>
            </w:trPr>
          </w:trPrChange>
        </w:trPr>
        <w:tc>
          <w:tcPr>
            <w:tcW w:w="0" w:type="auto"/>
            <w:tcMar>
              <w:left w:w="369" w:type="dxa"/>
            </w:tcMar>
            <w:vAlign w:val="center"/>
            <w:hideMark/>
            <w:tcPrChange w:id="477" w:author="Haas, Andreas (ISPM)" w:date="2022-06-10T08:34:00Z">
              <w:tcPr>
                <w:tcW w:w="0" w:type="auto"/>
                <w:tcMar>
                  <w:left w:w="369" w:type="dxa"/>
                </w:tcMar>
                <w:vAlign w:val="center"/>
                <w:hideMark/>
              </w:tcPr>
            </w:tcPrChange>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Change w:id="478" w:author="Haas, Andreas (ISPM)" w:date="2022-06-10T08:34:00Z">
              <w:tcPr>
                <w:tcW w:w="0" w:type="auto"/>
                <w:vAlign w:val="center"/>
              </w:tcPr>
            </w:tcPrChange>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A44702">
        <w:trPr>
          <w:trHeight w:val="20"/>
          <w:trPrChange w:id="479" w:author="Haas, Andreas (ISPM)" w:date="2022-06-10T08:34:00Z">
            <w:trPr>
              <w:trHeight w:val="20"/>
            </w:trPr>
          </w:trPrChange>
        </w:trPr>
        <w:tc>
          <w:tcPr>
            <w:tcW w:w="0" w:type="auto"/>
            <w:tcMar>
              <w:left w:w="369" w:type="dxa"/>
            </w:tcMar>
            <w:vAlign w:val="center"/>
            <w:hideMark/>
            <w:tcPrChange w:id="480" w:author="Haas, Andreas (ISPM)" w:date="2022-06-10T08:34:00Z">
              <w:tcPr>
                <w:tcW w:w="0" w:type="auto"/>
                <w:tcMar>
                  <w:left w:w="369" w:type="dxa"/>
                </w:tcMar>
                <w:vAlign w:val="center"/>
                <w:hideMark/>
              </w:tcPr>
            </w:tcPrChange>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Change w:id="481" w:author="Haas, Andreas (ISPM)" w:date="2022-06-10T08:34:00Z">
              <w:tcPr>
                <w:tcW w:w="0" w:type="auto"/>
                <w:vAlign w:val="center"/>
              </w:tcPr>
            </w:tcPrChange>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A44702">
        <w:trPr>
          <w:trHeight w:val="20"/>
          <w:trPrChange w:id="482" w:author="Haas, Andreas (ISPM)" w:date="2022-06-10T08:34:00Z">
            <w:trPr>
              <w:trHeight w:val="20"/>
            </w:trPr>
          </w:trPrChange>
        </w:trPr>
        <w:tc>
          <w:tcPr>
            <w:tcW w:w="0" w:type="auto"/>
            <w:tcMar>
              <w:left w:w="369" w:type="dxa"/>
            </w:tcMar>
            <w:vAlign w:val="center"/>
            <w:hideMark/>
            <w:tcPrChange w:id="483" w:author="Haas, Andreas (ISPM)" w:date="2022-06-10T08:34:00Z">
              <w:tcPr>
                <w:tcW w:w="0" w:type="auto"/>
                <w:tcMar>
                  <w:left w:w="369" w:type="dxa"/>
                </w:tcMar>
                <w:vAlign w:val="center"/>
                <w:hideMark/>
              </w:tcPr>
            </w:tcPrChange>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Change w:id="484" w:author="Haas, Andreas (ISPM)" w:date="2022-06-10T08:34:00Z">
              <w:tcPr>
                <w:tcW w:w="0" w:type="auto"/>
                <w:vAlign w:val="center"/>
              </w:tcPr>
            </w:tcPrChange>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A44702">
        <w:trPr>
          <w:trHeight w:val="20"/>
          <w:trPrChange w:id="485" w:author="Haas, Andreas (ISPM)" w:date="2022-06-10T08:34:00Z">
            <w:trPr>
              <w:trHeight w:val="20"/>
            </w:trPr>
          </w:trPrChange>
        </w:trPr>
        <w:tc>
          <w:tcPr>
            <w:tcW w:w="0" w:type="auto"/>
            <w:tcMar>
              <w:left w:w="369" w:type="dxa"/>
            </w:tcMar>
            <w:vAlign w:val="center"/>
            <w:hideMark/>
            <w:tcPrChange w:id="486" w:author="Haas, Andreas (ISPM)" w:date="2022-06-10T08:34:00Z">
              <w:tcPr>
                <w:tcW w:w="0" w:type="auto"/>
                <w:tcMar>
                  <w:left w:w="369" w:type="dxa"/>
                </w:tcMar>
                <w:vAlign w:val="center"/>
                <w:hideMark/>
              </w:tcPr>
            </w:tcPrChange>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Change w:id="487" w:author="Haas, Andreas (ISPM)" w:date="2022-06-10T08:34:00Z">
              <w:tcPr>
                <w:tcW w:w="0" w:type="auto"/>
                <w:vAlign w:val="center"/>
              </w:tcPr>
            </w:tcPrChange>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A44702">
        <w:trPr>
          <w:trHeight w:val="20"/>
          <w:trPrChange w:id="488" w:author="Haas, Andreas (ISPM)" w:date="2022-06-10T08:34:00Z">
            <w:trPr>
              <w:trHeight w:val="20"/>
            </w:trPr>
          </w:trPrChange>
        </w:trPr>
        <w:tc>
          <w:tcPr>
            <w:tcW w:w="0" w:type="auto"/>
            <w:tcMar>
              <w:left w:w="369" w:type="dxa"/>
            </w:tcMar>
            <w:vAlign w:val="center"/>
            <w:hideMark/>
            <w:tcPrChange w:id="489" w:author="Haas, Andreas (ISPM)" w:date="2022-06-10T08:34:00Z">
              <w:tcPr>
                <w:tcW w:w="0" w:type="auto"/>
                <w:tcMar>
                  <w:left w:w="369" w:type="dxa"/>
                </w:tcMar>
                <w:vAlign w:val="center"/>
                <w:hideMark/>
              </w:tcPr>
            </w:tcPrChange>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Change w:id="490" w:author="Haas, Andreas (ISPM)" w:date="2022-06-10T08:34:00Z">
              <w:tcPr>
                <w:tcW w:w="0" w:type="auto"/>
                <w:vAlign w:val="center"/>
              </w:tcPr>
            </w:tcPrChange>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A44702">
        <w:trPr>
          <w:trHeight w:val="20"/>
          <w:trPrChange w:id="491" w:author="Haas, Andreas (ISPM)" w:date="2022-06-10T08:34:00Z">
            <w:trPr>
              <w:trHeight w:val="20"/>
            </w:trPr>
          </w:trPrChange>
        </w:trPr>
        <w:tc>
          <w:tcPr>
            <w:tcW w:w="0" w:type="auto"/>
            <w:vAlign w:val="center"/>
            <w:hideMark/>
            <w:tcPrChange w:id="492" w:author="Haas, Andreas (ISPM)" w:date="2022-06-10T08:34:00Z">
              <w:tcPr>
                <w:tcW w:w="0" w:type="auto"/>
                <w:vAlign w:val="center"/>
                <w:hideMark/>
              </w:tcPr>
            </w:tcPrChange>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Change w:id="493" w:author="Haas, Andreas (ISPM)" w:date="2022-06-10T08:34:00Z">
              <w:tcPr>
                <w:tcW w:w="0" w:type="auto"/>
                <w:vAlign w:val="center"/>
              </w:tcPr>
            </w:tcPrChange>
          </w:tcPr>
          <w:p w14:paraId="24F011EF" w14:textId="77777777" w:rsidR="0078620E" w:rsidRPr="007300EF" w:rsidRDefault="0078620E" w:rsidP="0078620E">
            <w:pPr>
              <w:rPr>
                <w:sz w:val="14"/>
                <w:szCs w:val="14"/>
                <w:lang w:val="en-GB"/>
              </w:rPr>
            </w:pPr>
          </w:p>
        </w:tc>
      </w:tr>
      <w:tr w:rsidR="0078620E" w:rsidRPr="007300EF" w14:paraId="6D73FE3D" w14:textId="77777777" w:rsidTr="00A44702">
        <w:trPr>
          <w:trHeight w:val="20"/>
          <w:trPrChange w:id="494" w:author="Haas, Andreas (ISPM)" w:date="2022-06-10T08:34:00Z">
            <w:trPr>
              <w:trHeight w:val="20"/>
            </w:trPr>
          </w:trPrChange>
        </w:trPr>
        <w:tc>
          <w:tcPr>
            <w:tcW w:w="0" w:type="auto"/>
            <w:tcMar>
              <w:left w:w="369" w:type="dxa"/>
            </w:tcMar>
            <w:vAlign w:val="center"/>
            <w:tcPrChange w:id="495" w:author="Haas, Andreas (ISPM)" w:date="2022-06-10T08:34:00Z">
              <w:tcPr>
                <w:tcW w:w="0" w:type="auto"/>
                <w:tcMar>
                  <w:left w:w="369" w:type="dxa"/>
                </w:tcMar>
                <w:vAlign w:val="center"/>
              </w:tcPr>
            </w:tcPrChange>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Change w:id="496" w:author="Haas, Andreas (ISPM)" w:date="2022-06-10T08:34:00Z">
              <w:tcPr>
                <w:tcW w:w="0" w:type="auto"/>
                <w:vAlign w:val="center"/>
              </w:tcPr>
            </w:tcPrChange>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A44702">
        <w:trPr>
          <w:trHeight w:val="20"/>
          <w:trPrChange w:id="497" w:author="Haas, Andreas (ISPM)" w:date="2022-06-10T08:34:00Z">
            <w:trPr>
              <w:trHeight w:val="20"/>
            </w:trPr>
          </w:trPrChange>
        </w:trPr>
        <w:tc>
          <w:tcPr>
            <w:tcW w:w="0" w:type="auto"/>
            <w:vAlign w:val="center"/>
            <w:tcPrChange w:id="498" w:author="Haas, Andreas (ISPM)" w:date="2022-06-10T08:34:00Z">
              <w:tcPr>
                <w:tcW w:w="0" w:type="auto"/>
                <w:vAlign w:val="center"/>
              </w:tcPr>
            </w:tcPrChange>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Change w:id="499" w:author="Haas, Andreas (ISPM)" w:date="2022-06-10T08:34:00Z">
              <w:tcPr>
                <w:tcW w:w="0" w:type="auto"/>
                <w:vAlign w:val="center"/>
              </w:tcPr>
            </w:tcPrChange>
          </w:tcPr>
          <w:p w14:paraId="63530AC4" w14:textId="77777777" w:rsidR="0078620E" w:rsidRPr="007300EF" w:rsidRDefault="0078620E" w:rsidP="0078620E">
            <w:pPr>
              <w:rPr>
                <w:sz w:val="14"/>
                <w:szCs w:val="14"/>
                <w:lang w:val="en-GB"/>
              </w:rPr>
            </w:pPr>
          </w:p>
        </w:tc>
      </w:tr>
      <w:tr w:rsidR="0078620E" w:rsidRPr="007300EF" w14:paraId="3E54F956" w14:textId="77777777" w:rsidTr="00A44702">
        <w:trPr>
          <w:trHeight w:val="20"/>
          <w:trPrChange w:id="500" w:author="Haas, Andreas (ISPM)" w:date="2022-06-10T08:34:00Z">
            <w:trPr>
              <w:trHeight w:val="20"/>
            </w:trPr>
          </w:trPrChange>
        </w:trPr>
        <w:tc>
          <w:tcPr>
            <w:tcW w:w="0" w:type="auto"/>
            <w:tcBorders>
              <w:bottom w:val="single" w:sz="4" w:space="0" w:color="auto"/>
            </w:tcBorders>
            <w:tcMar>
              <w:left w:w="369" w:type="dxa"/>
            </w:tcMar>
            <w:vAlign w:val="center"/>
            <w:hideMark/>
            <w:tcPrChange w:id="501" w:author="Haas, Andreas (ISPM)" w:date="2022-06-10T08:34:00Z">
              <w:tcPr>
                <w:tcW w:w="0" w:type="auto"/>
                <w:tcBorders>
                  <w:bottom w:val="single" w:sz="4" w:space="0" w:color="auto"/>
                </w:tcBorders>
                <w:tcMar>
                  <w:left w:w="369" w:type="dxa"/>
                </w:tcMar>
                <w:vAlign w:val="center"/>
                <w:hideMark/>
              </w:tcPr>
            </w:tcPrChange>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Change w:id="502" w:author="Haas, Andreas (ISPM)" w:date="2022-06-10T08:34:00Z">
              <w:tcPr>
                <w:tcW w:w="0" w:type="auto"/>
                <w:tcBorders>
                  <w:bottom w:val="single" w:sz="4" w:space="0" w:color="auto"/>
                </w:tcBorders>
                <w:vAlign w:val="center"/>
              </w:tcPr>
            </w:tcPrChange>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A44702">
        <w:trPr>
          <w:trHeight w:val="20"/>
          <w:trPrChange w:id="503" w:author="Haas, Andreas (ISPM)" w:date="2022-06-10T08:34:00Z">
            <w:trPr>
              <w:trHeight w:val="20"/>
            </w:trPr>
          </w:trPrChange>
        </w:trPr>
        <w:tc>
          <w:tcPr>
            <w:tcW w:w="0" w:type="auto"/>
            <w:tcBorders>
              <w:top w:val="single" w:sz="4" w:space="0" w:color="auto"/>
              <w:bottom w:val="single" w:sz="4" w:space="0" w:color="auto"/>
            </w:tcBorders>
            <w:vAlign w:val="center"/>
            <w:tcPrChange w:id="504" w:author="Haas, Andreas (ISPM)" w:date="2022-06-10T08:34:00Z">
              <w:tcPr>
                <w:tcW w:w="0" w:type="auto"/>
                <w:tcBorders>
                  <w:top w:val="single" w:sz="4" w:space="0" w:color="auto"/>
                  <w:bottom w:val="single" w:sz="4" w:space="0" w:color="auto"/>
                </w:tcBorders>
                <w:vAlign w:val="center"/>
              </w:tcPr>
            </w:tcPrChange>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Change w:id="505" w:author="Haas, Andreas (ISPM)" w:date="2022-06-10T08:34:00Z">
              <w:tcPr>
                <w:tcW w:w="0" w:type="auto"/>
                <w:tcBorders>
                  <w:top w:val="single" w:sz="4" w:space="0" w:color="auto"/>
                  <w:bottom w:val="single" w:sz="4" w:space="0" w:color="auto"/>
                </w:tcBorders>
              </w:tcPr>
            </w:tcPrChange>
          </w:tcPr>
          <w:p w14:paraId="1A439946" w14:textId="77777777" w:rsidR="0078620E" w:rsidRPr="007300EF" w:rsidRDefault="0078620E" w:rsidP="0078620E">
            <w:pPr>
              <w:rPr>
                <w:bCs/>
                <w:sz w:val="14"/>
                <w:szCs w:val="14"/>
                <w:lang w:val="en-GB"/>
              </w:rPr>
            </w:pPr>
          </w:p>
        </w:tc>
      </w:tr>
      <w:tr w:rsidR="0078620E" w:rsidRPr="007300EF" w14:paraId="0A5C5A97" w14:textId="77777777" w:rsidTr="00A44702">
        <w:trPr>
          <w:trHeight w:val="20"/>
          <w:trPrChange w:id="506" w:author="Haas, Andreas (ISPM)" w:date="2022-06-10T08:34:00Z">
            <w:trPr>
              <w:trHeight w:val="20"/>
            </w:trPr>
          </w:trPrChange>
        </w:trPr>
        <w:tc>
          <w:tcPr>
            <w:tcW w:w="0" w:type="auto"/>
            <w:tcMar>
              <w:left w:w="215" w:type="dxa"/>
            </w:tcMar>
            <w:vAlign w:val="center"/>
            <w:tcPrChange w:id="507" w:author="Haas, Andreas (ISPM)" w:date="2022-06-10T08:34:00Z">
              <w:tcPr>
                <w:tcW w:w="0" w:type="auto"/>
                <w:tcMar>
                  <w:left w:w="215" w:type="dxa"/>
                </w:tcMar>
                <w:vAlign w:val="center"/>
              </w:tcPr>
            </w:tcPrChange>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Change w:id="508" w:author="Haas, Andreas (ISPM)" w:date="2022-06-10T08:34:00Z">
              <w:tcPr>
                <w:tcW w:w="0" w:type="auto"/>
              </w:tcPr>
            </w:tcPrChange>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A44702">
        <w:trPr>
          <w:trHeight w:val="20"/>
          <w:trPrChange w:id="509" w:author="Haas, Andreas (ISPM)" w:date="2022-06-10T08:34:00Z">
            <w:trPr>
              <w:trHeight w:val="20"/>
            </w:trPr>
          </w:trPrChange>
        </w:trPr>
        <w:tc>
          <w:tcPr>
            <w:tcW w:w="0" w:type="auto"/>
            <w:tcMar>
              <w:left w:w="369" w:type="dxa"/>
            </w:tcMar>
            <w:vAlign w:val="center"/>
            <w:tcPrChange w:id="510" w:author="Haas, Andreas (ISPM)" w:date="2022-06-10T08:34:00Z">
              <w:tcPr>
                <w:tcW w:w="0" w:type="auto"/>
                <w:tcMar>
                  <w:left w:w="369" w:type="dxa"/>
                </w:tcMar>
                <w:vAlign w:val="center"/>
              </w:tcPr>
            </w:tcPrChange>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Change w:id="511" w:author="Haas, Andreas (ISPM)" w:date="2022-06-10T08:34:00Z">
              <w:tcPr>
                <w:tcW w:w="0" w:type="auto"/>
              </w:tcPr>
            </w:tcPrChange>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A44702">
        <w:trPr>
          <w:trHeight w:val="20"/>
          <w:trPrChange w:id="512" w:author="Haas, Andreas (ISPM)" w:date="2022-06-10T08:34:00Z">
            <w:trPr>
              <w:trHeight w:val="20"/>
            </w:trPr>
          </w:trPrChange>
        </w:trPr>
        <w:tc>
          <w:tcPr>
            <w:tcW w:w="0" w:type="auto"/>
            <w:tcMar>
              <w:left w:w="369" w:type="dxa"/>
            </w:tcMar>
            <w:vAlign w:val="center"/>
            <w:tcPrChange w:id="513" w:author="Haas, Andreas (ISPM)" w:date="2022-06-10T08:34:00Z">
              <w:tcPr>
                <w:tcW w:w="0" w:type="auto"/>
                <w:tcMar>
                  <w:left w:w="369" w:type="dxa"/>
                </w:tcMar>
                <w:vAlign w:val="center"/>
              </w:tcPr>
            </w:tcPrChange>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Change w:id="514" w:author="Haas, Andreas (ISPM)" w:date="2022-06-10T08:34:00Z">
              <w:tcPr>
                <w:tcW w:w="0" w:type="auto"/>
                <w:vAlign w:val="center"/>
              </w:tcPr>
            </w:tcPrChange>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A44702">
        <w:trPr>
          <w:trHeight w:val="20"/>
          <w:trPrChange w:id="515" w:author="Haas, Andreas (ISPM)" w:date="2022-06-10T08:34:00Z">
            <w:trPr>
              <w:trHeight w:val="20"/>
            </w:trPr>
          </w:trPrChange>
        </w:trPr>
        <w:tc>
          <w:tcPr>
            <w:tcW w:w="0" w:type="auto"/>
            <w:tcMar>
              <w:left w:w="369" w:type="dxa"/>
            </w:tcMar>
            <w:vAlign w:val="center"/>
            <w:tcPrChange w:id="516" w:author="Haas, Andreas (ISPM)" w:date="2022-06-10T08:34:00Z">
              <w:tcPr>
                <w:tcW w:w="0" w:type="auto"/>
                <w:tcMar>
                  <w:left w:w="369" w:type="dxa"/>
                </w:tcMar>
                <w:vAlign w:val="center"/>
              </w:tcPr>
            </w:tcPrChange>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Change w:id="517" w:author="Haas, Andreas (ISPM)" w:date="2022-06-10T08:34:00Z">
              <w:tcPr>
                <w:tcW w:w="0" w:type="auto"/>
                <w:vAlign w:val="center"/>
              </w:tcPr>
            </w:tcPrChange>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A44702">
        <w:trPr>
          <w:trHeight w:val="20"/>
          <w:trPrChange w:id="518" w:author="Haas, Andreas (ISPM)" w:date="2022-06-10T08:34:00Z">
            <w:trPr>
              <w:trHeight w:val="20"/>
            </w:trPr>
          </w:trPrChange>
        </w:trPr>
        <w:tc>
          <w:tcPr>
            <w:tcW w:w="0" w:type="auto"/>
            <w:tcMar>
              <w:left w:w="369" w:type="dxa"/>
            </w:tcMar>
            <w:vAlign w:val="center"/>
            <w:tcPrChange w:id="519" w:author="Haas, Andreas (ISPM)" w:date="2022-06-10T08:34:00Z">
              <w:tcPr>
                <w:tcW w:w="0" w:type="auto"/>
                <w:tcMar>
                  <w:left w:w="369" w:type="dxa"/>
                </w:tcMar>
                <w:vAlign w:val="center"/>
              </w:tcPr>
            </w:tcPrChange>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Change w:id="520" w:author="Haas, Andreas (ISPM)" w:date="2022-06-10T08:34:00Z">
              <w:tcPr>
                <w:tcW w:w="0" w:type="auto"/>
                <w:vAlign w:val="center"/>
              </w:tcPr>
            </w:tcPrChange>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A44702">
        <w:trPr>
          <w:trHeight w:val="20"/>
          <w:trPrChange w:id="521" w:author="Haas, Andreas (ISPM)" w:date="2022-06-10T08:34:00Z">
            <w:trPr>
              <w:trHeight w:val="20"/>
            </w:trPr>
          </w:trPrChange>
        </w:trPr>
        <w:tc>
          <w:tcPr>
            <w:tcW w:w="0" w:type="auto"/>
            <w:tcMar>
              <w:left w:w="369" w:type="dxa"/>
            </w:tcMar>
            <w:vAlign w:val="center"/>
            <w:tcPrChange w:id="522" w:author="Haas, Andreas (ISPM)" w:date="2022-06-10T08:34:00Z">
              <w:tcPr>
                <w:tcW w:w="0" w:type="auto"/>
                <w:tcMar>
                  <w:left w:w="369" w:type="dxa"/>
                </w:tcMar>
                <w:vAlign w:val="center"/>
              </w:tcPr>
            </w:tcPrChange>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Change w:id="523" w:author="Haas, Andreas (ISPM)" w:date="2022-06-10T08:34:00Z">
              <w:tcPr>
                <w:tcW w:w="0" w:type="auto"/>
                <w:vAlign w:val="center"/>
              </w:tcPr>
            </w:tcPrChange>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A44702">
        <w:trPr>
          <w:trHeight w:val="20"/>
          <w:trPrChange w:id="524" w:author="Haas, Andreas (ISPM)" w:date="2022-06-10T08:34:00Z">
            <w:trPr>
              <w:trHeight w:val="20"/>
            </w:trPr>
          </w:trPrChange>
        </w:trPr>
        <w:tc>
          <w:tcPr>
            <w:tcW w:w="0" w:type="auto"/>
            <w:tcMar>
              <w:left w:w="369" w:type="dxa"/>
            </w:tcMar>
            <w:vAlign w:val="center"/>
            <w:tcPrChange w:id="525" w:author="Haas, Andreas (ISPM)" w:date="2022-06-10T08:34:00Z">
              <w:tcPr>
                <w:tcW w:w="0" w:type="auto"/>
                <w:tcMar>
                  <w:left w:w="369" w:type="dxa"/>
                </w:tcMar>
                <w:vAlign w:val="center"/>
              </w:tcPr>
            </w:tcPrChange>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Change w:id="526" w:author="Haas, Andreas (ISPM)" w:date="2022-06-10T08:34:00Z">
              <w:tcPr>
                <w:tcW w:w="0" w:type="auto"/>
                <w:vAlign w:val="center"/>
              </w:tcPr>
            </w:tcPrChange>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A44702">
        <w:trPr>
          <w:trHeight w:val="20"/>
          <w:trPrChange w:id="527" w:author="Haas, Andreas (ISPM)" w:date="2022-06-10T08:34:00Z">
            <w:trPr>
              <w:trHeight w:val="20"/>
            </w:trPr>
          </w:trPrChange>
        </w:trPr>
        <w:tc>
          <w:tcPr>
            <w:tcW w:w="0" w:type="auto"/>
            <w:tcMar>
              <w:left w:w="369" w:type="dxa"/>
            </w:tcMar>
            <w:vAlign w:val="center"/>
            <w:tcPrChange w:id="528" w:author="Haas, Andreas (ISPM)" w:date="2022-06-10T08:34:00Z">
              <w:tcPr>
                <w:tcW w:w="0" w:type="auto"/>
                <w:tcMar>
                  <w:left w:w="369" w:type="dxa"/>
                </w:tcMar>
                <w:vAlign w:val="center"/>
              </w:tcPr>
            </w:tcPrChange>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Change w:id="529" w:author="Haas, Andreas (ISPM)" w:date="2022-06-10T08:34:00Z">
              <w:tcPr>
                <w:tcW w:w="0" w:type="auto"/>
                <w:vAlign w:val="center"/>
              </w:tcPr>
            </w:tcPrChange>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A44702">
        <w:trPr>
          <w:trHeight w:val="20"/>
          <w:trPrChange w:id="530" w:author="Haas, Andreas (ISPM)" w:date="2022-06-10T08:34:00Z">
            <w:trPr>
              <w:trHeight w:val="20"/>
            </w:trPr>
          </w:trPrChange>
        </w:trPr>
        <w:tc>
          <w:tcPr>
            <w:tcW w:w="0" w:type="auto"/>
            <w:tcMar>
              <w:left w:w="369" w:type="dxa"/>
            </w:tcMar>
            <w:vAlign w:val="center"/>
            <w:tcPrChange w:id="531" w:author="Haas, Andreas (ISPM)" w:date="2022-06-10T08:34:00Z">
              <w:tcPr>
                <w:tcW w:w="0" w:type="auto"/>
                <w:tcMar>
                  <w:left w:w="369" w:type="dxa"/>
                </w:tcMar>
                <w:vAlign w:val="center"/>
              </w:tcPr>
            </w:tcPrChange>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Change w:id="532" w:author="Haas, Andreas (ISPM)" w:date="2022-06-10T08:34:00Z">
              <w:tcPr>
                <w:tcW w:w="0" w:type="auto"/>
                <w:vAlign w:val="center"/>
              </w:tcPr>
            </w:tcPrChange>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A44702">
        <w:trPr>
          <w:trHeight w:val="20"/>
          <w:trPrChange w:id="533" w:author="Haas, Andreas (ISPM)" w:date="2022-06-10T08:34:00Z">
            <w:trPr>
              <w:trHeight w:val="20"/>
            </w:trPr>
          </w:trPrChange>
        </w:trPr>
        <w:tc>
          <w:tcPr>
            <w:tcW w:w="0" w:type="auto"/>
            <w:tcMar>
              <w:left w:w="369" w:type="dxa"/>
            </w:tcMar>
            <w:vAlign w:val="center"/>
            <w:tcPrChange w:id="534" w:author="Haas, Andreas (ISPM)" w:date="2022-06-10T08:34:00Z">
              <w:tcPr>
                <w:tcW w:w="0" w:type="auto"/>
                <w:tcMar>
                  <w:left w:w="369" w:type="dxa"/>
                </w:tcMar>
                <w:vAlign w:val="center"/>
              </w:tcPr>
            </w:tcPrChange>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Change w:id="535" w:author="Haas, Andreas (ISPM)" w:date="2022-06-10T08:34:00Z">
              <w:tcPr>
                <w:tcW w:w="0" w:type="auto"/>
                <w:vAlign w:val="center"/>
              </w:tcPr>
            </w:tcPrChange>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A44702">
        <w:trPr>
          <w:trHeight w:val="20"/>
          <w:trPrChange w:id="536" w:author="Haas, Andreas (ISPM)" w:date="2022-06-10T08:34:00Z">
            <w:trPr>
              <w:trHeight w:val="20"/>
            </w:trPr>
          </w:trPrChange>
        </w:trPr>
        <w:tc>
          <w:tcPr>
            <w:tcW w:w="0" w:type="auto"/>
            <w:tcMar>
              <w:left w:w="369" w:type="dxa"/>
            </w:tcMar>
            <w:vAlign w:val="center"/>
            <w:tcPrChange w:id="537" w:author="Haas, Andreas (ISPM)" w:date="2022-06-10T08:34:00Z">
              <w:tcPr>
                <w:tcW w:w="0" w:type="auto"/>
                <w:tcMar>
                  <w:left w:w="369" w:type="dxa"/>
                </w:tcMar>
                <w:vAlign w:val="center"/>
              </w:tcPr>
            </w:tcPrChange>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Change w:id="538" w:author="Haas, Andreas (ISPM)" w:date="2022-06-10T08:34:00Z">
              <w:tcPr>
                <w:tcW w:w="0" w:type="auto"/>
                <w:vAlign w:val="center"/>
              </w:tcPr>
            </w:tcPrChange>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A44702">
        <w:trPr>
          <w:trHeight w:val="20"/>
          <w:trPrChange w:id="539" w:author="Haas, Andreas (ISPM)" w:date="2022-06-10T08:34:00Z">
            <w:trPr>
              <w:trHeight w:val="20"/>
            </w:trPr>
          </w:trPrChange>
        </w:trPr>
        <w:tc>
          <w:tcPr>
            <w:tcW w:w="0" w:type="auto"/>
            <w:tcMar>
              <w:left w:w="369" w:type="dxa"/>
            </w:tcMar>
            <w:vAlign w:val="center"/>
            <w:tcPrChange w:id="540" w:author="Haas, Andreas (ISPM)" w:date="2022-06-10T08:34:00Z">
              <w:tcPr>
                <w:tcW w:w="0" w:type="auto"/>
                <w:tcMar>
                  <w:left w:w="369" w:type="dxa"/>
                </w:tcMar>
                <w:vAlign w:val="center"/>
              </w:tcPr>
            </w:tcPrChange>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Change w:id="541" w:author="Haas, Andreas (ISPM)" w:date="2022-06-10T08:34:00Z">
              <w:tcPr>
                <w:tcW w:w="0" w:type="auto"/>
                <w:vAlign w:val="center"/>
              </w:tcPr>
            </w:tcPrChange>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A44702">
        <w:trPr>
          <w:trHeight w:val="20"/>
          <w:trPrChange w:id="542" w:author="Haas, Andreas (ISPM)" w:date="2022-06-10T08:34:00Z">
            <w:trPr>
              <w:trHeight w:val="20"/>
            </w:trPr>
          </w:trPrChange>
        </w:trPr>
        <w:tc>
          <w:tcPr>
            <w:tcW w:w="0" w:type="auto"/>
            <w:tcMar>
              <w:left w:w="369" w:type="dxa"/>
            </w:tcMar>
            <w:vAlign w:val="center"/>
            <w:tcPrChange w:id="543" w:author="Haas, Andreas (ISPM)" w:date="2022-06-10T08:34:00Z">
              <w:tcPr>
                <w:tcW w:w="0" w:type="auto"/>
                <w:tcMar>
                  <w:left w:w="369" w:type="dxa"/>
                </w:tcMar>
                <w:vAlign w:val="center"/>
              </w:tcPr>
            </w:tcPrChange>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Change w:id="544" w:author="Haas, Andreas (ISPM)" w:date="2022-06-10T08:34:00Z">
              <w:tcPr>
                <w:tcW w:w="0" w:type="auto"/>
                <w:vAlign w:val="center"/>
              </w:tcPr>
            </w:tcPrChange>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A44702">
        <w:trPr>
          <w:trHeight w:val="20"/>
          <w:trPrChange w:id="545" w:author="Haas, Andreas (ISPM)" w:date="2022-06-10T08:34:00Z">
            <w:trPr>
              <w:trHeight w:val="20"/>
            </w:trPr>
          </w:trPrChange>
        </w:trPr>
        <w:tc>
          <w:tcPr>
            <w:tcW w:w="0" w:type="auto"/>
            <w:tcMar>
              <w:left w:w="369" w:type="dxa"/>
            </w:tcMar>
            <w:vAlign w:val="center"/>
            <w:tcPrChange w:id="546" w:author="Haas, Andreas (ISPM)" w:date="2022-06-10T08:34:00Z">
              <w:tcPr>
                <w:tcW w:w="0" w:type="auto"/>
                <w:tcMar>
                  <w:left w:w="369" w:type="dxa"/>
                </w:tcMar>
                <w:vAlign w:val="center"/>
              </w:tcPr>
            </w:tcPrChange>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Change w:id="547" w:author="Haas, Andreas (ISPM)" w:date="2022-06-10T08:34:00Z">
              <w:tcPr>
                <w:tcW w:w="0" w:type="auto"/>
                <w:vAlign w:val="center"/>
              </w:tcPr>
            </w:tcPrChange>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A44702">
        <w:trPr>
          <w:trHeight w:val="20"/>
          <w:trPrChange w:id="548" w:author="Haas, Andreas (ISPM)" w:date="2022-06-10T08:34:00Z">
            <w:trPr>
              <w:trHeight w:val="20"/>
            </w:trPr>
          </w:trPrChange>
        </w:trPr>
        <w:tc>
          <w:tcPr>
            <w:tcW w:w="0" w:type="auto"/>
            <w:tcMar>
              <w:left w:w="369" w:type="dxa"/>
            </w:tcMar>
            <w:vAlign w:val="center"/>
            <w:tcPrChange w:id="549" w:author="Haas, Andreas (ISPM)" w:date="2022-06-10T08:34:00Z">
              <w:tcPr>
                <w:tcW w:w="0" w:type="auto"/>
                <w:tcMar>
                  <w:left w:w="369" w:type="dxa"/>
                </w:tcMar>
                <w:vAlign w:val="center"/>
              </w:tcPr>
            </w:tcPrChange>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Change w:id="550" w:author="Haas, Andreas (ISPM)" w:date="2022-06-10T08:34:00Z">
              <w:tcPr>
                <w:tcW w:w="0" w:type="auto"/>
                <w:vAlign w:val="center"/>
              </w:tcPr>
            </w:tcPrChange>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A44702">
        <w:trPr>
          <w:trHeight w:val="20"/>
          <w:trPrChange w:id="551" w:author="Haas, Andreas (ISPM)" w:date="2022-06-10T08:34:00Z">
            <w:trPr>
              <w:trHeight w:val="20"/>
            </w:trPr>
          </w:trPrChange>
        </w:trPr>
        <w:tc>
          <w:tcPr>
            <w:tcW w:w="0" w:type="auto"/>
            <w:tcMar>
              <w:left w:w="369" w:type="dxa"/>
            </w:tcMar>
            <w:vAlign w:val="center"/>
            <w:tcPrChange w:id="552" w:author="Haas, Andreas (ISPM)" w:date="2022-06-10T08:34:00Z">
              <w:tcPr>
                <w:tcW w:w="0" w:type="auto"/>
                <w:tcMar>
                  <w:left w:w="369" w:type="dxa"/>
                </w:tcMar>
                <w:vAlign w:val="center"/>
              </w:tcPr>
            </w:tcPrChange>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Change w:id="553" w:author="Haas, Andreas (ISPM)" w:date="2022-06-10T08:34:00Z">
              <w:tcPr>
                <w:tcW w:w="0" w:type="auto"/>
                <w:vAlign w:val="center"/>
              </w:tcPr>
            </w:tcPrChange>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A44702">
        <w:trPr>
          <w:trHeight w:val="20"/>
          <w:trPrChange w:id="554" w:author="Haas, Andreas (ISPM)" w:date="2022-06-10T08:34:00Z">
            <w:trPr>
              <w:trHeight w:val="20"/>
            </w:trPr>
          </w:trPrChange>
        </w:trPr>
        <w:tc>
          <w:tcPr>
            <w:tcW w:w="0" w:type="auto"/>
            <w:tcMar>
              <w:left w:w="369" w:type="dxa"/>
            </w:tcMar>
            <w:vAlign w:val="center"/>
            <w:tcPrChange w:id="555" w:author="Haas, Andreas (ISPM)" w:date="2022-06-10T08:34:00Z">
              <w:tcPr>
                <w:tcW w:w="0" w:type="auto"/>
                <w:tcMar>
                  <w:left w:w="369" w:type="dxa"/>
                </w:tcMar>
                <w:vAlign w:val="center"/>
              </w:tcPr>
            </w:tcPrChange>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Change w:id="556" w:author="Haas, Andreas (ISPM)" w:date="2022-06-10T08:34:00Z">
              <w:tcPr>
                <w:tcW w:w="0" w:type="auto"/>
                <w:vAlign w:val="center"/>
              </w:tcPr>
            </w:tcPrChange>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A44702">
        <w:trPr>
          <w:trHeight w:val="20"/>
          <w:trPrChange w:id="557" w:author="Haas, Andreas (ISPM)" w:date="2022-06-10T08:34:00Z">
            <w:trPr>
              <w:trHeight w:val="20"/>
            </w:trPr>
          </w:trPrChange>
        </w:trPr>
        <w:tc>
          <w:tcPr>
            <w:tcW w:w="0" w:type="auto"/>
            <w:tcMar>
              <w:left w:w="369" w:type="dxa"/>
            </w:tcMar>
            <w:vAlign w:val="center"/>
            <w:tcPrChange w:id="558" w:author="Haas, Andreas (ISPM)" w:date="2022-06-10T08:34:00Z">
              <w:tcPr>
                <w:tcW w:w="0" w:type="auto"/>
                <w:tcMar>
                  <w:left w:w="369" w:type="dxa"/>
                </w:tcMar>
                <w:vAlign w:val="center"/>
              </w:tcPr>
            </w:tcPrChange>
          </w:tcPr>
          <w:p w14:paraId="1B54E325" w14:textId="4DCA82FF" w:rsidR="0078620E" w:rsidRPr="007300EF" w:rsidRDefault="0078620E" w:rsidP="000655A6">
            <w:pPr>
              <w:jc w:val="both"/>
              <w:rPr>
                <w:iCs/>
                <w:sz w:val="14"/>
                <w:szCs w:val="14"/>
                <w:lang w:val="en-GB"/>
              </w:rPr>
            </w:pPr>
            <w:r w:rsidRPr="007300EF">
              <w:rPr>
                <w:sz w:val="14"/>
                <w:szCs w:val="14"/>
                <w:lang w:val="en-GB"/>
              </w:rPr>
              <w:t xml:space="preserve">Intracerebral haemorrhage, multiple </w:t>
            </w:r>
            <w:del w:id="559" w:author="Haas, Andreas (ISPM)" w:date="2022-06-10T14:21:00Z">
              <w:r w:rsidRPr="007300EF" w:rsidDel="005F473E">
                <w:rPr>
                  <w:sz w:val="14"/>
                  <w:szCs w:val="14"/>
                  <w:lang w:val="en-GB"/>
                </w:rPr>
                <w:delText>localized</w:delText>
              </w:r>
            </w:del>
            <w:ins w:id="560" w:author="Haas, Andreas (ISPM)" w:date="2022-06-10T14:21:00Z">
              <w:r w:rsidR="005F473E" w:rsidRPr="007300EF">
                <w:rPr>
                  <w:sz w:val="14"/>
                  <w:szCs w:val="14"/>
                  <w:lang w:val="en-GB"/>
                </w:rPr>
                <w:t>locali</w:t>
              </w:r>
            </w:ins>
            <w:ins w:id="561" w:author="Haas, Andreas (ISPM)" w:date="2022-06-10T14:23:00Z">
              <w:r w:rsidR="000655A6">
                <w:rPr>
                  <w:sz w:val="14"/>
                  <w:szCs w:val="14"/>
                  <w:lang w:val="en-GB"/>
                </w:rPr>
                <w:t>z</w:t>
              </w:r>
            </w:ins>
            <w:ins w:id="562" w:author="Haas, Andreas (ISPM)" w:date="2022-06-10T14:21:00Z">
              <w:r w:rsidR="005F473E" w:rsidRPr="007300EF">
                <w:rPr>
                  <w:sz w:val="14"/>
                  <w:szCs w:val="14"/>
                  <w:lang w:val="en-GB"/>
                </w:rPr>
                <w:t>ed</w:t>
              </w:r>
            </w:ins>
          </w:p>
        </w:tc>
        <w:tc>
          <w:tcPr>
            <w:tcW w:w="660" w:type="dxa"/>
            <w:vAlign w:val="center"/>
            <w:tcPrChange w:id="563" w:author="Haas, Andreas (ISPM)" w:date="2022-06-10T08:34:00Z">
              <w:tcPr>
                <w:tcW w:w="0" w:type="auto"/>
                <w:vAlign w:val="center"/>
              </w:tcPr>
            </w:tcPrChange>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A44702">
        <w:trPr>
          <w:trHeight w:val="20"/>
          <w:trPrChange w:id="564" w:author="Haas, Andreas (ISPM)" w:date="2022-06-10T08:34:00Z">
            <w:trPr>
              <w:trHeight w:val="20"/>
            </w:trPr>
          </w:trPrChange>
        </w:trPr>
        <w:tc>
          <w:tcPr>
            <w:tcW w:w="0" w:type="auto"/>
            <w:tcMar>
              <w:left w:w="369" w:type="dxa"/>
            </w:tcMar>
            <w:vAlign w:val="center"/>
            <w:tcPrChange w:id="565" w:author="Haas, Andreas (ISPM)" w:date="2022-06-10T08:34:00Z">
              <w:tcPr>
                <w:tcW w:w="0" w:type="auto"/>
                <w:tcMar>
                  <w:left w:w="369" w:type="dxa"/>
                </w:tcMar>
                <w:vAlign w:val="center"/>
              </w:tcPr>
            </w:tcPrChange>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Change w:id="566" w:author="Haas, Andreas (ISPM)" w:date="2022-06-10T08:34:00Z">
              <w:tcPr>
                <w:tcW w:w="0" w:type="auto"/>
                <w:vAlign w:val="center"/>
              </w:tcPr>
            </w:tcPrChange>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A44702">
        <w:trPr>
          <w:trHeight w:val="20"/>
          <w:trPrChange w:id="567" w:author="Haas, Andreas (ISPM)" w:date="2022-06-10T08:34:00Z">
            <w:trPr>
              <w:trHeight w:val="20"/>
            </w:trPr>
          </w:trPrChange>
        </w:trPr>
        <w:tc>
          <w:tcPr>
            <w:tcW w:w="0" w:type="auto"/>
            <w:tcMar>
              <w:left w:w="369" w:type="dxa"/>
            </w:tcMar>
            <w:vAlign w:val="center"/>
            <w:tcPrChange w:id="568" w:author="Haas, Andreas (ISPM)" w:date="2022-06-10T08:34:00Z">
              <w:tcPr>
                <w:tcW w:w="0" w:type="auto"/>
                <w:tcMar>
                  <w:left w:w="369" w:type="dxa"/>
                </w:tcMar>
                <w:vAlign w:val="center"/>
              </w:tcPr>
            </w:tcPrChange>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Change w:id="569" w:author="Haas, Andreas (ISPM)" w:date="2022-06-10T08:34:00Z">
              <w:tcPr>
                <w:tcW w:w="0" w:type="auto"/>
                <w:vAlign w:val="center"/>
              </w:tcPr>
            </w:tcPrChange>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A44702">
        <w:trPr>
          <w:trHeight w:val="20"/>
          <w:trPrChange w:id="570" w:author="Haas, Andreas (ISPM)" w:date="2022-06-10T08:34:00Z">
            <w:trPr>
              <w:trHeight w:val="20"/>
            </w:trPr>
          </w:trPrChange>
        </w:trPr>
        <w:tc>
          <w:tcPr>
            <w:tcW w:w="0" w:type="auto"/>
            <w:vAlign w:val="center"/>
            <w:tcPrChange w:id="571" w:author="Haas, Andreas (ISPM)" w:date="2022-06-10T08:34:00Z">
              <w:tcPr>
                <w:tcW w:w="0" w:type="auto"/>
                <w:vAlign w:val="center"/>
              </w:tcPr>
            </w:tcPrChange>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Change w:id="572" w:author="Haas, Andreas (ISPM)" w:date="2022-06-10T08:34:00Z">
              <w:tcPr>
                <w:tcW w:w="0" w:type="auto"/>
                <w:vAlign w:val="center"/>
              </w:tcPr>
            </w:tcPrChange>
          </w:tcPr>
          <w:p w14:paraId="31CB7571" w14:textId="77777777" w:rsidR="0078620E" w:rsidRPr="007300EF" w:rsidRDefault="0078620E" w:rsidP="0078620E">
            <w:pPr>
              <w:rPr>
                <w:sz w:val="14"/>
                <w:szCs w:val="14"/>
                <w:lang w:val="en-GB"/>
              </w:rPr>
            </w:pPr>
          </w:p>
        </w:tc>
      </w:tr>
      <w:tr w:rsidR="0078620E" w:rsidRPr="007300EF" w14:paraId="3EF9B65D" w14:textId="77777777" w:rsidTr="00A44702">
        <w:trPr>
          <w:trHeight w:val="20"/>
          <w:trPrChange w:id="573" w:author="Haas, Andreas (ISPM)" w:date="2022-06-10T08:34:00Z">
            <w:trPr>
              <w:trHeight w:val="20"/>
            </w:trPr>
          </w:trPrChange>
        </w:trPr>
        <w:tc>
          <w:tcPr>
            <w:tcW w:w="0" w:type="auto"/>
            <w:tcMar>
              <w:left w:w="369" w:type="dxa"/>
            </w:tcMar>
            <w:vAlign w:val="center"/>
            <w:tcPrChange w:id="574" w:author="Haas, Andreas (ISPM)" w:date="2022-06-10T08:34:00Z">
              <w:tcPr>
                <w:tcW w:w="0" w:type="auto"/>
                <w:tcMar>
                  <w:left w:w="369" w:type="dxa"/>
                </w:tcMar>
                <w:vAlign w:val="center"/>
              </w:tcPr>
            </w:tcPrChange>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Change w:id="575" w:author="Haas, Andreas (ISPM)" w:date="2022-06-10T08:34:00Z">
              <w:tcPr>
                <w:tcW w:w="0" w:type="auto"/>
                <w:vAlign w:val="center"/>
              </w:tcPr>
            </w:tcPrChange>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A44702">
        <w:trPr>
          <w:trHeight w:val="20"/>
          <w:trPrChange w:id="576" w:author="Haas, Andreas (ISPM)" w:date="2022-06-10T08:34:00Z">
            <w:trPr>
              <w:trHeight w:val="20"/>
            </w:trPr>
          </w:trPrChange>
        </w:trPr>
        <w:tc>
          <w:tcPr>
            <w:tcW w:w="0" w:type="auto"/>
            <w:tcMar>
              <w:left w:w="369" w:type="dxa"/>
            </w:tcMar>
            <w:vAlign w:val="center"/>
            <w:tcPrChange w:id="577" w:author="Haas, Andreas (ISPM)" w:date="2022-06-10T08:34:00Z">
              <w:tcPr>
                <w:tcW w:w="0" w:type="auto"/>
                <w:tcMar>
                  <w:left w:w="369" w:type="dxa"/>
                </w:tcMar>
                <w:vAlign w:val="center"/>
              </w:tcPr>
            </w:tcPrChange>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Change w:id="578" w:author="Haas, Andreas (ISPM)" w:date="2022-06-10T08:34:00Z">
              <w:tcPr>
                <w:tcW w:w="0" w:type="auto"/>
                <w:vAlign w:val="center"/>
              </w:tcPr>
            </w:tcPrChange>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A44702">
        <w:trPr>
          <w:trHeight w:val="20"/>
          <w:trPrChange w:id="579" w:author="Haas, Andreas (ISPM)" w:date="2022-06-10T08:34:00Z">
            <w:trPr>
              <w:trHeight w:val="20"/>
            </w:trPr>
          </w:trPrChange>
        </w:trPr>
        <w:tc>
          <w:tcPr>
            <w:tcW w:w="0" w:type="auto"/>
            <w:tcMar>
              <w:left w:w="369" w:type="dxa"/>
            </w:tcMar>
            <w:vAlign w:val="center"/>
            <w:tcPrChange w:id="580" w:author="Haas, Andreas (ISPM)" w:date="2022-06-10T08:34:00Z">
              <w:tcPr>
                <w:tcW w:w="0" w:type="auto"/>
                <w:tcMar>
                  <w:left w:w="369" w:type="dxa"/>
                </w:tcMar>
                <w:vAlign w:val="center"/>
              </w:tcPr>
            </w:tcPrChange>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Change w:id="581" w:author="Haas, Andreas (ISPM)" w:date="2022-06-10T08:34:00Z">
              <w:tcPr>
                <w:tcW w:w="0" w:type="auto"/>
                <w:vAlign w:val="center"/>
              </w:tcPr>
            </w:tcPrChange>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A44702">
        <w:trPr>
          <w:trHeight w:val="20"/>
          <w:trPrChange w:id="582" w:author="Haas, Andreas (ISPM)" w:date="2022-06-10T08:34:00Z">
            <w:trPr>
              <w:trHeight w:val="20"/>
            </w:trPr>
          </w:trPrChange>
        </w:trPr>
        <w:tc>
          <w:tcPr>
            <w:tcW w:w="0" w:type="auto"/>
            <w:tcMar>
              <w:left w:w="369" w:type="dxa"/>
            </w:tcMar>
            <w:vAlign w:val="center"/>
            <w:tcPrChange w:id="583" w:author="Haas, Andreas (ISPM)" w:date="2022-06-10T08:34:00Z">
              <w:tcPr>
                <w:tcW w:w="0" w:type="auto"/>
                <w:tcMar>
                  <w:left w:w="369" w:type="dxa"/>
                </w:tcMar>
                <w:vAlign w:val="center"/>
              </w:tcPr>
            </w:tcPrChange>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Change w:id="584" w:author="Haas, Andreas (ISPM)" w:date="2022-06-10T08:34:00Z">
              <w:tcPr>
                <w:tcW w:w="0" w:type="auto"/>
                <w:vAlign w:val="center"/>
              </w:tcPr>
            </w:tcPrChange>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A44702">
        <w:trPr>
          <w:trHeight w:val="20"/>
          <w:trPrChange w:id="585" w:author="Haas, Andreas (ISPM)" w:date="2022-06-10T08:34:00Z">
            <w:trPr>
              <w:trHeight w:val="20"/>
            </w:trPr>
          </w:trPrChange>
        </w:trPr>
        <w:tc>
          <w:tcPr>
            <w:tcW w:w="0" w:type="auto"/>
            <w:tcMar>
              <w:left w:w="369" w:type="dxa"/>
            </w:tcMar>
            <w:vAlign w:val="center"/>
            <w:tcPrChange w:id="586" w:author="Haas, Andreas (ISPM)" w:date="2022-06-10T08:34:00Z">
              <w:tcPr>
                <w:tcW w:w="0" w:type="auto"/>
                <w:tcMar>
                  <w:left w:w="369" w:type="dxa"/>
                </w:tcMar>
                <w:vAlign w:val="center"/>
              </w:tcPr>
            </w:tcPrChange>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Change w:id="587" w:author="Haas, Andreas (ISPM)" w:date="2022-06-10T08:34:00Z">
              <w:tcPr>
                <w:tcW w:w="0" w:type="auto"/>
                <w:vAlign w:val="center"/>
              </w:tcPr>
            </w:tcPrChange>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A44702">
        <w:trPr>
          <w:trHeight w:val="20"/>
          <w:trPrChange w:id="588" w:author="Haas, Andreas (ISPM)" w:date="2022-06-10T08:34:00Z">
            <w:trPr>
              <w:trHeight w:val="20"/>
            </w:trPr>
          </w:trPrChange>
        </w:trPr>
        <w:tc>
          <w:tcPr>
            <w:tcW w:w="0" w:type="auto"/>
            <w:tcMar>
              <w:left w:w="369" w:type="dxa"/>
            </w:tcMar>
            <w:vAlign w:val="center"/>
            <w:tcPrChange w:id="589" w:author="Haas, Andreas (ISPM)" w:date="2022-06-10T08:34:00Z">
              <w:tcPr>
                <w:tcW w:w="0" w:type="auto"/>
                <w:tcMar>
                  <w:left w:w="369" w:type="dxa"/>
                </w:tcMar>
                <w:vAlign w:val="center"/>
              </w:tcPr>
            </w:tcPrChange>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Change w:id="590" w:author="Haas, Andreas (ISPM)" w:date="2022-06-10T08:34:00Z">
              <w:tcPr>
                <w:tcW w:w="0" w:type="auto"/>
                <w:vAlign w:val="center"/>
              </w:tcPr>
            </w:tcPrChange>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A44702">
        <w:trPr>
          <w:trHeight w:val="20"/>
          <w:trPrChange w:id="591" w:author="Haas, Andreas (ISPM)" w:date="2022-06-10T08:34:00Z">
            <w:trPr>
              <w:trHeight w:val="20"/>
            </w:trPr>
          </w:trPrChange>
        </w:trPr>
        <w:tc>
          <w:tcPr>
            <w:tcW w:w="0" w:type="auto"/>
            <w:tcMar>
              <w:left w:w="369" w:type="dxa"/>
            </w:tcMar>
            <w:vAlign w:val="center"/>
            <w:tcPrChange w:id="592" w:author="Haas, Andreas (ISPM)" w:date="2022-06-10T08:34:00Z">
              <w:tcPr>
                <w:tcW w:w="0" w:type="auto"/>
                <w:tcMar>
                  <w:left w:w="369" w:type="dxa"/>
                </w:tcMar>
                <w:vAlign w:val="center"/>
              </w:tcPr>
            </w:tcPrChange>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Change w:id="593" w:author="Haas, Andreas (ISPM)" w:date="2022-06-10T08:34:00Z">
              <w:tcPr>
                <w:tcW w:w="0" w:type="auto"/>
                <w:vAlign w:val="center"/>
              </w:tcPr>
            </w:tcPrChange>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A44702">
        <w:trPr>
          <w:trHeight w:val="20"/>
          <w:trPrChange w:id="594" w:author="Haas, Andreas (ISPM)" w:date="2022-06-10T08:34:00Z">
            <w:trPr>
              <w:trHeight w:val="20"/>
            </w:trPr>
          </w:trPrChange>
        </w:trPr>
        <w:tc>
          <w:tcPr>
            <w:tcW w:w="0" w:type="auto"/>
            <w:tcMar>
              <w:left w:w="369" w:type="dxa"/>
            </w:tcMar>
            <w:vAlign w:val="center"/>
            <w:tcPrChange w:id="595" w:author="Haas, Andreas (ISPM)" w:date="2022-06-10T08:34:00Z">
              <w:tcPr>
                <w:tcW w:w="0" w:type="auto"/>
                <w:tcMar>
                  <w:left w:w="369" w:type="dxa"/>
                </w:tcMar>
                <w:vAlign w:val="center"/>
              </w:tcPr>
            </w:tcPrChange>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Change w:id="596" w:author="Haas, Andreas (ISPM)" w:date="2022-06-10T08:34:00Z">
              <w:tcPr>
                <w:tcW w:w="0" w:type="auto"/>
                <w:vAlign w:val="center"/>
              </w:tcPr>
            </w:tcPrChange>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A44702">
        <w:trPr>
          <w:trHeight w:val="20"/>
          <w:trPrChange w:id="597" w:author="Haas, Andreas (ISPM)" w:date="2022-06-10T08:34:00Z">
            <w:trPr>
              <w:trHeight w:val="20"/>
            </w:trPr>
          </w:trPrChange>
        </w:trPr>
        <w:tc>
          <w:tcPr>
            <w:tcW w:w="0" w:type="auto"/>
            <w:tcMar>
              <w:left w:w="369" w:type="dxa"/>
            </w:tcMar>
            <w:vAlign w:val="center"/>
            <w:tcPrChange w:id="598" w:author="Haas, Andreas (ISPM)" w:date="2022-06-10T08:34:00Z">
              <w:tcPr>
                <w:tcW w:w="0" w:type="auto"/>
                <w:tcMar>
                  <w:left w:w="369" w:type="dxa"/>
                </w:tcMar>
                <w:vAlign w:val="center"/>
              </w:tcPr>
            </w:tcPrChange>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Change w:id="599" w:author="Haas, Andreas (ISPM)" w:date="2022-06-10T08:34:00Z">
              <w:tcPr>
                <w:tcW w:w="0" w:type="auto"/>
                <w:vAlign w:val="center"/>
              </w:tcPr>
            </w:tcPrChange>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A44702">
        <w:trPr>
          <w:trHeight w:val="20"/>
          <w:trPrChange w:id="600" w:author="Haas, Andreas (ISPM)" w:date="2022-06-10T08:34:00Z">
            <w:trPr>
              <w:trHeight w:val="20"/>
            </w:trPr>
          </w:trPrChange>
        </w:trPr>
        <w:tc>
          <w:tcPr>
            <w:tcW w:w="0" w:type="auto"/>
            <w:vAlign w:val="center"/>
            <w:tcPrChange w:id="601" w:author="Haas, Andreas (ISPM)" w:date="2022-06-10T08:34:00Z">
              <w:tcPr>
                <w:tcW w:w="0" w:type="auto"/>
                <w:vAlign w:val="center"/>
              </w:tcPr>
            </w:tcPrChange>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Change w:id="602" w:author="Haas, Andreas (ISPM)" w:date="2022-06-10T08:34:00Z">
              <w:tcPr>
                <w:tcW w:w="0" w:type="auto"/>
                <w:vAlign w:val="center"/>
              </w:tcPr>
            </w:tcPrChange>
          </w:tcPr>
          <w:p w14:paraId="6A702DCA" w14:textId="77777777" w:rsidR="0078620E" w:rsidRPr="007300EF" w:rsidRDefault="0078620E" w:rsidP="0078620E">
            <w:pPr>
              <w:jc w:val="center"/>
              <w:rPr>
                <w:sz w:val="14"/>
                <w:szCs w:val="14"/>
                <w:lang w:val="en-GB"/>
              </w:rPr>
            </w:pPr>
          </w:p>
        </w:tc>
      </w:tr>
      <w:tr w:rsidR="0078620E" w14:paraId="6CB44F30" w14:textId="77777777" w:rsidTr="00A44702">
        <w:trPr>
          <w:trHeight w:val="20"/>
          <w:trPrChange w:id="603" w:author="Haas, Andreas (ISPM)" w:date="2022-06-10T08:34:00Z">
            <w:trPr>
              <w:trHeight w:val="20"/>
            </w:trPr>
          </w:trPrChange>
        </w:trPr>
        <w:tc>
          <w:tcPr>
            <w:tcW w:w="0" w:type="auto"/>
            <w:tcBorders>
              <w:bottom w:val="single" w:sz="4" w:space="0" w:color="auto"/>
            </w:tcBorders>
            <w:tcMar>
              <w:left w:w="369" w:type="dxa"/>
            </w:tcMar>
            <w:vAlign w:val="center"/>
            <w:tcPrChange w:id="604" w:author="Haas, Andreas (ISPM)" w:date="2022-06-10T08:34:00Z">
              <w:tcPr>
                <w:tcW w:w="0" w:type="auto"/>
                <w:tcBorders>
                  <w:bottom w:val="single" w:sz="4" w:space="0" w:color="auto"/>
                </w:tcBorders>
                <w:tcMar>
                  <w:left w:w="369" w:type="dxa"/>
                </w:tcMar>
                <w:vAlign w:val="center"/>
              </w:tcPr>
            </w:tcPrChange>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Change w:id="605" w:author="Haas, Andreas (ISPM)" w:date="2022-06-10T08:34:00Z">
              <w:tcPr>
                <w:tcW w:w="0" w:type="auto"/>
                <w:tcBorders>
                  <w:bottom w:val="single" w:sz="4" w:space="0" w:color="auto"/>
                </w:tcBorders>
                <w:vAlign w:val="center"/>
              </w:tcPr>
            </w:tcPrChange>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A44702">
        <w:trPr>
          <w:trHeight w:val="20"/>
          <w:trPrChange w:id="606" w:author="Haas, Andreas (ISPM)" w:date="2022-06-10T08:34:00Z">
            <w:trPr>
              <w:trHeight w:val="20"/>
            </w:trPr>
          </w:trPrChange>
        </w:trPr>
        <w:tc>
          <w:tcPr>
            <w:tcW w:w="0" w:type="auto"/>
            <w:tcBorders>
              <w:top w:val="single" w:sz="4" w:space="0" w:color="auto"/>
              <w:bottom w:val="single" w:sz="4" w:space="0" w:color="auto"/>
            </w:tcBorders>
            <w:tcMar>
              <w:left w:w="108" w:type="dxa"/>
            </w:tcMar>
            <w:vAlign w:val="center"/>
            <w:tcPrChange w:id="607" w:author="Haas, Andreas (ISPM)" w:date="2022-06-10T08:34:00Z">
              <w:tcPr>
                <w:tcW w:w="0" w:type="auto"/>
                <w:tcBorders>
                  <w:top w:val="single" w:sz="4" w:space="0" w:color="auto"/>
                  <w:bottom w:val="single" w:sz="4" w:space="0" w:color="auto"/>
                </w:tcBorders>
                <w:tcMar>
                  <w:left w:w="108" w:type="dxa"/>
                </w:tcMar>
                <w:vAlign w:val="center"/>
              </w:tcPr>
            </w:tcPrChange>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Change w:id="608" w:author="Haas, Andreas (ISPM)" w:date="2022-06-10T08:34:00Z">
              <w:tcPr>
                <w:tcW w:w="0" w:type="auto"/>
                <w:tcBorders>
                  <w:top w:val="single" w:sz="4" w:space="0" w:color="auto"/>
                  <w:bottom w:val="single" w:sz="4" w:space="0" w:color="auto"/>
                </w:tcBorders>
                <w:vAlign w:val="center"/>
              </w:tcPr>
            </w:tcPrChange>
          </w:tcPr>
          <w:p w14:paraId="57920DD3" w14:textId="77777777" w:rsidR="00C73B80" w:rsidRPr="007300EF" w:rsidRDefault="00C73B80" w:rsidP="00C73B80">
            <w:pPr>
              <w:rPr>
                <w:sz w:val="14"/>
                <w:szCs w:val="14"/>
                <w:lang w:val="en-GB"/>
              </w:rPr>
            </w:pPr>
          </w:p>
        </w:tc>
      </w:tr>
      <w:tr w:rsidR="00C73B80" w14:paraId="6ED16652" w14:textId="77777777" w:rsidTr="00A44702">
        <w:trPr>
          <w:trHeight w:val="20"/>
          <w:trPrChange w:id="609" w:author="Haas, Andreas (ISPM)" w:date="2022-06-10T08:34:00Z">
            <w:trPr>
              <w:trHeight w:val="20"/>
            </w:trPr>
          </w:trPrChange>
        </w:trPr>
        <w:tc>
          <w:tcPr>
            <w:tcW w:w="0" w:type="auto"/>
            <w:tcBorders>
              <w:top w:val="single" w:sz="4" w:space="0" w:color="auto"/>
            </w:tcBorders>
            <w:tcMar>
              <w:left w:w="369" w:type="dxa"/>
            </w:tcMar>
            <w:vAlign w:val="center"/>
            <w:tcPrChange w:id="610" w:author="Haas, Andreas (ISPM)" w:date="2022-06-10T08:34:00Z">
              <w:tcPr>
                <w:tcW w:w="0" w:type="auto"/>
                <w:tcBorders>
                  <w:top w:val="single" w:sz="4" w:space="0" w:color="auto"/>
                </w:tcBorders>
                <w:tcMar>
                  <w:left w:w="369" w:type="dxa"/>
                </w:tcMar>
                <w:vAlign w:val="center"/>
              </w:tcPr>
            </w:tcPrChange>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Change w:id="611" w:author="Haas, Andreas (ISPM)" w:date="2022-06-10T08:34:00Z">
              <w:tcPr>
                <w:tcW w:w="0" w:type="auto"/>
                <w:tcBorders>
                  <w:top w:val="single" w:sz="4" w:space="0" w:color="auto"/>
                </w:tcBorders>
                <w:vAlign w:val="center"/>
              </w:tcPr>
            </w:tcPrChange>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A44702">
        <w:trPr>
          <w:trHeight w:val="20"/>
          <w:trPrChange w:id="612" w:author="Haas, Andreas (ISPM)" w:date="2022-06-10T08:34:00Z">
            <w:trPr>
              <w:trHeight w:val="20"/>
            </w:trPr>
          </w:trPrChange>
        </w:trPr>
        <w:tc>
          <w:tcPr>
            <w:tcW w:w="0" w:type="auto"/>
            <w:tcMar>
              <w:left w:w="369" w:type="dxa"/>
            </w:tcMar>
            <w:vAlign w:val="center"/>
            <w:tcPrChange w:id="613" w:author="Haas, Andreas (ISPM)" w:date="2022-06-10T08:34:00Z">
              <w:tcPr>
                <w:tcW w:w="0" w:type="auto"/>
                <w:tcMar>
                  <w:left w:w="369" w:type="dxa"/>
                </w:tcMar>
                <w:vAlign w:val="center"/>
              </w:tcPr>
            </w:tcPrChange>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Change w:id="614" w:author="Haas, Andreas (ISPM)" w:date="2022-06-10T08:34:00Z">
              <w:tcPr>
                <w:tcW w:w="0" w:type="auto"/>
                <w:vAlign w:val="center"/>
              </w:tcPr>
            </w:tcPrChange>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A44702">
        <w:trPr>
          <w:trHeight w:val="20"/>
          <w:trPrChange w:id="615" w:author="Haas, Andreas (ISPM)" w:date="2022-06-10T08:34:00Z">
            <w:trPr>
              <w:trHeight w:val="20"/>
            </w:trPr>
          </w:trPrChange>
        </w:trPr>
        <w:tc>
          <w:tcPr>
            <w:tcW w:w="0" w:type="auto"/>
            <w:tcMar>
              <w:left w:w="369" w:type="dxa"/>
            </w:tcMar>
            <w:vAlign w:val="center"/>
            <w:tcPrChange w:id="616" w:author="Haas, Andreas (ISPM)" w:date="2022-06-10T08:34:00Z">
              <w:tcPr>
                <w:tcW w:w="0" w:type="auto"/>
                <w:tcMar>
                  <w:left w:w="369" w:type="dxa"/>
                </w:tcMar>
                <w:vAlign w:val="center"/>
              </w:tcPr>
            </w:tcPrChange>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Change w:id="617" w:author="Haas, Andreas (ISPM)" w:date="2022-06-10T08:34:00Z">
              <w:tcPr>
                <w:tcW w:w="0" w:type="auto"/>
                <w:vAlign w:val="center"/>
              </w:tcPr>
            </w:tcPrChange>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A44702">
        <w:trPr>
          <w:trHeight w:val="20"/>
          <w:trPrChange w:id="618" w:author="Haas, Andreas (ISPM)" w:date="2022-06-10T08:34:00Z">
            <w:trPr>
              <w:trHeight w:val="20"/>
            </w:trPr>
          </w:trPrChange>
        </w:trPr>
        <w:tc>
          <w:tcPr>
            <w:tcW w:w="0" w:type="auto"/>
            <w:tcMar>
              <w:left w:w="369" w:type="dxa"/>
            </w:tcMar>
            <w:vAlign w:val="center"/>
            <w:tcPrChange w:id="619" w:author="Haas, Andreas (ISPM)" w:date="2022-06-10T08:34:00Z">
              <w:tcPr>
                <w:tcW w:w="0" w:type="auto"/>
                <w:tcMar>
                  <w:left w:w="369" w:type="dxa"/>
                </w:tcMar>
                <w:vAlign w:val="center"/>
              </w:tcPr>
            </w:tcPrChange>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Change w:id="620" w:author="Haas, Andreas (ISPM)" w:date="2022-06-10T08:34:00Z">
              <w:tcPr>
                <w:tcW w:w="0" w:type="auto"/>
                <w:vAlign w:val="center"/>
              </w:tcPr>
            </w:tcPrChange>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A44702">
        <w:trPr>
          <w:trHeight w:val="20"/>
          <w:trPrChange w:id="621" w:author="Haas, Andreas (ISPM)" w:date="2022-06-10T08:34:00Z">
            <w:trPr>
              <w:trHeight w:val="20"/>
            </w:trPr>
          </w:trPrChange>
        </w:trPr>
        <w:tc>
          <w:tcPr>
            <w:tcW w:w="0" w:type="auto"/>
            <w:tcMar>
              <w:left w:w="369" w:type="dxa"/>
            </w:tcMar>
            <w:vAlign w:val="center"/>
            <w:tcPrChange w:id="622" w:author="Haas, Andreas (ISPM)" w:date="2022-06-10T08:34:00Z">
              <w:tcPr>
                <w:tcW w:w="0" w:type="auto"/>
                <w:tcMar>
                  <w:left w:w="369" w:type="dxa"/>
                </w:tcMar>
                <w:vAlign w:val="center"/>
              </w:tcPr>
            </w:tcPrChange>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Change w:id="623" w:author="Haas, Andreas (ISPM)" w:date="2022-06-10T08:34:00Z">
              <w:tcPr>
                <w:tcW w:w="0" w:type="auto"/>
                <w:vAlign w:val="center"/>
              </w:tcPr>
            </w:tcPrChange>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A44702">
        <w:trPr>
          <w:trHeight w:val="20"/>
          <w:trPrChange w:id="624" w:author="Haas, Andreas (ISPM)" w:date="2022-06-10T08:34:00Z">
            <w:trPr>
              <w:trHeight w:val="20"/>
            </w:trPr>
          </w:trPrChange>
        </w:trPr>
        <w:tc>
          <w:tcPr>
            <w:tcW w:w="0" w:type="auto"/>
            <w:tcMar>
              <w:left w:w="369" w:type="dxa"/>
            </w:tcMar>
            <w:vAlign w:val="center"/>
            <w:tcPrChange w:id="625" w:author="Haas, Andreas (ISPM)" w:date="2022-06-10T08:34:00Z">
              <w:tcPr>
                <w:tcW w:w="0" w:type="auto"/>
                <w:tcMar>
                  <w:left w:w="369" w:type="dxa"/>
                </w:tcMar>
                <w:vAlign w:val="center"/>
              </w:tcPr>
            </w:tcPrChange>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Change w:id="626" w:author="Haas, Andreas (ISPM)" w:date="2022-06-10T08:34:00Z">
              <w:tcPr>
                <w:tcW w:w="0" w:type="auto"/>
                <w:vAlign w:val="center"/>
              </w:tcPr>
            </w:tcPrChange>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A44702">
        <w:trPr>
          <w:trHeight w:val="20"/>
          <w:trPrChange w:id="627" w:author="Haas, Andreas (ISPM)" w:date="2022-06-10T08:34:00Z">
            <w:trPr>
              <w:trHeight w:val="20"/>
            </w:trPr>
          </w:trPrChange>
        </w:trPr>
        <w:tc>
          <w:tcPr>
            <w:tcW w:w="0" w:type="auto"/>
            <w:tcMar>
              <w:left w:w="369" w:type="dxa"/>
            </w:tcMar>
            <w:vAlign w:val="center"/>
            <w:tcPrChange w:id="628" w:author="Haas, Andreas (ISPM)" w:date="2022-06-10T08:34:00Z">
              <w:tcPr>
                <w:tcW w:w="0" w:type="auto"/>
                <w:tcMar>
                  <w:left w:w="369" w:type="dxa"/>
                </w:tcMar>
                <w:vAlign w:val="center"/>
              </w:tcPr>
            </w:tcPrChange>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Change w:id="629" w:author="Haas, Andreas (ISPM)" w:date="2022-06-10T08:34:00Z">
              <w:tcPr>
                <w:tcW w:w="0" w:type="auto"/>
                <w:vAlign w:val="center"/>
              </w:tcPr>
            </w:tcPrChange>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A44702">
        <w:trPr>
          <w:trHeight w:val="20"/>
          <w:trPrChange w:id="630" w:author="Haas, Andreas (ISPM)" w:date="2022-06-10T08:34:00Z">
            <w:trPr>
              <w:trHeight w:val="20"/>
            </w:trPr>
          </w:trPrChange>
        </w:trPr>
        <w:tc>
          <w:tcPr>
            <w:tcW w:w="0" w:type="auto"/>
            <w:tcMar>
              <w:left w:w="369" w:type="dxa"/>
            </w:tcMar>
            <w:vAlign w:val="center"/>
            <w:tcPrChange w:id="631" w:author="Haas, Andreas (ISPM)" w:date="2022-06-10T08:34:00Z">
              <w:tcPr>
                <w:tcW w:w="0" w:type="auto"/>
                <w:tcMar>
                  <w:left w:w="369" w:type="dxa"/>
                </w:tcMar>
                <w:vAlign w:val="center"/>
              </w:tcPr>
            </w:tcPrChange>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Change w:id="632" w:author="Haas, Andreas (ISPM)" w:date="2022-06-10T08:34:00Z">
              <w:tcPr>
                <w:tcW w:w="0" w:type="auto"/>
                <w:vAlign w:val="center"/>
              </w:tcPr>
            </w:tcPrChange>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A44702">
        <w:trPr>
          <w:trHeight w:val="20"/>
          <w:trPrChange w:id="633" w:author="Haas, Andreas (ISPM)" w:date="2022-06-10T08:34:00Z">
            <w:trPr>
              <w:trHeight w:val="20"/>
            </w:trPr>
          </w:trPrChange>
        </w:trPr>
        <w:tc>
          <w:tcPr>
            <w:tcW w:w="0" w:type="auto"/>
            <w:tcBorders>
              <w:bottom w:val="single" w:sz="4" w:space="0" w:color="auto"/>
            </w:tcBorders>
            <w:tcMar>
              <w:left w:w="369" w:type="dxa"/>
            </w:tcMar>
            <w:vAlign w:val="center"/>
            <w:tcPrChange w:id="634" w:author="Haas, Andreas (ISPM)" w:date="2022-06-10T08:34:00Z">
              <w:tcPr>
                <w:tcW w:w="0" w:type="auto"/>
                <w:tcMar>
                  <w:left w:w="369" w:type="dxa"/>
                </w:tcMar>
                <w:vAlign w:val="center"/>
              </w:tcPr>
            </w:tcPrChange>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Change w:id="635" w:author="Haas, Andreas (ISPM)" w:date="2022-06-10T08:34:00Z">
              <w:tcPr>
                <w:tcW w:w="0" w:type="auto"/>
                <w:vAlign w:val="center"/>
              </w:tcPr>
            </w:tcPrChange>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rPr>
          <w:ins w:id="636" w:author="Haas, Andreas (ISPM)" w:date="2022-06-10T08:35:00Z"/>
        </w:rPr>
      </w:pPr>
    </w:p>
    <w:p w14:paraId="59F68026" w14:textId="77777777" w:rsidR="00A44702" w:rsidRDefault="00A44702">
      <w:pPr>
        <w:spacing w:after="200" w:line="276" w:lineRule="auto"/>
        <w:rPr>
          <w:ins w:id="637" w:author="Haas, Andreas (ISPM)" w:date="2022-06-10T08:35:00Z"/>
        </w:rPr>
      </w:pPr>
      <w:ins w:id="638" w:author="Haas, Andreas (ISPM)" w:date="2022-06-10T08:35:00Z">
        <w:r>
          <w:br w:type="page"/>
        </w:r>
      </w:ins>
    </w:p>
    <w:p w14:paraId="1232DF67" w14:textId="77777777" w:rsidR="009A4A05" w:rsidRDefault="009A4A05" w:rsidP="002F3E5D">
      <w:pPr>
        <w:spacing w:after="200" w:line="276" w:lineRule="auto"/>
        <w:sectPr w:rsidR="009A4A05" w:rsidSect="00A44702">
          <w:pgSz w:w="11906" w:h="16838"/>
          <w:pgMar w:top="1440" w:right="1440" w:bottom="1440" w:left="1440" w:header="708" w:footer="708" w:gutter="0"/>
          <w:pgNumType w:start="1"/>
          <w:cols w:space="708"/>
          <w:titlePg/>
          <w:docGrid w:linePitch="360"/>
          <w:sectPrChange w:id="639" w:author="Haas, Andreas (ISPM)" w:date="2022-06-10T08:36:00Z">
            <w:sectPr w:rsidR="009A4A05" w:rsidSect="00A44702">
              <w:pgMar w:top="720" w:right="720" w:bottom="720" w:left="720" w:header="708" w:footer="708" w:gutter="0"/>
            </w:sectPr>
          </w:sectPrChange>
        </w:sectPr>
      </w:pPr>
    </w:p>
    <w:p w14:paraId="692FF8A2" w14:textId="08824DBA" w:rsidR="009A4A05" w:rsidRPr="004A4983" w:rsidRDefault="009A4A05" w:rsidP="00154BC5">
      <w:pPr>
        <w:spacing w:line="276" w:lineRule="auto"/>
        <w:rPr>
          <w:sz w:val="14"/>
          <w:szCs w:val="14"/>
        </w:rPr>
      </w:pPr>
      <w:r w:rsidRPr="004A4983">
        <w:rPr>
          <w:rStyle w:val="hgkelc"/>
          <w:bCs/>
          <w:sz w:val="14"/>
          <w:szCs w:val="14"/>
        </w:rPr>
        <w:lastRenderedPageBreak/>
        <w:t xml:space="preserve">Table 2: </w:t>
      </w:r>
      <w:commentRangeStart w:id="640"/>
      <w:del w:id="641" w:author="Haas, Andreas (ISPM)" w:date="2022-06-10T08:38:00Z">
        <w:r w:rsidR="005C48DA" w:rsidDel="00AB44D9">
          <w:rPr>
            <w:rStyle w:val="hgkelc"/>
            <w:bCs/>
            <w:sz w:val="14"/>
            <w:szCs w:val="14"/>
          </w:rPr>
          <w:delText>Three-point MACE</w:delText>
        </w:r>
      </w:del>
      <w:commentRangeEnd w:id="640"/>
      <w:r w:rsidR="003411A3">
        <w:rPr>
          <w:rStyle w:val="CommentReference"/>
        </w:rPr>
        <w:commentReference w:id="640"/>
      </w:r>
      <w:del w:id="642" w:author="Haas, Andreas (ISPM)" w:date="2022-06-10T08:38:00Z">
        <w:r w:rsidR="005C48DA" w:rsidDel="00AB44D9">
          <w:rPr>
            <w:rStyle w:val="hgkelc"/>
            <w:bCs/>
            <w:sz w:val="14"/>
            <w:szCs w:val="14"/>
          </w:rPr>
          <w:delText xml:space="preserve">. </w:delText>
        </w:r>
      </w:del>
      <w:r w:rsidRPr="004A4983">
        <w:rPr>
          <w:rStyle w:val="hgkelc"/>
          <w:bCs/>
          <w:sz w:val="14"/>
          <w:szCs w:val="14"/>
        </w:rPr>
        <w:t xml:space="preserve">List of Current Procedural Terminology (CPT) codes for coronary </w:t>
      </w:r>
      <w:del w:id="643" w:author="Haas, Andreas (ISPM)" w:date="2022-06-10T14:21:00Z">
        <w:r w:rsidRPr="004A4983" w:rsidDel="005F473E">
          <w:rPr>
            <w:rStyle w:val="hgkelc"/>
            <w:bCs/>
            <w:sz w:val="14"/>
            <w:szCs w:val="14"/>
          </w:rPr>
          <w:delText xml:space="preserve">revascularization </w:delText>
        </w:r>
      </w:del>
      <w:ins w:id="644" w:author="Haas, Andreas (ISPM)" w:date="2022-06-10T14:21:00Z">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ins>
      <w:r w:rsidRPr="004A4983">
        <w:rPr>
          <w:rStyle w:val="hgkelc"/>
          <w:bCs/>
          <w:sz w:val="14"/>
          <w:szCs w:val="14"/>
        </w:rPr>
        <w:t>procedures</w:t>
      </w:r>
      <w:del w:id="645" w:author="Haas, Andreas (ISPM)" w:date="2022-06-10T08:38:00Z">
        <w:r w:rsidRPr="004A4983" w:rsidDel="00AB44D9">
          <w:rPr>
            <w:rStyle w:val="hgkelc"/>
            <w:bCs/>
            <w:sz w:val="14"/>
            <w:szCs w:val="14"/>
          </w:rPr>
          <w:delText xml:space="preserve"> </w:delText>
        </w:r>
        <w:r w:rsidDel="00AB44D9">
          <w:rPr>
            <w:rStyle w:val="hgkelc"/>
            <w:bCs/>
            <w:sz w:val="14"/>
            <w:szCs w:val="14"/>
          </w:rPr>
          <w:delText>indicative</w:delText>
        </w:r>
        <w:r w:rsidRPr="004A4983" w:rsidDel="00AB44D9">
          <w:rPr>
            <w:rStyle w:val="hgkelc"/>
            <w:bCs/>
            <w:sz w:val="14"/>
            <w:szCs w:val="14"/>
          </w:rPr>
          <w:delText xml:space="preserve"> of major cardiovascular events</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192888EA"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del w:id="646" w:author="Haas, Andreas (ISPM)" w:date="2022-06-10T14:21:00Z">
              <w:r w:rsidRPr="003071C2" w:rsidDel="005F473E">
                <w:rPr>
                  <w:iCs/>
                  <w:sz w:val="14"/>
                  <w:szCs w:val="14"/>
                  <w:lang w:val="en-GB"/>
                </w:rPr>
                <w:delText xml:space="preserve">revascularization </w:delText>
              </w:r>
            </w:del>
            <w:ins w:id="647"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152E8646"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48" w:author="Haas, Andreas (ISPM)" w:date="2022-06-10T14:21:00Z">
              <w:r w:rsidRPr="003071C2" w:rsidDel="005F473E">
                <w:rPr>
                  <w:iCs/>
                  <w:sz w:val="14"/>
                  <w:szCs w:val="14"/>
                  <w:lang w:val="en-GB"/>
                </w:rPr>
                <w:delText xml:space="preserve">revascularization </w:delText>
              </w:r>
            </w:del>
            <w:ins w:id="649"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4011E10E"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50" w:author="Haas, Andreas (ISPM)" w:date="2022-06-10T14:21:00Z">
              <w:r w:rsidRPr="003071C2" w:rsidDel="005F473E">
                <w:rPr>
                  <w:iCs/>
                  <w:sz w:val="14"/>
                  <w:szCs w:val="14"/>
                  <w:lang w:val="en-GB"/>
                </w:rPr>
                <w:delText xml:space="preserve">revascularization </w:delText>
              </w:r>
            </w:del>
            <w:ins w:id="651"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85465D9"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52" w:author="Haas, Andreas (ISPM)" w:date="2022-06-10T14:21:00Z">
              <w:r w:rsidRPr="003071C2" w:rsidDel="005F473E">
                <w:rPr>
                  <w:iCs/>
                  <w:sz w:val="14"/>
                  <w:szCs w:val="14"/>
                  <w:lang w:val="en-GB"/>
                </w:rPr>
                <w:delText xml:space="preserve">revascularization </w:delText>
              </w:r>
            </w:del>
            <w:ins w:id="653"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158C40E5"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54" w:author="Haas, Andreas (ISPM)" w:date="2022-06-10T14:21:00Z">
              <w:r w:rsidRPr="003071C2" w:rsidDel="005F473E">
                <w:rPr>
                  <w:iCs/>
                  <w:sz w:val="14"/>
                  <w:szCs w:val="14"/>
                  <w:lang w:val="en-GB"/>
                </w:rPr>
                <w:delText xml:space="preserve">revascularization </w:delText>
              </w:r>
            </w:del>
            <w:ins w:id="655"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74017996" w:rsidR="009A4A05" w:rsidRPr="003071C2" w:rsidRDefault="009A4A05" w:rsidP="005F473E">
            <w:pPr>
              <w:jc w:val="both"/>
              <w:rPr>
                <w:iCs/>
                <w:sz w:val="14"/>
                <w:szCs w:val="14"/>
                <w:lang w:val="en-GB"/>
              </w:rPr>
            </w:pPr>
            <w:r w:rsidRPr="003071C2">
              <w:rPr>
                <w:iCs/>
                <w:sz w:val="14"/>
                <w:szCs w:val="14"/>
                <w:lang w:val="en-GB"/>
              </w:rPr>
              <w:t xml:space="preserve">Percutaneous transluminal </w:t>
            </w:r>
            <w:del w:id="656" w:author="Haas, Andreas (ISPM)" w:date="2022-06-10T14:21:00Z">
              <w:r w:rsidRPr="003071C2" w:rsidDel="005F473E">
                <w:rPr>
                  <w:iCs/>
                  <w:sz w:val="14"/>
                  <w:szCs w:val="14"/>
                  <w:lang w:val="en-GB"/>
                </w:rPr>
                <w:delText xml:space="preserve">revascularization </w:delText>
              </w:r>
            </w:del>
            <w:ins w:id="657" w:author="Haas, Andreas (ISPM)" w:date="2022-06-10T14:21:00Z">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ins>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159C7B38" w14:textId="77777777" w:rsidR="00A44702" w:rsidRDefault="00A44702" w:rsidP="002F3E5D">
      <w:pPr>
        <w:spacing w:after="200" w:line="276" w:lineRule="auto"/>
        <w:rPr>
          <w:ins w:id="658" w:author="Haas, Andreas (ISPM)" w:date="2022-06-10T08:36:00Z"/>
        </w:rPr>
        <w:sectPr w:rsidR="00A44702" w:rsidSect="00A44702">
          <w:type w:val="nextPage"/>
          <w:pgSz w:w="16838" w:h="11906" w:orient="landscape"/>
          <w:pgMar w:top="720" w:right="720" w:bottom="720" w:left="720" w:header="708" w:footer="708" w:gutter="0"/>
          <w:pgNumType w:start="1"/>
          <w:cols w:space="708"/>
          <w:titlePg/>
          <w:docGrid w:linePitch="360"/>
          <w:sectPrChange w:id="659" w:author="Haas, Andreas (ISPM)" w:date="2022-06-10T08:36:00Z">
            <w:sectPr w:rsidR="00A44702" w:rsidSect="00A44702">
              <w:type w:val="continuous"/>
              <w:pgSz w:w="11906" w:h="16838" w:orient="portrait"/>
              <w:pgMar w:top="720" w:right="720" w:bottom="720" w:left="720" w:header="708" w:footer="708" w:gutter="0"/>
            </w:sectPr>
          </w:sectPrChange>
        </w:sectPr>
      </w:pPr>
    </w:p>
    <w:p w14:paraId="78D6393A" w14:textId="5636201B" w:rsidR="009A4A05" w:rsidDel="00A44702" w:rsidRDefault="009A4A05" w:rsidP="00A44702">
      <w:pPr>
        <w:spacing w:line="276" w:lineRule="auto"/>
        <w:rPr>
          <w:del w:id="660" w:author="Haas, Andreas (ISPM)" w:date="2022-06-10T08:36:00Z"/>
        </w:rPr>
        <w:pPrChange w:id="661" w:author="Haas, Andreas (ISPM)" w:date="2022-06-10T08:36:00Z">
          <w:pPr>
            <w:spacing w:after="200" w:line="276" w:lineRule="auto"/>
          </w:pPr>
        </w:pPrChange>
      </w:pPr>
    </w:p>
    <w:p w14:paraId="4D5E5497" w14:textId="7CBE70ED" w:rsidR="005C48DA" w:rsidDel="00A44702" w:rsidRDefault="009A4A05" w:rsidP="00A44702">
      <w:pPr>
        <w:spacing w:line="276" w:lineRule="auto"/>
        <w:rPr>
          <w:del w:id="662" w:author="Haas, Andreas (ISPM)" w:date="2022-06-10T08:36:00Z"/>
        </w:rPr>
        <w:pPrChange w:id="663" w:author="Haas, Andreas (ISPM)" w:date="2022-06-10T08:36:00Z">
          <w:pPr>
            <w:spacing w:after="200" w:line="276" w:lineRule="auto"/>
          </w:pPr>
        </w:pPrChange>
      </w:pPr>
      <w:del w:id="664" w:author="Haas, Andreas (ISPM)" w:date="2022-06-10T08:36:00Z">
        <w:r w:rsidDel="00A44702">
          <w:br w:type="page"/>
        </w:r>
      </w:del>
    </w:p>
    <w:p w14:paraId="36DFFBB3" w14:textId="02EA98CF" w:rsidR="009A4A05" w:rsidRPr="00CE5C16" w:rsidRDefault="00263DAF" w:rsidP="001C5EDD">
      <w:pPr>
        <w:spacing w:line="276" w:lineRule="auto"/>
        <w:rPr>
          <w:sz w:val="14"/>
          <w:szCs w:val="14"/>
        </w:rPr>
      </w:pPr>
      <w:r>
        <w:rPr>
          <w:sz w:val="14"/>
          <w:szCs w:val="14"/>
        </w:rPr>
        <w:t xml:space="preserve">Table </w:t>
      </w:r>
      <w:ins w:id="665" w:author="Haas, Andreas (ISPM)" w:date="2022-06-10T08:36:00Z">
        <w:r w:rsidR="00A44702">
          <w:rPr>
            <w:sz w:val="14"/>
            <w:szCs w:val="14"/>
          </w:rPr>
          <w:t>3</w:t>
        </w:r>
      </w:ins>
      <w:del w:id="666" w:author="Haas, Andreas (ISPM)" w:date="2022-06-10T08:36:00Z">
        <w:r w:rsidDel="00A44702">
          <w:rPr>
            <w:sz w:val="14"/>
            <w:szCs w:val="14"/>
          </w:rPr>
          <w:delText>4</w:delText>
        </w:r>
      </w:del>
      <w:r w:rsidR="009A4A05" w:rsidRPr="00CE5C16">
        <w:rPr>
          <w:sz w:val="14"/>
          <w:szCs w:val="14"/>
        </w:rPr>
        <w:t xml:space="preserve">: </w:t>
      </w:r>
      <w:r w:rsidR="009A4A05">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9A4A05" w:rsidRPr="007300EF" w14:paraId="2851BCF8" w14:textId="77777777" w:rsidTr="006E7DF4">
        <w:trPr>
          <w:trHeight w:val="20"/>
        </w:trPr>
        <w:tc>
          <w:tcPr>
            <w:tcW w:w="0" w:type="auto"/>
            <w:tcBorders>
              <w:top w:val="single" w:sz="4" w:space="0" w:color="auto"/>
              <w:bottom w:val="single" w:sz="4" w:space="0" w:color="auto"/>
            </w:tcBorders>
            <w:noWrap/>
            <w:vAlign w:val="center"/>
          </w:tcPr>
          <w:p w14:paraId="49C7C982" w14:textId="77777777" w:rsidR="009A4A05" w:rsidRPr="004B661C" w:rsidRDefault="009A4A05"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08A6502" w14:textId="77777777" w:rsidR="009A4A05" w:rsidRPr="004B661C" w:rsidRDefault="009A4A05" w:rsidP="003C46C7">
            <w:pPr>
              <w:rPr>
                <w:b/>
                <w:bCs/>
                <w:sz w:val="14"/>
                <w:szCs w:val="14"/>
                <w:lang w:val="en-GB"/>
              </w:rPr>
            </w:pPr>
            <w:r w:rsidRPr="004B661C">
              <w:rPr>
                <w:b/>
                <w:sz w:val="14"/>
                <w:szCs w:val="14"/>
                <w:lang w:val="en-GB"/>
              </w:rPr>
              <w:t>ICD10 code</w:t>
            </w:r>
          </w:p>
        </w:tc>
      </w:tr>
      <w:tr w:rsidR="009A4A05" w:rsidRPr="007300EF" w14:paraId="75DF8172" w14:textId="77777777" w:rsidTr="006E7DF4">
        <w:trPr>
          <w:trHeight w:val="20"/>
        </w:trPr>
        <w:tc>
          <w:tcPr>
            <w:tcW w:w="0" w:type="auto"/>
            <w:vAlign w:val="center"/>
          </w:tcPr>
          <w:p w14:paraId="62CB3542" w14:textId="77777777" w:rsidR="009A4A05" w:rsidRPr="007F01BD" w:rsidRDefault="009A4A05"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28C7038A" w14:textId="77777777" w:rsidR="009A4A05" w:rsidRPr="007300EF" w:rsidRDefault="009A4A05" w:rsidP="007F01BD">
            <w:pPr>
              <w:rPr>
                <w:sz w:val="14"/>
                <w:szCs w:val="14"/>
                <w:lang w:val="en-GB"/>
              </w:rPr>
            </w:pPr>
            <w:r w:rsidRPr="007F01BD">
              <w:rPr>
                <w:sz w:val="14"/>
                <w:szCs w:val="14"/>
                <w:lang w:val="en-GB"/>
              </w:rPr>
              <w:t>I10</w:t>
            </w:r>
          </w:p>
        </w:tc>
      </w:tr>
      <w:tr w:rsidR="009A4A05" w:rsidRPr="007300EF" w14:paraId="77856E92" w14:textId="77777777" w:rsidTr="0094597B">
        <w:trPr>
          <w:trHeight w:val="20"/>
        </w:trPr>
        <w:tc>
          <w:tcPr>
            <w:tcW w:w="0" w:type="auto"/>
            <w:tcMar>
              <w:left w:w="215" w:type="dxa"/>
            </w:tcMar>
            <w:vAlign w:val="center"/>
          </w:tcPr>
          <w:p w14:paraId="1A75FB16" w14:textId="77777777" w:rsidR="009A4A05" w:rsidRPr="007300EF" w:rsidRDefault="009A4A05" w:rsidP="007F01BD">
            <w:pPr>
              <w:rPr>
                <w:sz w:val="14"/>
                <w:szCs w:val="14"/>
                <w:lang w:val="en-GB"/>
              </w:rPr>
            </w:pPr>
            <w:r w:rsidRPr="007F01BD">
              <w:rPr>
                <w:sz w:val="14"/>
                <w:szCs w:val="14"/>
                <w:lang w:val="en-GB"/>
              </w:rPr>
              <w:t>Hypertensive heart disease</w:t>
            </w:r>
          </w:p>
        </w:tc>
        <w:tc>
          <w:tcPr>
            <w:tcW w:w="0" w:type="auto"/>
            <w:vAlign w:val="center"/>
          </w:tcPr>
          <w:p w14:paraId="3B2E3A75" w14:textId="77777777" w:rsidR="009A4A05" w:rsidRPr="007300EF" w:rsidRDefault="009A4A05" w:rsidP="007F01BD">
            <w:pPr>
              <w:rPr>
                <w:sz w:val="14"/>
                <w:szCs w:val="14"/>
                <w:lang w:val="en-GB"/>
              </w:rPr>
            </w:pPr>
            <w:r w:rsidRPr="007F01BD">
              <w:rPr>
                <w:sz w:val="14"/>
                <w:szCs w:val="14"/>
                <w:lang w:val="en-GB"/>
              </w:rPr>
              <w:t>I11</w:t>
            </w:r>
          </w:p>
        </w:tc>
      </w:tr>
      <w:tr w:rsidR="009A4A05" w:rsidRPr="007300EF" w14:paraId="75440193" w14:textId="77777777" w:rsidTr="0094597B">
        <w:trPr>
          <w:trHeight w:val="20"/>
        </w:trPr>
        <w:tc>
          <w:tcPr>
            <w:tcW w:w="0" w:type="auto"/>
            <w:tcMar>
              <w:left w:w="215" w:type="dxa"/>
            </w:tcMar>
            <w:vAlign w:val="center"/>
          </w:tcPr>
          <w:p w14:paraId="54EFCF99" w14:textId="77777777" w:rsidR="009A4A05" w:rsidRPr="007F01BD" w:rsidRDefault="009A4A05" w:rsidP="007F01BD">
            <w:pPr>
              <w:rPr>
                <w:sz w:val="14"/>
                <w:szCs w:val="14"/>
                <w:lang w:val="en-GB"/>
              </w:rPr>
            </w:pPr>
            <w:r w:rsidRPr="007F01BD">
              <w:rPr>
                <w:sz w:val="14"/>
                <w:szCs w:val="14"/>
                <w:lang w:val="en-GB"/>
              </w:rPr>
              <w:t>Hypertensive renal disease</w:t>
            </w:r>
          </w:p>
        </w:tc>
        <w:tc>
          <w:tcPr>
            <w:tcW w:w="0" w:type="auto"/>
            <w:vAlign w:val="center"/>
          </w:tcPr>
          <w:p w14:paraId="0EFC0477" w14:textId="77777777" w:rsidR="009A4A05" w:rsidRPr="007300EF" w:rsidRDefault="009A4A05" w:rsidP="007F01BD">
            <w:pPr>
              <w:rPr>
                <w:sz w:val="14"/>
                <w:szCs w:val="14"/>
                <w:lang w:val="en-GB"/>
              </w:rPr>
            </w:pPr>
            <w:r w:rsidRPr="007F01BD">
              <w:rPr>
                <w:sz w:val="14"/>
                <w:szCs w:val="14"/>
                <w:lang w:val="en-GB"/>
              </w:rPr>
              <w:t>I12</w:t>
            </w:r>
          </w:p>
        </w:tc>
      </w:tr>
      <w:tr w:rsidR="009A4A05" w:rsidRPr="007300EF" w14:paraId="5980D02F" w14:textId="77777777" w:rsidTr="0094597B">
        <w:trPr>
          <w:trHeight w:val="20"/>
        </w:trPr>
        <w:tc>
          <w:tcPr>
            <w:tcW w:w="0" w:type="auto"/>
            <w:tcMar>
              <w:left w:w="215" w:type="dxa"/>
            </w:tcMar>
            <w:vAlign w:val="center"/>
          </w:tcPr>
          <w:p w14:paraId="4CFD5505" w14:textId="77777777" w:rsidR="009A4A05" w:rsidRPr="007F01BD" w:rsidRDefault="009A4A05" w:rsidP="007F01BD">
            <w:pPr>
              <w:rPr>
                <w:sz w:val="14"/>
                <w:szCs w:val="14"/>
                <w:lang w:val="en-GB"/>
              </w:rPr>
            </w:pPr>
            <w:r w:rsidRPr="007F01BD">
              <w:rPr>
                <w:sz w:val="14"/>
                <w:szCs w:val="14"/>
                <w:lang w:val="en-GB"/>
              </w:rPr>
              <w:t>Hypertensive heart and renal disease</w:t>
            </w:r>
          </w:p>
        </w:tc>
        <w:tc>
          <w:tcPr>
            <w:tcW w:w="0" w:type="auto"/>
            <w:vAlign w:val="center"/>
          </w:tcPr>
          <w:p w14:paraId="2DB37AF5" w14:textId="77777777" w:rsidR="009A4A05" w:rsidRPr="007300EF" w:rsidRDefault="009A4A05" w:rsidP="007F01BD">
            <w:pPr>
              <w:rPr>
                <w:sz w:val="14"/>
                <w:szCs w:val="14"/>
                <w:lang w:val="en-GB"/>
              </w:rPr>
            </w:pPr>
            <w:r w:rsidRPr="007F01BD">
              <w:rPr>
                <w:sz w:val="14"/>
                <w:szCs w:val="14"/>
                <w:lang w:val="en-GB"/>
              </w:rPr>
              <w:t>I13</w:t>
            </w:r>
          </w:p>
        </w:tc>
      </w:tr>
      <w:tr w:rsidR="009A4A05" w:rsidRPr="007300EF" w14:paraId="29B86755" w14:textId="77777777" w:rsidTr="0094597B">
        <w:trPr>
          <w:trHeight w:val="20"/>
        </w:trPr>
        <w:tc>
          <w:tcPr>
            <w:tcW w:w="0" w:type="auto"/>
            <w:tcMar>
              <w:left w:w="215" w:type="dxa"/>
            </w:tcMar>
            <w:vAlign w:val="center"/>
          </w:tcPr>
          <w:p w14:paraId="3DBF8A58" w14:textId="77777777" w:rsidR="009A4A05" w:rsidRPr="007300EF" w:rsidRDefault="009A4A05" w:rsidP="007F01BD">
            <w:pPr>
              <w:rPr>
                <w:sz w:val="14"/>
                <w:szCs w:val="14"/>
                <w:lang w:val="en-GB"/>
              </w:rPr>
            </w:pPr>
            <w:r w:rsidRPr="007F01BD">
              <w:rPr>
                <w:sz w:val="14"/>
                <w:szCs w:val="14"/>
                <w:lang w:val="en-GB"/>
              </w:rPr>
              <w:t>Secondary hypertension</w:t>
            </w:r>
          </w:p>
        </w:tc>
        <w:tc>
          <w:tcPr>
            <w:tcW w:w="0" w:type="auto"/>
            <w:vAlign w:val="center"/>
          </w:tcPr>
          <w:p w14:paraId="782B21B0" w14:textId="77777777" w:rsidR="009A4A05" w:rsidRPr="007300EF" w:rsidRDefault="009A4A05" w:rsidP="007F01BD">
            <w:pPr>
              <w:rPr>
                <w:sz w:val="14"/>
                <w:szCs w:val="14"/>
                <w:lang w:val="en-GB"/>
              </w:rPr>
            </w:pPr>
            <w:r>
              <w:rPr>
                <w:sz w:val="14"/>
                <w:szCs w:val="14"/>
                <w:lang w:val="en-GB"/>
              </w:rPr>
              <w:t>I15</w:t>
            </w:r>
          </w:p>
        </w:tc>
      </w:tr>
      <w:tr w:rsidR="009A4A05" w:rsidRPr="007300EF" w14:paraId="530832C5" w14:textId="77777777" w:rsidTr="0094597B">
        <w:trPr>
          <w:trHeight w:val="20"/>
        </w:trPr>
        <w:tc>
          <w:tcPr>
            <w:tcW w:w="0" w:type="auto"/>
            <w:tcMar>
              <w:left w:w="215" w:type="dxa"/>
            </w:tcMar>
            <w:vAlign w:val="center"/>
          </w:tcPr>
          <w:p w14:paraId="2260EE3D" w14:textId="77777777" w:rsidR="009A4A05" w:rsidRPr="007300EF" w:rsidRDefault="009A4A05" w:rsidP="007F01BD">
            <w:pPr>
              <w:rPr>
                <w:sz w:val="14"/>
                <w:szCs w:val="14"/>
                <w:lang w:val="en-GB"/>
              </w:rPr>
            </w:pPr>
            <w:r w:rsidRPr="0094597B">
              <w:rPr>
                <w:sz w:val="14"/>
                <w:szCs w:val="14"/>
                <w:lang w:val="en-GB"/>
              </w:rPr>
              <w:t>Hypertensive retinopathy</w:t>
            </w:r>
          </w:p>
        </w:tc>
        <w:tc>
          <w:tcPr>
            <w:tcW w:w="0" w:type="auto"/>
            <w:vAlign w:val="center"/>
          </w:tcPr>
          <w:p w14:paraId="7BA06323" w14:textId="77777777" w:rsidR="009A4A05" w:rsidRPr="007300EF" w:rsidRDefault="009A4A05" w:rsidP="007F01BD">
            <w:pPr>
              <w:rPr>
                <w:sz w:val="14"/>
                <w:szCs w:val="14"/>
                <w:lang w:val="en-GB"/>
              </w:rPr>
            </w:pPr>
            <w:r w:rsidRPr="0094597B">
              <w:rPr>
                <w:sz w:val="14"/>
                <w:szCs w:val="14"/>
                <w:lang w:val="en-GB"/>
              </w:rPr>
              <w:t>H35.0</w:t>
            </w:r>
          </w:p>
        </w:tc>
      </w:tr>
      <w:tr w:rsidR="009A4A05" w:rsidRPr="007300EF" w14:paraId="37E82291" w14:textId="77777777" w:rsidTr="003C46C7">
        <w:trPr>
          <w:trHeight w:val="20"/>
        </w:trPr>
        <w:tc>
          <w:tcPr>
            <w:tcW w:w="0" w:type="auto"/>
            <w:tcBorders>
              <w:bottom w:val="single" w:sz="4" w:space="0" w:color="auto"/>
            </w:tcBorders>
            <w:tcMar>
              <w:left w:w="215" w:type="dxa"/>
            </w:tcMar>
            <w:vAlign w:val="center"/>
          </w:tcPr>
          <w:p w14:paraId="7C908F8C" w14:textId="77777777" w:rsidR="009A4A05" w:rsidRPr="007300EF" w:rsidRDefault="009A4A05"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50DFE1D9" w14:textId="77777777" w:rsidR="009A4A05" w:rsidRPr="007300EF" w:rsidRDefault="009A4A05" w:rsidP="007F01BD">
            <w:pPr>
              <w:rPr>
                <w:sz w:val="14"/>
                <w:szCs w:val="14"/>
                <w:lang w:val="en-GB"/>
              </w:rPr>
            </w:pPr>
            <w:r w:rsidRPr="0094597B">
              <w:rPr>
                <w:sz w:val="14"/>
                <w:szCs w:val="14"/>
                <w:lang w:val="en-GB"/>
              </w:rPr>
              <w:t>I67.4</w:t>
            </w:r>
          </w:p>
        </w:tc>
      </w:tr>
      <w:tr w:rsidR="009A4A05" w:rsidRPr="007300EF" w14:paraId="5184F89D" w14:textId="77777777" w:rsidTr="003C46C7">
        <w:trPr>
          <w:trHeight w:val="20"/>
        </w:trPr>
        <w:tc>
          <w:tcPr>
            <w:tcW w:w="0" w:type="auto"/>
            <w:tcBorders>
              <w:top w:val="single" w:sz="4" w:space="0" w:color="auto"/>
              <w:bottom w:val="single" w:sz="4" w:space="0" w:color="auto"/>
            </w:tcBorders>
            <w:tcMar>
              <w:left w:w="108" w:type="dxa"/>
            </w:tcMar>
            <w:vAlign w:val="center"/>
          </w:tcPr>
          <w:p w14:paraId="5F82DB42" w14:textId="77777777" w:rsidR="009A4A05" w:rsidRPr="004B661C" w:rsidRDefault="009A4A05"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3A2250DD" w14:textId="77777777" w:rsidR="009A4A05" w:rsidRPr="004B661C" w:rsidRDefault="009A4A05" w:rsidP="007F01BD">
            <w:pPr>
              <w:rPr>
                <w:b/>
                <w:sz w:val="14"/>
                <w:szCs w:val="14"/>
                <w:lang w:val="en-GB"/>
              </w:rPr>
            </w:pPr>
            <w:r w:rsidRPr="004B661C">
              <w:rPr>
                <w:b/>
                <w:sz w:val="14"/>
                <w:szCs w:val="14"/>
                <w:lang w:val="en-GB"/>
              </w:rPr>
              <w:t>ATC code</w:t>
            </w:r>
          </w:p>
        </w:tc>
      </w:tr>
      <w:tr w:rsidR="009A4A05" w:rsidRPr="007300EF" w14:paraId="63CA8A67" w14:textId="77777777" w:rsidTr="003C46C7">
        <w:trPr>
          <w:trHeight w:val="20"/>
        </w:trPr>
        <w:tc>
          <w:tcPr>
            <w:tcW w:w="0" w:type="auto"/>
            <w:tcBorders>
              <w:top w:val="single" w:sz="4" w:space="0" w:color="auto"/>
            </w:tcBorders>
            <w:tcMar>
              <w:left w:w="215" w:type="dxa"/>
            </w:tcMar>
            <w:vAlign w:val="center"/>
          </w:tcPr>
          <w:p w14:paraId="75428010" w14:textId="77777777" w:rsidR="009A4A05" w:rsidRPr="007300EF" w:rsidRDefault="009A4A05"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337EEA2" w14:textId="77777777" w:rsidR="009A4A05" w:rsidRPr="007300EF" w:rsidRDefault="009A4A05" w:rsidP="007F01BD">
            <w:pPr>
              <w:rPr>
                <w:sz w:val="14"/>
                <w:szCs w:val="14"/>
                <w:lang w:val="en-GB"/>
              </w:rPr>
            </w:pPr>
            <w:r w:rsidRPr="0094597B">
              <w:rPr>
                <w:sz w:val="14"/>
                <w:szCs w:val="14"/>
                <w:lang w:val="en-GB"/>
              </w:rPr>
              <w:t>C03A</w:t>
            </w:r>
          </w:p>
        </w:tc>
      </w:tr>
      <w:tr w:rsidR="009A4A05" w:rsidRPr="007300EF" w14:paraId="71DC13E0" w14:textId="77777777" w:rsidTr="0094597B">
        <w:trPr>
          <w:trHeight w:val="20"/>
        </w:trPr>
        <w:tc>
          <w:tcPr>
            <w:tcW w:w="0" w:type="auto"/>
            <w:tcMar>
              <w:left w:w="215" w:type="dxa"/>
            </w:tcMar>
            <w:vAlign w:val="center"/>
          </w:tcPr>
          <w:p w14:paraId="6C2C6B2E" w14:textId="77777777" w:rsidR="009A4A05" w:rsidRPr="007300EF" w:rsidRDefault="009A4A05" w:rsidP="007F01BD">
            <w:pPr>
              <w:rPr>
                <w:sz w:val="14"/>
                <w:szCs w:val="14"/>
                <w:lang w:val="en-GB"/>
              </w:rPr>
            </w:pPr>
            <w:r w:rsidRPr="0094597B">
              <w:rPr>
                <w:sz w:val="14"/>
                <w:szCs w:val="14"/>
                <w:lang w:val="en-GB"/>
              </w:rPr>
              <w:t>Low-ceiling diuretics (non-thiazides)</w:t>
            </w:r>
          </w:p>
        </w:tc>
        <w:tc>
          <w:tcPr>
            <w:tcW w:w="0" w:type="auto"/>
            <w:vAlign w:val="center"/>
          </w:tcPr>
          <w:p w14:paraId="7F18B4C6" w14:textId="77777777" w:rsidR="009A4A05" w:rsidRPr="007300EF" w:rsidRDefault="009A4A05" w:rsidP="007F01BD">
            <w:pPr>
              <w:rPr>
                <w:sz w:val="14"/>
                <w:szCs w:val="14"/>
                <w:lang w:val="en-GB"/>
              </w:rPr>
            </w:pPr>
            <w:r w:rsidRPr="0094597B">
              <w:rPr>
                <w:sz w:val="14"/>
                <w:szCs w:val="14"/>
                <w:lang w:val="en-GB"/>
              </w:rPr>
              <w:t>C03B</w:t>
            </w:r>
          </w:p>
        </w:tc>
      </w:tr>
      <w:tr w:rsidR="009A4A05" w:rsidRPr="007300EF" w14:paraId="734B1029" w14:textId="77777777" w:rsidTr="0094597B">
        <w:trPr>
          <w:trHeight w:val="20"/>
        </w:trPr>
        <w:tc>
          <w:tcPr>
            <w:tcW w:w="0" w:type="auto"/>
            <w:tcMar>
              <w:left w:w="215" w:type="dxa"/>
            </w:tcMar>
            <w:vAlign w:val="center"/>
          </w:tcPr>
          <w:p w14:paraId="22F373A2" w14:textId="77777777" w:rsidR="009A4A05" w:rsidRPr="007300EF" w:rsidRDefault="009A4A05"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70A7E00C" w14:textId="77777777" w:rsidR="009A4A05" w:rsidRPr="007300EF" w:rsidRDefault="009A4A05" w:rsidP="0094597B">
            <w:pPr>
              <w:rPr>
                <w:sz w:val="14"/>
                <w:szCs w:val="14"/>
                <w:lang w:val="en-GB"/>
              </w:rPr>
            </w:pPr>
            <w:r w:rsidRPr="0094597B">
              <w:rPr>
                <w:sz w:val="14"/>
                <w:szCs w:val="14"/>
                <w:lang w:val="en-GB"/>
              </w:rPr>
              <w:t>C03EA</w:t>
            </w:r>
          </w:p>
        </w:tc>
      </w:tr>
      <w:tr w:rsidR="009A4A05" w:rsidRPr="007300EF" w14:paraId="6A2DBD6F" w14:textId="77777777" w:rsidTr="0094597B">
        <w:trPr>
          <w:trHeight w:val="20"/>
        </w:trPr>
        <w:tc>
          <w:tcPr>
            <w:tcW w:w="0" w:type="auto"/>
            <w:tcMar>
              <w:left w:w="215" w:type="dxa"/>
            </w:tcMar>
            <w:vAlign w:val="center"/>
          </w:tcPr>
          <w:p w14:paraId="21B7F300" w14:textId="77777777" w:rsidR="009A4A05" w:rsidRPr="007300EF" w:rsidRDefault="009A4A05" w:rsidP="0094597B">
            <w:pPr>
              <w:rPr>
                <w:sz w:val="14"/>
                <w:szCs w:val="14"/>
                <w:lang w:val="en-GB"/>
              </w:rPr>
            </w:pPr>
            <w:r w:rsidRPr="0094597B">
              <w:rPr>
                <w:sz w:val="14"/>
                <w:szCs w:val="14"/>
                <w:lang w:val="en-GB"/>
              </w:rPr>
              <w:t>Beta-blockers combined with thiazides</w:t>
            </w:r>
          </w:p>
        </w:tc>
        <w:tc>
          <w:tcPr>
            <w:tcW w:w="0" w:type="auto"/>
            <w:vAlign w:val="center"/>
          </w:tcPr>
          <w:p w14:paraId="28F21574" w14:textId="77777777" w:rsidR="009A4A05" w:rsidRPr="007300EF" w:rsidRDefault="009A4A05" w:rsidP="0094597B">
            <w:pPr>
              <w:rPr>
                <w:sz w:val="14"/>
                <w:szCs w:val="14"/>
                <w:lang w:val="en-GB"/>
              </w:rPr>
            </w:pPr>
            <w:r w:rsidRPr="0094597B">
              <w:rPr>
                <w:sz w:val="14"/>
                <w:szCs w:val="14"/>
                <w:lang w:val="en-GB"/>
              </w:rPr>
              <w:t>C07B</w:t>
            </w:r>
          </w:p>
        </w:tc>
      </w:tr>
      <w:tr w:rsidR="009A4A05" w:rsidRPr="007300EF" w14:paraId="3817BF23" w14:textId="77777777" w:rsidTr="0094597B">
        <w:trPr>
          <w:trHeight w:val="20"/>
        </w:trPr>
        <w:tc>
          <w:tcPr>
            <w:tcW w:w="0" w:type="auto"/>
            <w:tcMar>
              <w:left w:w="215" w:type="dxa"/>
            </w:tcMar>
            <w:vAlign w:val="center"/>
          </w:tcPr>
          <w:p w14:paraId="77C9314C" w14:textId="08587A68" w:rsidR="009A4A05" w:rsidRPr="0094597B" w:rsidRDefault="009A4A05" w:rsidP="008345C6">
            <w:pPr>
              <w:rPr>
                <w:sz w:val="14"/>
                <w:szCs w:val="14"/>
                <w:lang w:val="en-GB"/>
              </w:rPr>
            </w:pPr>
            <w:r w:rsidRPr="0094597B">
              <w:rPr>
                <w:sz w:val="14"/>
                <w:szCs w:val="14"/>
                <w:lang w:val="en-GB"/>
              </w:rPr>
              <w:t xml:space="preserve">Beta-blockers with </w:t>
            </w:r>
            <w:r w:rsidR="00EF6FF6">
              <w:rPr>
                <w:sz w:val="14"/>
                <w:szCs w:val="14"/>
                <w:lang w:val="en-GB"/>
              </w:rPr>
              <w:t>“</w:t>
            </w:r>
            <w:r w:rsidRPr="0094597B">
              <w:rPr>
                <w:sz w:val="14"/>
                <w:szCs w:val="14"/>
                <w:lang w:val="en-GB"/>
              </w:rPr>
              <w:t>other</w:t>
            </w:r>
            <w:r w:rsidR="00EF6FF6">
              <w:rPr>
                <w:sz w:val="14"/>
                <w:szCs w:val="14"/>
                <w:lang w:val="en-GB"/>
              </w:rPr>
              <w:t>”</w:t>
            </w:r>
            <w:r w:rsidR="00EF6FF6" w:rsidRPr="0094597B">
              <w:rPr>
                <w:sz w:val="14"/>
                <w:szCs w:val="14"/>
                <w:lang w:val="en-GB"/>
              </w:rPr>
              <w:t xml:space="preserve"> </w:t>
            </w:r>
            <w:r w:rsidRPr="0094597B">
              <w:rPr>
                <w:sz w:val="14"/>
                <w:szCs w:val="14"/>
                <w:lang w:val="en-GB"/>
              </w:rPr>
              <w:t>diuretics</w:t>
            </w:r>
          </w:p>
        </w:tc>
        <w:tc>
          <w:tcPr>
            <w:tcW w:w="0" w:type="auto"/>
            <w:vAlign w:val="center"/>
          </w:tcPr>
          <w:p w14:paraId="7C7538FA" w14:textId="77777777" w:rsidR="009A4A05" w:rsidRPr="007300EF" w:rsidRDefault="009A4A05" w:rsidP="0094597B">
            <w:pPr>
              <w:rPr>
                <w:sz w:val="14"/>
                <w:szCs w:val="14"/>
                <w:lang w:val="en-GB"/>
              </w:rPr>
            </w:pPr>
            <w:r w:rsidRPr="0094597B">
              <w:rPr>
                <w:sz w:val="14"/>
                <w:szCs w:val="14"/>
                <w:lang w:val="en-GB"/>
              </w:rPr>
              <w:t>C07C</w:t>
            </w:r>
          </w:p>
        </w:tc>
      </w:tr>
      <w:tr w:rsidR="009A4A05" w:rsidRPr="007300EF" w14:paraId="2566F5A0" w14:textId="77777777" w:rsidTr="0094597B">
        <w:trPr>
          <w:trHeight w:val="20"/>
        </w:trPr>
        <w:tc>
          <w:tcPr>
            <w:tcW w:w="0" w:type="auto"/>
            <w:tcMar>
              <w:left w:w="215" w:type="dxa"/>
            </w:tcMar>
            <w:vAlign w:val="center"/>
          </w:tcPr>
          <w:p w14:paraId="020C8659" w14:textId="77777777" w:rsidR="009A4A05" w:rsidRPr="0094597B" w:rsidRDefault="009A4A05" w:rsidP="0094597B">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358AB5A3" w14:textId="77777777" w:rsidR="009A4A05" w:rsidRPr="007300EF" w:rsidRDefault="009A4A05" w:rsidP="0094597B">
            <w:pPr>
              <w:rPr>
                <w:sz w:val="14"/>
                <w:szCs w:val="14"/>
                <w:lang w:val="en-GB"/>
              </w:rPr>
            </w:pPr>
            <w:r w:rsidRPr="0094597B">
              <w:rPr>
                <w:sz w:val="14"/>
                <w:szCs w:val="14"/>
                <w:lang w:val="en-GB"/>
              </w:rPr>
              <w:t>C07D</w:t>
            </w:r>
          </w:p>
        </w:tc>
      </w:tr>
      <w:tr w:rsidR="009A4A05" w:rsidRPr="007300EF" w14:paraId="6E213E93" w14:textId="77777777" w:rsidTr="0094597B">
        <w:trPr>
          <w:trHeight w:val="20"/>
        </w:trPr>
        <w:tc>
          <w:tcPr>
            <w:tcW w:w="0" w:type="auto"/>
            <w:tcMar>
              <w:left w:w="215" w:type="dxa"/>
            </w:tcMar>
            <w:vAlign w:val="center"/>
          </w:tcPr>
          <w:p w14:paraId="79E9C992" w14:textId="77777777" w:rsidR="009A4A05" w:rsidRPr="0094597B" w:rsidRDefault="009A4A05" w:rsidP="0094597B">
            <w:pPr>
              <w:rPr>
                <w:sz w:val="14"/>
                <w:szCs w:val="14"/>
                <w:lang w:val="en-GB"/>
              </w:rPr>
            </w:pPr>
            <w:r w:rsidRPr="0094597B">
              <w:rPr>
                <w:sz w:val="14"/>
                <w:szCs w:val="14"/>
                <w:lang w:val="en-GB"/>
              </w:rPr>
              <w:t>Calcium channel blockers in combination with diuretics</w:t>
            </w:r>
          </w:p>
        </w:tc>
        <w:tc>
          <w:tcPr>
            <w:tcW w:w="0" w:type="auto"/>
            <w:vAlign w:val="center"/>
          </w:tcPr>
          <w:p w14:paraId="18E6ED10" w14:textId="77777777" w:rsidR="009A4A05" w:rsidRPr="0094597B" w:rsidRDefault="009A4A05" w:rsidP="0094597B">
            <w:pPr>
              <w:rPr>
                <w:sz w:val="14"/>
                <w:szCs w:val="14"/>
                <w:lang w:val="en-GB"/>
              </w:rPr>
            </w:pPr>
            <w:r w:rsidRPr="0094597B">
              <w:rPr>
                <w:sz w:val="14"/>
                <w:szCs w:val="14"/>
                <w:lang w:val="en-GB"/>
              </w:rPr>
              <w:t>C08G</w:t>
            </w:r>
          </w:p>
        </w:tc>
      </w:tr>
      <w:tr w:rsidR="009A4A05" w:rsidRPr="007300EF" w14:paraId="7404280A" w14:textId="77777777" w:rsidTr="0094597B">
        <w:trPr>
          <w:trHeight w:val="20"/>
        </w:trPr>
        <w:tc>
          <w:tcPr>
            <w:tcW w:w="0" w:type="auto"/>
            <w:tcMar>
              <w:left w:w="215" w:type="dxa"/>
            </w:tcMar>
            <w:vAlign w:val="center"/>
          </w:tcPr>
          <w:p w14:paraId="0C6A7D59" w14:textId="77777777" w:rsidR="009A4A05" w:rsidRPr="007300EF" w:rsidRDefault="009A4A05"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6C578131" w14:textId="77777777" w:rsidR="009A4A05" w:rsidRPr="007300EF" w:rsidRDefault="009A4A05" w:rsidP="0094597B">
            <w:pPr>
              <w:rPr>
                <w:sz w:val="14"/>
                <w:szCs w:val="14"/>
                <w:lang w:val="en-GB"/>
              </w:rPr>
            </w:pPr>
            <w:r w:rsidRPr="0094597B">
              <w:rPr>
                <w:sz w:val="14"/>
                <w:szCs w:val="14"/>
                <w:lang w:val="en-GB"/>
              </w:rPr>
              <w:t>C09BA</w:t>
            </w:r>
          </w:p>
        </w:tc>
      </w:tr>
      <w:tr w:rsidR="009A4A05" w:rsidRPr="007300EF" w14:paraId="417B8D31" w14:textId="77777777" w:rsidTr="0094597B">
        <w:trPr>
          <w:trHeight w:val="20"/>
        </w:trPr>
        <w:tc>
          <w:tcPr>
            <w:tcW w:w="0" w:type="auto"/>
            <w:tcMar>
              <w:left w:w="215" w:type="dxa"/>
            </w:tcMar>
            <w:vAlign w:val="center"/>
          </w:tcPr>
          <w:p w14:paraId="5E80EF8F" w14:textId="77777777" w:rsidR="009A4A05" w:rsidRPr="007300EF" w:rsidRDefault="009A4A05"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3731865" w14:textId="77777777" w:rsidR="009A4A05" w:rsidRPr="007300EF" w:rsidRDefault="009A4A05" w:rsidP="0094597B">
            <w:pPr>
              <w:rPr>
                <w:sz w:val="14"/>
                <w:szCs w:val="14"/>
                <w:lang w:val="en-GB"/>
              </w:rPr>
            </w:pPr>
            <w:r w:rsidRPr="0094597B">
              <w:rPr>
                <w:sz w:val="14"/>
                <w:szCs w:val="14"/>
                <w:lang w:val="en-GB"/>
              </w:rPr>
              <w:t>C09DA</w:t>
            </w:r>
          </w:p>
        </w:tc>
      </w:tr>
      <w:tr w:rsidR="009A4A05" w:rsidRPr="007300EF" w14:paraId="2B3987CE" w14:textId="77777777" w:rsidTr="0094597B">
        <w:trPr>
          <w:trHeight w:val="20"/>
        </w:trPr>
        <w:tc>
          <w:tcPr>
            <w:tcW w:w="0" w:type="auto"/>
            <w:tcMar>
              <w:left w:w="215" w:type="dxa"/>
            </w:tcMar>
            <w:vAlign w:val="center"/>
          </w:tcPr>
          <w:p w14:paraId="3BE47AFA" w14:textId="77777777" w:rsidR="009A4A05" w:rsidRPr="0094597B" w:rsidRDefault="009A4A05"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474E8B0F" w14:textId="77777777" w:rsidR="009A4A05" w:rsidRPr="007300EF" w:rsidRDefault="009A4A05" w:rsidP="0094597B">
            <w:pPr>
              <w:rPr>
                <w:sz w:val="14"/>
                <w:szCs w:val="14"/>
                <w:lang w:val="en-GB"/>
              </w:rPr>
            </w:pPr>
            <w:r w:rsidRPr="0094597B">
              <w:rPr>
                <w:sz w:val="14"/>
                <w:szCs w:val="14"/>
                <w:lang w:val="en-GB"/>
              </w:rPr>
              <w:t>C09DX01</w:t>
            </w:r>
          </w:p>
        </w:tc>
      </w:tr>
      <w:tr w:rsidR="009A4A05" w:rsidRPr="007300EF" w14:paraId="54B01870" w14:textId="77777777" w:rsidTr="0094597B">
        <w:trPr>
          <w:trHeight w:val="20"/>
        </w:trPr>
        <w:tc>
          <w:tcPr>
            <w:tcW w:w="0" w:type="auto"/>
            <w:tcMar>
              <w:left w:w="215" w:type="dxa"/>
            </w:tcMar>
            <w:vAlign w:val="center"/>
          </w:tcPr>
          <w:p w14:paraId="591BBD01" w14:textId="77777777" w:rsidR="009A4A05" w:rsidRPr="0094597B" w:rsidRDefault="009A4A05"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82EC108" w14:textId="77777777" w:rsidR="009A4A05" w:rsidRPr="007300EF" w:rsidRDefault="009A4A05" w:rsidP="0094597B">
            <w:pPr>
              <w:rPr>
                <w:sz w:val="14"/>
                <w:szCs w:val="14"/>
                <w:lang w:val="en-GB"/>
              </w:rPr>
            </w:pPr>
            <w:r w:rsidRPr="0094597B">
              <w:rPr>
                <w:sz w:val="14"/>
                <w:szCs w:val="14"/>
                <w:lang w:val="en-GB"/>
              </w:rPr>
              <w:t>C09DX03</w:t>
            </w:r>
          </w:p>
        </w:tc>
      </w:tr>
      <w:tr w:rsidR="009A4A05" w:rsidRPr="007300EF" w14:paraId="00CBE580" w14:textId="77777777" w:rsidTr="0094597B">
        <w:trPr>
          <w:trHeight w:val="20"/>
        </w:trPr>
        <w:tc>
          <w:tcPr>
            <w:tcW w:w="0" w:type="auto"/>
            <w:tcMar>
              <w:left w:w="215" w:type="dxa"/>
            </w:tcMar>
            <w:vAlign w:val="center"/>
          </w:tcPr>
          <w:p w14:paraId="02A653F0" w14:textId="77777777" w:rsidR="009A4A05" w:rsidRPr="0094597B" w:rsidRDefault="009A4A05"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41EECA18" w14:textId="77777777" w:rsidR="009A4A05" w:rsidRPr="007300EF" w:rsidRDefault="009A4A05" w:rsidP="0094597B">
            <w:pPr>
              <w:rPr>
                <w:sz w:val="14"/>
                <w:szCs w:val="14"/>
                <w:lang w:val="en-GB"/>
              </w:rPr>
            </w:pPr>
            <w:r w:rsidRPr="0094597B">
              <w:rPr>
                <w:sz w:val="14"/>
                <w:szCs w:val="14"/>
                <w:lang w:val="en-GB"/>
              </w:rPr>
              <w:t>C09DX06</w:t>
            </w:r>
          </w:p>
        </w:tc>
      </w:tr>
      <w:tr w:rsidR="009A4A05" w:rsidRPr="007300EF" w14:paraId="25E4F028" w14:textId="77777777" w:rsidTr="0094597B">
        <w:trPr>
          <w:trHeight w:val="20"/>
        </w:trPr>
        <w:tc>
          <w:tcPr>
            <w:tcW w:w="0" w:type="auto"/>
            <w:tcMar>
              <w:left w:w="215" w:type="dxa"/>
            </w:tcMar>
            <w:vAlign w:val="center"/>
          </w:tcPr>
          <w:p w14:paraId="292FFD66" w14:textId="77777777" w:rsidR="009A4A05" w:rsidRPr="0094597B" w:rsidRDefault="009A4A05" w:rsidP="0094597B">
            <w:pPr>
              <w:jc w:val="both"/>
              <w:rPr>
                <w:sz w:val="14"/>
                <w:szCs w:val="14"/>
                <w:lang w:val="en-GB"/>
              </w:rPr>
            </w:pPr>
            <w:r w:rsidRPr="0094597B">
              <w:rPr>
                <w:sz w:val="14"/>
                <w:szCs w:val="14"/>
                <w:lang w:val="en-GB"/>
              </w:rPr>
              <w:t>Aliskiren + hydrochlorothiazide</w:t>
            </w:r>
          </w:p>
        </w:tc>
        <w:tc>
          <w:tcPr>
            <w:tcW w:w="0" w:type="auto"/>
            <w:vAlign w:val="center"/>
          </w:tcPr>
          <w:p w14:paraId="3118F7BE" w14:textId="77777777" w:rsidR="009A4A05" w:rsidRPr="007300EF" w:rsidRDefault="009A4A05" w:rsidP="0094597B">
            <w:pPr>
              <w:rPr>
                <w:sz w:val="14"/>
                <w:szCs w:val="14"/>
                <w:lang w:val="en-GB"/>
              </w:rPr>
            </w:pPr>
            <w:r w:rsidRPr="0094597B">
              <w:rPr>
                <w:sz w:val="14"/>
                <w:szCs w:val="14"/>
                <w:lang w:val="en-GB"/>
              </w:rPr>
              <w:t>C09XA52</w:t>
            </w:r>
          </w:p>
        </w:tc>
      </w:tr>
      <w:tr w:rsidR="009A4A05" w:rsidRPr="007300EF" w14:paraId="73EFF08E" w14:textId="77777777" w:rsidTr="0094597B">
        <w:trPr>
          <w:trHeight w:val="20"/>
        </w:trPr>
        <w:tc>
          <w:tcPr>
            <w:tcW w:w="0" w:type="auto"/>
            <w:tcMar>
              <w:left w:w="215" w:type="dxa"/>
            </w:tcMar>
            <w:vAlign w:val="center"/>
          </w:tcPr>
          <w:p w14:paraId="5ADDEC3C" w14:textId="77777777" w:rsidR="009A4A05" w:rsidRPr="0094597B" w:rsidRDefault="009A4A05"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0EBC96C0" w14:textId="77777777" w:rsidR="009A4A05" w:rsidRPr="007300EF" w:rsidRDefault="009A4A05" w:rsidP="0094597B">
            <w:pPr>
              <w:rPr>
                <w:sz w:val="14"/>
                <w:szCs w:val="14"/>
                <w:lang w:val="en-GB"/>
              </w:rPr>
            </w:pPr>
            <w:r w:rsidRPr="0094597B">
              <w:rPr>
                <w:sz w:val="14"/>
                <w:szCs w:val="14"/>
                <w:lang w:val="en-GB"/>
              </w:rPr>
              <w:t>C09XA54</w:t>
            </w:r>
          </w:p>
        </w:tc>
      </w:tr>
      <w:tr w:rsidR="009A4A05" w:rsidRPr="007300EF" w14:paraId="6A4B5D8E" w14:textId="77777777" w:rsidTr="003C46C7">
        <w:trPr>
          <w:trHeight w:val="20"/>
        </w:trPr>
        <w:tc>
          <w:tcPr>
            <w:tcW w:w="0" w:type="auto"/>
            <w:tcBorders>
              <w:bottom w:val="single" w:sz="4" w:space="0" w:color="auto"/>
            </w:tcBorders>
            <w:tcMar>
              <w:left w:w="215" w:type="dxa"/>
            </w:tcMar>
            <w:vAlign w:val="center"/>
          </w:tcPr>
          <w:p w14:paraId="56EC6940" w14:textId="77777777" w:rsidR="009A4A05" w:rsidRPr="0094597B" w:rsidRDefault="009A4A05"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468EAB38" w14:textId="77777777" w:rsidR="009A4A05" w:rsidRPr="007300EF" w:rsidRDefault="009A4A05" w:rsidP="0094597B">
            <w:pPr>
              <w:rPr>
                <w:sz w:val="14"/>
                <w:szCs w:val="14"/>
                <w:lang w:val="en-GB"/>
              </w:rPr>
            </w:pPr>
            <w:r w:rsidRPr="0094597B">
              <w:rPr>
                <w:sz w:val="14"/>
                <w:szCs w:val="14"/>
                <w:lang w:val="en-GB"/>
              </w:rPr>
              <w:t>C10BX13</w:t>
            </w:r>
          </w:p>
        </w:tc>
      </w:tr>
      <w:tr w:rsidR="009A4A05" w:rsidRPr="007300EF" w14:paraId="5CAD5688" w14:textId="77777777" w:rsidTr="003C46C7">
        <w:trPr>
          <w:trHeight w:val="20"/>
        </w:trPr>
        <w:tc>
          <w:tcPr>
            <w:tcW w:w="0" w:type="auto"/>
            <w:tcBorders>
              <w:top w:val="single" w:sz="4" w:space="0" w:color="auto"/>
              <w:bottom w:val="single" w:sz="4" w:space="0" w:color="auto"/>
            </w:tcBorders>
            <w:tcMar>
              <w:left w:w="108" w:type="dxa"/>
            </w:tcMar>
            <w:vAlign w:val="center"/>
          </w:tcPr>
          <w:p w14:paraId="68510519" w14:textId="77777777" w:rsidR="009A4A05" w:rsidRPr="004B661C" w:rsidRDefault="009A4A05"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073D7B3C" w14:textId="77777777" w:rsidR="009A4A05" w:rsidRPr="004B661C" w:rsidRDefault="009A4A05" w:rsidP="0094597B">
            <w:pPr>
              <w:rPr>
                <w:b/>
                <w:sz w:val="14"/>
                <w:szCs w:val="14"/>
                <w:lang w:val="en-GB"/>
              </w:rPr>
            </w:pPr>
            <w:r w:rsidRPr="004B661C">
              <w:rPr>
                <w:b/>
                <w:sz w:val="14"/>
                <w:szCs w:val="14"/>
                <w:lang w:val="en-GB"/>
              </w:rPr>
              <w:t>Value</w:t>
            </w:r>
          </w:p>
        </w:tc>
      </w:tr>
      <w:tr w:rsidR="009A4A05" w:rsidRPr="007300EF" w14:paraId="0DB8129D" w14:textId="77777777" w:rsidTr="003C46C7">
        <w:trPr>
          <w:trHeight w:val="20"/>
        </w:trPr>
        <w:tc>
          <w:tcPr>
            <w:tcW w:w="0" w:type="auto"/>
            <w:tcBorders>
              <w:top w:val="single" w:sz="4" w:space="0" w:color="auto"/>
            </w:tcBorders>
            <w:tcMar>
              <w:left w:w="215" w:type="dxa"/>
            </w:tcMar>
            <w:vAlign w:val="center"/>
          </w:tcPr>
          <w:p w14:paraId="00DD7FEB" w14:textId="77777777" w:rsidR="009A4A05" w:rsidRPr="0094597B" w:rsidRDefault="009A4A05"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4C810C0C" w14:textId="77777777" w:rsidR="009A4A05" w:rsidRPr="007300EF" w:rsidRDefault="009A4A05" w:rsidP="0094597B">
            <w:pPr>
              <w:rPr>
                <w:sz w:val="14"/>
                <w:szCs w:val="14"/>
                <w:lang w:val="en-GB"/>
              </w:rPr>
            </w:pPr>
            <w:r w:rsidRPr="002E3430">
              <w:rPr>
                <w:sz w:val="14"/>
                <w:szCs w:val="14"/>
                <w:lang w:val="en-GB"/>
              </w:rPr>
              <w:t>≥140mmHg</w:t>
            </w:r>
          </w:p>
        </w:tc>
      </w:tr>
      <w:tr w:rsidR="009A4A05" w:rsidRPr="007300EF" w14:paraId="4AE40446" w14:textId="77777777" w:rsidTr="009F0829">
        <w:trPr>
          <w:trHeight w:val="20"/>
        </w:trPr>
        <w:tc>
          <w:tcPr>
            <w:tcW w:w="0" w:type="auto"/>
            <w:tcBorders>
              <w:bottom w:val="single" w:sz="4" w:space="0" w:color="auto"/>
            </w:tcBorders>
            <w:tcMar>
              <w:left w:w="215" w:type="dxa"/>
            </w:tcMar>
            <w:vAlign w:val="center"/>
          </w:tcPr>
          <w:p w14:paraId="69AEBF57" w14:textId="77777777" w:rsidR="009A4A05" w:rsidRPr="0094597B" w:rsidRDefault="009A4A05"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6FEF502F" w14:textId="77777777" w:rsidR="009A4A05" w:rsidRPr="007300EF" w:rsidRDefault="009A4A05" w:rsidP="0094597B">
            <w:pPr>
              <w:rPr>
                <w:sz w:val="14"/>
                <w:szCs w:val="14"/>
                <w:lang w:val="en-GB"/>
              </w:rPr>
            </w:pPr>
            <w:r w:rsidRPr="002E3430">
              <w:rPr>
                <w:sz w:val="14"/>
                <w:szCs w:val="14"/>
                <w:lang w:val="en-GB"/>
              </w:rPr>
              <w:t>≥90mmHg</w:t>
            </w:r>
          </w:p>
        </w:tc>
      </w:tr>
    </w:tbl>
    <w:p w14:paraId="2884CC2B" w14:textId="12E59AA7" w:rsidR="00A44702" w:rsidRDefault="00A44702" w:rsidP="007F01BD">
      <w:pPr>
        <w:spacing w:after="200" w:line="276" w:lineRule="auto"/>
        <w:rPr>
          <w:ins w:id="667" w:author="Haas, Andreas (ISPM)" w:date="2022-06-10T08:37:00Z"/>
        </w:rPr>
      </w:pPr>
    </w:p>
    <w:p w14:paraId="0D6AC699" w14:textId="77777777" w:rsidR="00A44702" w:rsidRDefault="00A44702">
      <w:pPr>
        <w:spacing w:after="200" w:line="276" w:lineRule="auto"/>
        <w:rPr>
          <w:ins w:id="668" w:author="Haas, Andreas (ISPM)" w:date="2022-06-10T08:37:00Z"/>
        </w:rPr>
      </w:pPr>
      <w:ins w:id="669" w:author="Haas, Andreas (ISPM)" w:date="2022-06-10T08:37:00Z">
        <w:r>
          <w:br w:type="page"/>
        </w:r>
      </w:ins>
    </w:p>
    <w:p w14:paraId="59830863" w14:textId="54518B76" w:rsidR="009A4A05" w:rsidDel="00A44702" w:rsidRDefault="009A4A05" w:rsidP="007F01BD">
      <w:pPr>
        <w:spacing w:after="200" w:line="276" w:lineRule="auto"/>
        <w:rPr>
          <w:del w:id="670" w:author="Haas, Andreas (ISPM)" w:date="2022-06-10T08:37:00Z"/>
        </w:rPr>
        <w:sectPr w:rsidR="009A4A05" w:rsidDel="00A44702" w:rsidSect="00A44702">
          <w:pgSz w:w="11906" w:h="16838"/>
          <w:pgMar w:top="720" w:right="720" w:bottom="720" w:left="720" w:header="708" w:footer="708" w:gutter="0"/>
          <w:pgNumType w:start="1"/>
          <w:cols w:space="708"/>
          <w:titlePg/>
          <w:docGrid w:linePitch="360"/>
        </w:sectPr>
      </w:pPr>
    </w:p>
    <w:p w14:paraId="09996631" w14:textId="1A7917E7" w:rsidR="009A4A05" w:rsidRPr="00CE5C16" w:rsidRDefault="009A4A05" w:rsidP="00263DAF">
      <w:pPr>
        <w:spacing w:line="276" w:lineRule="auto"/>
        <w:rPr>
          <w:sz w:val="14"/>
          <w:szCs w:val="14"/>
        </w:rPr>
      </w:pPr>
      <w:r>
        <w:rPr>
          <w:sz w:val="14"/>
          <w:szCs w:val="14"/>
        </w:rPr>
        <w:t xml:space="preserve">Table </w:t>
      </w:r>
      <w:del w:id="671" w:author="Haas, Andreas (ISPM)" w:date="2022-06-10T08:37:00Z">
        <w:r w:rsidR="00263DAF" w:rsidDel="00A44702">
          <w:rPr>
            <w:sz w:val="14"/>
            <w:szCs w:val="14"/>
          </w:rPr>
          <w:delText>5</w:delText>
        </w:r>
      </w:del>
      <w:ins w:id="672" w:author="Haas, Andreas (ISPM)" w:date="2022-06-10T08:37:00Z">
        <w:r w:rsidR="00A44702">
          <w:rPr>
            <w:sz w:val="14"/>
            <w:szCs w:val="14"/>
          </w:rPr>
          <w:t>4</w:t>
        </w:r>
      </w:ins>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A4A05" w:rsidRPr="007300EF" w14:paraId="75311D74" w14:textId="77777777" w:rsidTr="003C46C7">
        <w:trPr>
          <w:trHeight w:val="20"/>
        </w:trPr>
        <w:tc>
          <w:tcPr>
            <w:tcW w:w="0" w:type="auto"/>
            <w:tcBorders>
              <w:top w:val="single" w:sz="4" w:space="0" w:color="auto"/>
              <w:bottom w:val="single" w:sz="4" w:space="0" w:color="auto"/>
            </w:tcBorders>
            <w:vAlign w:val="center"/>
          </w:tcPr>
          <w:p w14:paraId="5CF20DBC"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4D05DE61"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5BD0FFF5" w14:textId="77777777" w:rsidTr="003C46C7">
        <w:trPr>
          <w:trHeight w:val="20"/>
        </w:trPr>
        <w:tc>
          <w:tcPr>
            <w:tcW w:w="0" w:type="auto"/>
            <w:tcBorders>
              <w:top w:val="single" w:sz="4" w:space="0" w:color="auto"/>
            </w:tcBorders>
            <w:vAlign w:val="center"/>
          </w:tcPr>
          <w:p w14:paraId="7843F2C2" w14:textId="77777777" w:rsidR="009A4A05" w:rsidRPr="007F01BD" w:rsidRDefault="009A4A05"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1C4F3FC" w14:textId="77777777" w:rsidR="009A4A05" w:rsidRPr="007300EF" w:rsidRDefault="009A4A05" w:rsidP="006E7DF4">
            <w:pPr>
              <w:rPr>
                <w:sz w:val="14"/>
                <w:szCs w:val="14"/>
                <w:lang w:val="en-GB"/>
              </w:rPr>
            </w:pPr>
            <w:r w:rsidRPr="009F0829">
              <w:rPr>
                <w:sz w:val="14"/>
                <w:szCs w:val="14"/>
                <w:lang w:val="en-GB"/>
              </w:rPr>
              <w:t>E10</w:t>
            </w:r>
          </w:p>
        </w:tc>
      </w:tr>
      <w:tr w:rsidR="009A4A05" w:rsidRPr="007300EF" w14:paraId="72FB5439" w14:textId="77777777" w:rsidTr="006E7DF4">
        <w:trPr>
          <w:trHeight w:val="20"/>
        </w:trPr>
        <w:tc>
          <w:tcPr>
            <w:tcW w:w="0" w:type="auto"/>
            <w:tcMar>
              <w:left w:w="215" w:type="dxa"/>
            </w:tcMar>
            <w:vAlign w:val="center"/>
          </w:tcPr>
          <w:p w14:paraId="7BF84C0B" w14:textId="77777777" w:rsidR="009A4A05" w:rsidRPr="007300EF" w:rsidRDefault="009A4A05" w:rsidP="006E7DF4">
            <w:pPr>
              <w:rPr>
                <w:sz w:val="14"/>
                <w:szCs w:val="14"/>
                <w:lang w:val="en-GB"/>
              </w:rPr>
            </w:pPr>
            <w:r w:rsidRPr="009F0829">
              <w:rPr>
                <w:sz w:val="14"/>
                <w:szCs w:val="14"/>
                <w:lang w:val="en-GB"/>
              </w:rPr>
              <w:t>Type 2 diabetes mellitus</w:t>
            </w:r>
          </w:p>
        </w:tc>
        <w:tc>
          <w:tcPr>
            <w:tcW w:w="0" w:type="auto"/>
            <w:vAlign w:val="center"/>
          </w:tcPr>
          <w:p w14:paraId="7F8A2D5D" w14:textId="77777777" w:rsidR="009A4A05" w:rsidRPr="007300EF" w:rsidRDefault="009A4A05" w:rsidP="006E7DF4">
            <w:pPr>
              <w:rPr>
                <w:sz w:val="14"/>
                <w:szCs w:val="14"/>
                <w:lang w:val="en-GB"/>
              </w:rPr>
            </w:pPr>
            <w:r w:rsidRPr="009F0829">
              <w:rPr>
                <w:sz w:val="14"/>
                <w:szCs w:val="14"/>
                <w:lang w:val="en-GB"/>
              </w:rPr>
              <w:t>E11</w:t>
            </w:r>
          </w:p>
        </w:tc>
      </w:tr>
      <w:tr w:rsidR="009A4A05" w:rsidRPr="007300EF" w14:paraId="47A298B8" w14:textId="77777777" w:rsidTr="006E7DF4">
        <w:trPr>
          <w:trHeight w:val="20"/>
        </w:trPr>
        <w:tc>
          <w:tcPr>
            <w:tcW w:w="0" w:type="auto"/>
            <w:tcMar>
              <w:left w:w="215" w:type="dxa"/>
            </w:tcMar>
            <w:vAlign w:val="center"/>
          </w:tcPr>
          <w:p w14:paraId="2EDB1042" w14:textId="77777777" w:rsidR="009A4A05" w:rsidRPr="007F01BD" w:rsidRDefault="009A4A05" w:rsidP="006E7DF4">
            <w:pPr>
              <w:rPr>
                <w:sz w:val="14"/>
                <w:szCs w:val="14"/>
                <w:lang w:val="en-GB"/>
              </w:rPr>
            </w:pPr>
            <w:r w:rsidRPr="009F0829">
              <w:rPr>
                <w:sz w:val="14"/>
                <w:szCs w:val="14"/>
                <w:lang w:val="en-GB"/>
              </w:rPr>
              <w:t>Malnutrition-related diabetes mellitus</w:t>
            </w:r>
          </w:p>
        </w:tc>
        <w:tc>
          <w:tcPr>
            <w:tcW w:w="0" w:type="auto"/>
            <w:vAlign w:val="center"/>
          </w:tcPr>
          <w:p w14:paraId="250B9011" w14:textId="77777777" w:rsidR="009A4A05" w:rsidRPr="007300EF" w:rsidRDefault="009A4A05" w:rsidP="006E7DF4">
            <w:pPr>
              <w:rPr>
                <w:sz w:val="14"/>
                <w:szCs w:val="14"/>
                <w:lang w:val="en-GB"/>
              </w:rPr>
            </w:pPr>
            <w:r w:rsidRPr="009F0829">
              <w:rPr>
                <w:sz w:val="14"/>
                <w:szCs w:val="14"/>
                <w:lang w:val="en-GB"/>
              </w:rPr>
              <w:t>E12</w:t>
            </w:r>
          </w:p>
        </w:tc>
      </w:tr>
      <w:tr w:rsidR="009A4A05" w:rsidRPr="007300EF" w14:paraId="064B6A67" w14:textId="77777777" w:rsidTr="006E7DF4">
        <w:trPr>
          <w:trHeight w:val="20"/>
        </w:trPr>
        <w:tc>
          <w:tcPr>
            <w:tcW w:w="0" w:type="auto"/>
            <w:tcMar>
              <w:left w:w="215" w:type="dxa"/>
            </w:tcMar>
            <w:vAlign w:val="center"/>
          </w:tcPr>
          <w:p w14:paraId="43C99BB1" w14:textId="77777777" w:rsidR="009A4A05" w:rsidRPr="007F01BD" w:rsidRDefault="009A4A05" w:rsidP="006E7DF4">
            <w:pPr>
              <w:rPr>
                <w:sz w:val="14"/>
                <w:szCs w:val="14"/>
                <w:lang w:val="en-GB"/>
              </w:rPr>
            </w:pPr>
            <w:r w:rsidRPr="009F0829">
              <w:rPr>
                <w:sz w:val="14"/>
                <w:szCs w:val="14"/>
                <w:lang w:val="en-GB"/>
              </w:rPr>
              <w:t>Other specified diabetes mellitus</w:t>
            </w:r>
          </w:p>
        </w:tc>
        <w:tc>
          <w:tcPr>
            <w:tcW w:w="0" w:type="auto"/>
            <w:vAlign w:val="center"/>
          </w:tcPr>
          <w:p w14:paraId="2866AEC4" w14:textId="77777777" w:rsidR="009A4A05" w:rsidRPr="007300EF" w:rsidRDefault="009A4A05" w:rsidP="006E7DF4">
            <w:pPr>
              <w:rPr>
                <w:sz w:val="14"/>
                <w:szCs w:val="14"/>
                <w:lang w:val="en-GB"/>
              </w:rPr>
            </w:pPr>
            <w:r w:rsidRPr="009F0829">
              <w:rPr>
                <w:sz w:val="14"/>
                <w:szCs w:val="14"/>
                <w:lang w:val="en-GB"/>
              </w:rPr>
              <w:t>E13</w:t>
            </w:r>
          </w:p>
        </w:tc>
      </w:tr>
      <w:tr w:rsidR="009A4A05" w:rsidRPr="007300EF" w14:paraId="21FC923F" w14:textId="77777777" w:rsidTr="006E7DF4">
        <w:trPr>
          <w:trHeight w:val="20"/>
        </w:trPr>
        <w:tc>
          <w:tcPr>
            <w:tcW w:w="0" w:type="auto"/>
            <w:tcMar>
              <w:left w:w="215" w:type="dxa"/>
            </w:tcMar>
            <w:vAlign w:val="center"/>
          </w:tcPr>
          <w:p w14:paraId="163D92B0" w14:textId="77777777" w:rsidR="009A4A05" w:rsidRPr="007300EF" w:rsidRDefault="009A4A05" w:rsidP="006E7DF4">
            <w:pPr>
              <w:rPr>
                <w:sz w:val="14"/>
                <w:szCs w:val="14"/>
                <w:lang w:val="en-GB"/>
              </w:rPr>
            </w:pPr>
            <w:r w:rsidRPr="009F0829">
              <w:rPr>
                <w:sz w:val="14"/>
                <w:szCs w:val="14"/>
                <w:lang w:val="en-GB"/>
              </w:rPr>
              <w:t>Unspecified diabetes mellitus</w:t>
            </w:r>
          </w:p>
        </w:tc>
        <w:tc>
          <w:tcPr>
            <w:tcW w:w="0" w:type="auto"/>
            <w:vAlign w:val="center"/>
          </w:tcPr>
          <w:p w14:paraId="5331364A" w14:textId="77777777" w:rsidR="009A4A05" w:rsidRPr="007300EF" w:rsidRDefault="009A4A05" w:rsidP="006E7DF4">
            <w:pPr>
              <w:rPr>
                <w:sz w:val="14"/>
                <w:szCs w:val="14"/>
                <w:lang w:val="en-GB"/>
              </w:rPr>
            </w:pPr>
            <w:r w:rsidRPr="009F0829">
              <w:rPr>
                <w:sz w:val="14"/>
                <w:szCs w:val="14"/>
                <w:lang w:val="en-GB"/>
              </w:rPr>
              <w:t>E14</w:t>
            </w:r>
          </w:p>
        </w:tc>
      </w:tr>
      <w:tr w:rsidR="009A4A05" w:rsidRPr="007300EF" w14:paraId="391A46BF" w14:textId="77777777" w:rsidTr="006E7DF4">
        <w:trPr>
          <w:trHeight w:val="20"/>
        </w:trPr>
        <w:tc>
          <w:tcPr>
            <w:tcW w:w="0" w:type="auto"/>
            <w:tcMar>
              <w:left w:w="215" w:type="dxa"/>
            </w:tcMar>
            <w:vAlign w:val="center"/>
          </w:tcPr>
          <w:p w14:paraId="71833ACC" w14:textId="77777777" w:rsidR="009A4A05" w:rsidRPr="007300EF" w:rsidRDefault="009A4A05" w:rsidP="006E7DF4">
            <w:pPr>
              <w:rPr>
                <w:sz w:val="14"/>
                <w:szCs w:val="14"/>
                <w:lang w:val="en-GB"/>
              </w:rPr>
            </w:pPr>
            <w:r w:rsidRPr="009F0829">
              <w:rPr>
                <w:sz w:val="14"/>
                <w:szCs w:val="14"/>
                <w:lang w:val="en-GB"/>
              </w:rPr>
              <w:t>Diabetic cataract</w:t>
            </w:r>
          </w:p>
        </w:tc>
        <w:tc>
          <w:tcPr>
            <w:tcW w:w="0" w:type="auto"/>
            <w:vAlign w:val="center"/>
          </w:tcPr>
          <w:p w14:paraId="5273A1FD" w14:textId="77777777" w:rsidR="009A4A05" w:rsidRPr="007300EF" w:rsidRDefault="009A4A05" w:rsidP="006E7DF4">
            <w:pPr>
              <w:rPr>
                <w:sz w:val="14"/>
                <w:szCs w:val="14"/>
                <w:lang w:val="en-GB"/>
              </w:rPr>
            </w:pPr>
            <w:r w:rsidRPr="009F0829">
              <w:rPr>
                <w:sz w:val="14"/>
                <w:szCs w:val="14"/>
                <w:lang w:val="en-GB"/>
              </w:rPr>
              <w:t>H28.0</w:t>
            </w:r>
          </w:p>
        </w:tc>
      </w:tr>
      <w:tr w:rsidR="009A4A05" w:rsidRPr="007300EF" w14:paraId="5C5F8F92" w14:textId="77777777" w:rsidTr="006E7DF4">
        <w:trPr>
          <w:trHeight w:val="20"/>
        </w:trPr>
        <w:tc>
          <w:tcPr>
            <w:tcW w:w="0" w:type="auto"/>
            <w:tcMar>
              <w:left w:w="215" w:type="dxa"/>
            </w:tcMar>
            <w:vAlign w:val="center"/>
          </w:tcPr>
          <w:p w14:paraId="4018CD13" w14:textId="77777777" w:rsidR="009A4A05" w:rsidRPr="007300EF" w:rsidRDefault="009A4A05" w:rsidP="003C46C7">
            <w:pPr>
              <w:rPr>
                <w:sz w:val="14"/>
                <w:szCs w:val="14"/>
                <w:lang w:val="en-GB"/>
              </w:rPr>
            </w:pPr>
            <w:r w:rsidRPr="003C46C7">
              <w:rPr>
                <w:sz w:val="14"/>
                <w:szCs w:val="14"/>
                <w:lang w:val="en-GB"/>
              </w:rPr>
              <w:t>Diabetic retinopathy</w:t>
            </w:r>
          </w:p>
        </w:tc>
        <w:tc>
          <w:tcPr>
            <w:tcW w:w="0" w:type="auto"/>
            <w:vAlign w:val="center"/>
          </w:tcPr>
          <w:p w14:paraId="12803AE1" w14:textId="77777777" w:rsidR="009A4A05" w:rsidRPr="007300EF" w:rsidRDefault="009A4A05" w:rsidP="003C46C7">
            <w:pPr>
              <w:rPr>
                <w:sz w:val="14"/>
                <w:szCs w:val="14"/>
                <w:lang w:val="en-GB"/>
              </w:rPr>
            </w:pPr>
            <w:r w:rsidRPr="003C46C7">
              <w:rPr>
                <w:sz w:val="14"/>
                <w:szCs w:val="14"/>
                <w:lang w:val="en-GB"/>
              </w:rPr>
              <w:t>H36.0</w:t>
            </w:r>
          </w:p>
        </w:tc>
      </w:tr>
      <w:tr w:rsidR="009A4A05" w:rsidRPr="007300EF" w14:paraId="2E3B675B" w14:textId="77777777" w:rsidTr="006E7DF4">
        <w:trPr>
          <w:trHeight w:val="20"/>
        </w:trPr>
        <w:tc>
          <w:tcPr>
            <w:tcW w:w="0" w:type="auto"/>
            <w:tcMar>
              <w:left w:w="215" w:type="dxa"/>
            </w:tcMar>
            <w:vAlign w:val="center"/>
          </w:tcPr>
          <w:p w14:paraId="5913B8F7" w14:textId="77777777" w:rsidR="009A4A05" w:rsidRPr="0094597B" w:rsidRDefault="009A4A05" w:rsidP="003C46C7">
            <w:pPr>
              <w:rPr>
                <w:sz w:val="14"/>
                <w:szCs w:val="14"/>
                <w:lang w:val="en-GB"/>
              </w:rPr>
            </w:pPr>
            <w:r w:rsidRPr="003C46C7">
              <w:rPr>
                <w:sz w:val="14"/>
                <w:szCs w:val="14"/>
                <w:lang w:val="en-GB"/>
              </w:rPr>
              <w:t>Diabetic arthropathy</w:t>
            </w:r>
          </w:p>
        </w:tc>
        <w:tc>
          <w:tcPr>
            <w:tcW w:w="0" w:type="auto"/>
            <w:vAlign w:val="center"/>
          </w:tcPr>
          <w:p w14:paraId="64ABCF45" w14:textId="77777777" w:rsidR="009A4A05" w:rsidRPr="0094597B" w:rsidRDefault="009A4A05" w:rsidP="003C46C7">
            <w:pPr>
              <w:rPr>
                <w:sz w:val="14"/>
                <w:szCs w:val="14"/>
                <w:lang w:val="en-GB"/>
              </w:rPr>
            </w:pPr>
            <w:r w:rsidRPr="003C46C7">
              <w:rPr>
                <w:sz w:val="14"/>
                <w:szCs w:val="14"/>
                <w:lang w:val="en-GB"/>
              </w:rPr>
              <w:t>M14.2</w:t>
            </w:r>
          </w:p>
        </w:tc>
      </w:tr>
      <w:tr w:rsidR="009A4A05" w:rsidRPr="007300EF" w14:paraId="7351D875" w14:textId="77777777" w:rsidTr="006E7DF4">
        <w:trPr>
          <w:trHeight w:val="20"/>
        </w:trPr>
        <w:tc>
          <w:tcPr>
            <w:tcW w:w="0" w:type="auto"/>
            <w:tcMar>
              <w:left w:w="215" w:type="dxa"/>
            </w:tcMar>
            <w:vAlign w:val="center"/>
          </w:tcPr>
          <w:p w14:paraId="37F8C701" w14:textId="77777777" w:rsidR="009A4A05" w:rsidRPr="0094597B" w:rsidRDefault="009A4A05" w:rsidP="003C46C7">
            <w:pPr>
              <w:rPr>
                <w:sz w:val="14"/>
                <w:szCs w:val="14"/>
                <w:lang w:val="en-GB"/>
              </w:rPr>
            </w:pPr>
            <w:r w:rsidRPr="003C46C7">
              <w:rPr>
                <w:sz w:val="14"/>
                <w:szCs w:val="14"/>
                <w:lang w:val="en-GB"/>
              </w:rPr>
              <w:t>Diabetic neuropathic arthropathy</w:t>
            </w:r>
          </w:p>
        </w:tc>
        <w:tc>
          <w:tcPr>
            <w:tcW w:w="0" w:type="auto"/>
            <w:vAlign w:val="center"/>
          </w:tcPr>
          <w:p w14:paraId="5DF74D00" w14:textId="77777777" w:rsidR="009A4A05" w:rsidRPr="0094597B" w:rsidRDefault="009A4A05" w:rsidP="003C46C7">
            <w:pPr>
              <w:rPr>
                <w:sz w:val="14"/>
                <w:szCs w:val="14"/>
                <w:lang w:val="en-GB"/>
              </w:rPr>
            </w:pPr>
            <w:r w:rsidRPr="003C46C7">
              <w:rPr>
                <w:sz w:val="14"/>
                <w:szCs w:val="14"/>
                <w:lang w:val="en-GB"/>
              </w:rPr>
              <w:t>M14.6</w:t>
            </w:r>
          </w:p>
        </w:tc>
      </w:tr>
      <w:tr w:rsidR="009A4A05" w:rsidRPr="007300EF" w14:paraId="5611B0E0" w14:textId="77777777" w:rsidTr="006E7DF4">
        <w:trPr>
          <w:trHeight w:val="20"/>
        </w:trPr>
        <w:tc>
          <w:tcPr>
            <w:tcW w:w="0" w:type="auto"/>
            <w:tcMar>
              <w:left w:w="215" w:type="dxa"/>
            </w:tcMar>
            <w:vAlign w:val="center"/>
          </w:tcPr>
          <w:p w14:paraId="25E9EA14" w14:textId="77777777" w:rsidR="009A4A05" w:rsidRPr="0094597B" w:rsidRDefault="009A4A05" w:rsidP="003C46C7">
            <w:pPr>
              <w:rPr>
                <w:sz w:val="14"/>
                <w:szCs w:val="14"/>
                <w:lang w:val="en-GB"/>
              </w:rPr>
            </w:pPr>
            <w:r w:rsidRPr="003C46C7">
              <w:rPr>
                <w:sz w:val="14"/>
                <w:szCs w:val="14"/>
                <w:lang w:val="en-GB"/>
              </w:rPr>
              <w:t>Diabetic mononeuropathy</w:t>
            </w:r>
          </w:p>
        </w:tc>
        <w:tc>
          <w:tcPr>
            <w:tcW w:w="0" w:type="auto"/>
            <w:vAlign w:val="center"/>
          </w:tcPr>
          <w:p w14:paraId="19C5D88F" w14:textId="77777777" w:rsidR="009A4A05" w:rsidRPr="0094597B" w:rsidRDefault="009A4A05" w:rsidP="003C46C7">
            <w:pPr>
              <w:rPr>
                <w:sz w:val="14"/>
                <w:szCs w:val="14"/>
                <w:lang w:val="en-GB"/>
              </w:rPr>
            </w:pPr>
            <w:r w:rsidRPr="003C46C7">
              <w:rPr>
                <w:sz w:val="14"/>
                <w:szCs w:val="14"/>
                <w:lang w:val="en-GB"/>
              </w:rPr>
              <w:t>G59.0</w:t>
            </w:r>
          </w:p>
        </w:tc>
      </w:tr>
      <w:tr w:rsidR="009A4A05" w:rsidRPr="007300EF" w14:paraId="5D877258" w14:textId="77777777" w:rsidTr="006E7DF4">
        <w:trPr>
          <w:trHeight w:val="20"/>
        </w:trPr>
        <w:tc>
          <w:tcPr>
            <w:tcW w:w="0" w:type="auto"/>
            <w:tcMar>
              <w:left w:w="215" w:type="dxa"/>
            </w:tcMar>
            <w:vAlign w:val="center"/>
          </w:tcPr>
          <w:p w14:paraId="7FBB73C9" w14:textId="77777777" w:rsidR="009A4A05" w:rsidRPr="0094597B" w:rsidRDefault="009A4A05" w:rsidP="003C46C7">
            <w:pPr>
              <w:rPr>
                <w:sz w:val="14"/>
                <w:szCs w:val="14"/>
                <w:lang w:val="en-GB"/>
              </w:rPr>
            </w:pPr>
            <w:r w:rsidRPr="003C46C7">
              <w:rPr>
                <w:sz w:val="14"/>
                <w:szCs w:val="14"/>
                <w:lang w:val="en-GB"/>
              </w:rPr>
              <w:t>Diabetic polyneuropathy</w:t>
            </w:r>
          </w:p>
        </w:tc>
        <w:tc>
          <w:tcPr>
            <w:tcW w:w="0" w:type="auto"/>
            <w:vAlign w:val="center"/>
          </w:tcPr>
          <w:p w14:paraId="5555F43C" w14:textId="77777777" w:rsidR="009A4A05" w:rsidRPr="0094597B" w:rsidRDefault="009A4A05" w:rsidP="003C46C7">
            <w:pPr>
              <w:rPr>
                <w:sz w:val="14"/>
                <w:szCs w:val="14"/>
                <w:lang w:val="en-GB"/>
              </w:rPr>
            </w:pPr>
            <w:r w:rsidRPr="003C46C7">
              <w:rPr>
                <w:sz w:val="14"/>
                <w:szCs w:val="14"/>
                <w:lang w:val="en-GB"/>
              </w:rPr>
              <w:t>G63.2</w:t>
            </w:r>
          </w:p>
        </w:tc>
      </w:tr>
      <w:tr w:rsidR="009A4A05" w:rsidRPr="007300EF" w14:paraId="74CC24A3" w14:textId="77777777" w:rsidTr="003C46C7">
        <w:trPr>
          <w:trHeight w:val="20"/>
        </w:trPr>
        <w:tc>
          <w:tcPr>
            <w:tcW w:w="0" w:type="auto"/>
            <w:tcBorders>
              <w:bottom w:val="single" w:sz="4" w:space="0" w:color="auto"/>
            </w:tcBorders>
            <w:tcMar>
              <w:left w:w="215" w:type="dxa"/>
            </w:tcMar>
            <w:vAlign w:val="center"/>
          </w:tcPr>
          <w:p w14:paraId="303A7DED" w14:textId="77777777" w:rsidR="009A4A05" w:rsidRPr="0094597B" w:rsidRDefault="009A4A05"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4EFDAC69" w14:textId="77777777" w:rsidR="009A4A05" w:rsidRPr="0094597B" w:rsidRDefault="009A4A05" w:rsidP="003C46C7">
            <w:pPr>
              <w:rPr>
                <w:sz w:val="14"/>
                <w:szCs w:val="14"/>
                <w:lang w:val="en-GB"/>
              </w:rPr>
            </w:pPr>
            <w:r w:rsidRPr="003C46C7">
              <w:rPr>
                <w:sz w:val="14"/>
                <w:szCs w:val="14"/>
                <w:lang w:val="en-GB"/>
              </w:rPr>
              <w:t>G99.0</w:t>
            </w:r>
          </w:p>
        </w:tc>
      </w:tr>
      <w:tr w:rsidR="009A4A05" w:rsidRPr="007300EF" w14:paraId="642757E1" w14:textId="77777777" w:rsidTr="003C46C7">
        <w:trPr>
          <w:trHeight w:val="20"/>
        </w:trPr>
        <w:tc>
          <w:tcPr>
            <w:tcW w:w="0" w:type="auto"/>
            <w:tcBorders>
              <w:top w:val="single" w:sz="4" w:space="0" w:color="auto"/>
              <w:bottom w:val="single" w:sz="4" w:space="0" w:color="auto"/>
            </w:tcBorders>
            <w:tcMar>
              <w:left w:w="108" w:type="dxa"/>
            </w:tcMar>
            <w:vAlign w:val="center"/>
          </w:tcPr>
          <w:p w14:paraId="56A68204" w14:textId="77777777" w:rsidR="009A4A05" w:rsidRPr="004B661C" w:rsidRDefault="009A4A05"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4CD6B695" w14:textId="77777777" w:rsidR="009A4A05" w:rsidRPr="004B661C" w:rsidRDefault="009A4A05" w:rsidP="003C46C7">
            <w:pPr>
              <w:rPr>
                <w:b/>
                <w:sz w:val="14"/>
                <w:szCs w:val="14"/>
                <w:lang w:val="en-GB"/>
              </w:rPr>
            </w:pPr>
            <w:r w:rsidRPr="004B661C">
              <w:rPr>
                <w:b/>
                <w:sz w:val="14"/>
                <w:szCs w:val="14"/>
                <w:lang w:val="en-GB"/>
              </w:rPr>
              <w:t>ATC code</w:t>
            </w:r>
          </w:p>
        </w:tc>
      </w:tr>
      <w:tr w:rsidR="009A4A05" w:rsidRPr="007300EF" w14:paraId="481947AF" w14:textId="77777777" w:rsidTr="006D2654">
        <w:trPr>
          <w:trHeight w:val="20"/>
        </w:trPr>
        <w:tc>
          <w:tcPr>
            <w:tcW w:w="0" w:type="auto"/>
            <w:tcBorders>
              <w:top w:val="single" w:sz="4" w:space="0" w:color="auto"/>
              <w:bottom w:val="single" w:sz="4" w:space="0" w:color="auto"/>
            </w:tcBorders>
            <w:tcMar>
              <w:left w:w="215" w:type="dxa"/>
            </w:tcMar>
            <w:vAlign w:val="center"/>
          </w:tcPr>
          <w:p w14:paraId="54634634" w14:textId="77777777" w:rsidR="009A4A05" w:rsidRPr="007300EF" w:rsidRDefault="009A4A05"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7F890F34" w14:textId="77777777" w:rsidR="009A4A05" w:rsidRPr="007300EF" w:rsidRDefault="009A4A05" w:rsidP="003C46C7">
            <w:pPr>
              <w:rPr>
                <w:sz w:val="14"/>
                <w:szCs w:val="14"/>
                <w:lang w:val="en-GB"/>
              </w:rPr>
            </w:pPr>
            <w:r w:rsidRPr="003C46C7">
              <w:rPr>
                <w:sz w:val="14"/>
                <w:szCs w:val="14"/>
                <w:lang w:val="en-GB"/>
              </w:rPr>
              <w:t>A10</w:t>
            </w:r>
          </w:p>
        </w:tc>
      </w:tr>
      <w:tr w:rsidR="009A4A05" w:rsidRPr="007300EF" w14:paraId="5964B5EA" w14:textId="77777777" w:rsidTr="006D2654">
        <w:trPr>
          <w:trHeight w:val="20"/>
        </w:trPr>
        <w:tc>
          <w:tcPr>
            <w:tcW w:w="0" w:type="auto"/>
            <w:tcBorders>
              <w:top w:val="single" w:sz="4" w:space="0" w:color="auto"/>
              <w:bottom w:val="single" w:sz="4" w:space="0" w:color="auto"/>
            </w:tcBorders>
            <w:tcMar>
              <w:left w:w="108" w:type="dxa"/>
            </w:tcMar>
            <w:vAlign w:val="center"/>
          </w:tcPr>
          <w:p w14:paraId="0CDFDFEA" w14:textId="77777777" w:rsidR="009A4A05" w:rsidRPr="004B661C" w:rsidRDefault="009A4A05" w:rsidP="003C46C7">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039DD799" w14:textId="77777777" w:rsidR="009A4A05" w:rsidRPr="004B661C" w:rsidRDefault="009A4A05" w:rsidP="003C46C7">
            <w:pPr>
              <w:rPr>
                <w:b/>
                <w:sz w:val="14"/>
                <w:szCs w:val="14"/>
                <w:lang w:val="en-GB"/>
              </w:rPr>
            </w:pPr>
            <w:r w:rsidRPr="004B661C">
              <w:rPr>
                <w:b/>
                <w:sz w:val="14"/>
                <w:szCs w:val="14"/>
                <w:lang w:val="en-GB"/>
              </w:rPr>
              <w:t xml:space="preserve">Value  </w:t>
            </w:r>
          </w:p>
        </w:tc>
      </w:tr>
      <w:tr w:rsidR="009A4A05" w:rsidRPr="007300EF" w14:paraId="6DFBEF44" w14:textId="77777777" w:rsidTr="006D2654">
        <w:trPr>
          <w:trHeight w:val="20"/>
        </w:trPr>
        <w:tc>
          <w:tcPr>
            <w:tcW w:w="0" w:type="auto"/>
            <w:tcBorders>
              <w:top w:val="single" w:sz="4" w:space="0" w:color="auto"/>
            </w:tcBorders>
            <w:tcMar>
              <w:left w:w="215" w:type="dxa"/>
            </w:tcMar>
            <w:vAlign w:val="center"/>
          </w:tcPr>
          <w:p w14:paraId="07A3A7BB" w14:textId="77777777" w:rsidR="009A4A05" w:rsidRPr="0094597B" w:rsidRDefault="009A4A05"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2C665C9E"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9A4A05" w:rsidRPr="007300EF" w14:paraId="7A9DE8FD" w14:textId="77777777" w:rsidTr="006D2654">
        <w:trPr>
          <w:trHeight w:val="20"/>
        </w:trPr>
        <w:tc>
          <w:tcPr>
            <w:tcW w:w="0" w:type="auto"/>
            <w:tcMar>
              <w:left w:w="215" w:type="dxa"/>
            </w:tcMar>
            <w:vAlign w:val="center"/>
          </w:tcPr>
          <w:p w14:paraId="7516E3AF" w14:textId="77777777" w:rsidR="009A4A05" w:rsidRPr="0094597B" w:rsidRDefault="009A4A05" w:rsidP="003C46C7">
            <w:pPr>
              <w:jc w:val="both"/>
              <w:rPr>
                <w:sz w:val="14"/>
                <w:szCs w:val="14"/>
                <w:lang w:val="en-GB"/>
              </w:rPr>
            </w:pPr>
            <w:r w:rsidRPr="006D2654">
              <w:rPr>
                <w:sz w:val="14"/>
                <w:szCs w:val="14"/>
                <w:lang w:val="en-GB"/>
              </w:rPr>
              <w:t>Fasting blood glucose</w:t>
            </w:r>
          </w:p>
        </w:tc>
        <w:tc>
          <w:tcPr>
            <w:tcW w:w="0" w:type="auto"/>
            <w:vAlign w:val="center"/>
          </w:tcPr>
          <w:p w14:paraId="0A29A4A4"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7.0 mmol/L (~126 mg/dL)</w:t>
            </w:r>
          </w:p>
        </w:tc>
      </w:tr>
      <w:tr w:rsidR="009A4A05" w:rsidRPr="007300EF" w14:paraId="2861B897" w14:textId="77777777" w:rsidTr="006E7DF4">
        <w:trPr>
          <w:trHeight w:val="20"/>
        </w:trPr>
        <w:tc>
          <w:tcPr>
            <w:tcW w:w="0" w:type="auto"/>
            <w:tcBorders>
              <w:bottom w:val="single" w:sz="4" w:space="0" w:color="auto"/>
            </w:tcBorders>
            <w:tcMar>
              <w:left w:w="215" w:type="dxa"/>
            </w:tcMar>
          </w:tcPr>
          <w:p w14:paraId="170021B5" w14:textId="77777777" w:rsidR="009A4A05" w:rsidRPr="006D2654" w:rsidRDefault="009A4A05"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7B19D087" w14:textId="77777777" w:rsidR="009A4A05" w:rsidRPr="006D2654" w:rsidRDefault="009A4A05" w:rsidP="006D2654">
            <w:pPr>
              <w:rPr>
                <w:sz w:val="14"/>
                <w:szCs w:val="14"/>
                <w:lang w:val="en-GB"/>
              </w:rPr>
            </w:pPr>
            <w:r w:rsidRPr="002E3430">
              <w:rPr>
                <w:sz w:val="14"/>
                <w:szCs w:val="14"/>
                <w:lang w:val="en-GB"/>
              </w:rPr>
              <w:t>≥</w:t>
            </w:r>
            <w:r w:rsidRPr="006D2654">
              <w:rPr>
                <w:sz w:val="14"/>
                <w:szCs w:val="14"/>
                <w:lang w:val="en-GB"/>
              </w:rPr>
              <w:t>11.1 mmol/L (~200 mg/dL)</w:t>
            </w:r>
          </w:p>
        </w:tc>
      </w:tr>
    </w:tbl>
    <w:p w14:paraId="47F341E9" w14:textId="77777777" w:rsidR="009A4A05" w:rsidRDefault="009A4A05" w:rsidP="002F3E5D">
      <w:pPr>
        <w:spacing w:after="200" w:line="276" w:lineRule="auto"/>
      </w:pPr>
    </w:p>
    <w:p w14:paraId="5A34654E" w14:textId="77777777" w:rsidR="009A4A05" w:rsidRDefault="009A4A05">
      <w:pPr>
        <w:spacing w:after="200" w:line="276" w:lineRule="auto"/>
        <w:rPr>
          <w:sz w:val="14"/>
          <w:szCs w:val="14"/>
        </w:rPr>
      </w:pPr>
      <w:r>
        <w:rPr>
          <w:sz w:val="14"/>
          <w:szCs w:val="14"/>
        </w:rPr>
        <w:br w:type="page"/>
      </w:r>
    </w:p>
    <w:p w14:paraId="271F3D20" w14:textId="5AB0C13B" w:rsidR="009A4A05" w:rsidRPr="00CE5C16" w:rsidRDefault="009A4A05" w:rsidP="00263DAF">
      <w:pPr>
        <w:spacing w:line="276" w:lineRule="auto"/>
        <w:rPr>
          <w:sz w:val="14"/>
          <w:szCs w:val="14"/>
        </w:rPr>
      </w:pPr>
      <w:r>
        <w:rPr>
          <w:sz w:val="14"/>
          <w:szCs w:val="14"/>
        </w:rPr>
        <w:lastRenderedPageBreak/>
        <w:t xml:space="preserve">Table </w:t>
      </w:r>
      <w:del w:id="673" w:author="Haas, Andreas (ISPM)" w:date="2022-06-10T08:37:00Z">
        <w:r w:rsidR="00263DAF" w:rsidDel="00A44702">
          <w:rPr>
            <w:sz w:val="14"/>
            <w:szCs w:val="14"/>
          </w:rPr>
          <w:delText>6</w:delText>
        </w:r>
      </w:del>
      <w:ins w:id="674" w:author="Haas, Andreas (ISPM)" w:date="2022-06-10T08:37:00Z">
        <w:r w:rsidR="00A44702">
          <w:rPr>
            <w:sz w:val="14"/>
            <w:szCs w:val="14"/>
          </w:rPr>
          <w:t>5</w:t>
        </w:r>
      </w:ins>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9A4A05" w:rsidRPr="007300EF" w14:paraId="37DBB0D4" w14:textId="77777777" w:rsidTr="006E7DF4">
        <w:trPr>
          <w:trHeight w:val="20"/>
        </w:trPr>
        <w:tc>
          <w:tcPr>
            <w:tcW w:w="0" w:type="auto"/>
            <w:tcBorders>
              <w:top w:val="single" w:sz="4" w:space="0" w:color="auto"/>
              <w:bottom w:val="single" w:sz="4" w:space="0" w:color="auto"/>
            </w:tcBorders>
            <w:vAlign w:val="center"/>
          </w:tcPr>
          <w:p w14:paraId="7478BBA7"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6C3FD5D"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7BBD33DC" w14:textId="77777777" w:rsidTr="006E7DF4">
        <w:trPr>
          <w:trHeight w:val="20"/>
        </w:trPr>
        <w:tc>
          <w:tcPr>
            <w:tcW w:w="0" w:type="auto"/>
            <w:tcMar>
              <w:left w:w="215" w:type="dxa"/>
            </w:tcMar>
            <w:vAlign w:val="center"/>
          </w:tcPr>
          <w:p w14:paraId="021B78E8" w14:textId="77777777" w:rsidR="009A4A05" w:rsidRPr="007300EF" w:rsidRDefault="009A4A05" w:rsidP="00C117F3">
            <w:pPr>
              <w:rPr>
                <w:sz w:val="14"/>
                <w:szCs w:val="14"/>
                <w:lang w:val="en-GB"/>
              </w:rPr>
            </w:pPr>
            <w:r w:rsidRPr="00C117F3">
              <w:rPr>
                <w:sz w:val="14"/>
                <w:szCs w:val="14"/>
                <w:lang w:val="en-GB"/>
              </w:rPr>
              <w:t>Pure hypercholesterolaemia</w:t>
            </w:r>
          </w:p>
        </w:tc>
        <w:tc>
          <w:tcPr>
            <w:tcW w:w="0" w:type="auto"/>
            <w:vAlign w:val="center"/>
          </w:tcPr>
          <w:p w14:paraId="72F9FF1F" w14:textId="77777777" w:rsidR="009A4A05" w:rsidRPr="007300EF" w:rsidRDefault="009A4A05" w:rsidP="00C117F3">
            <w:pPr>
              <w:rPr>
                <w:sz w:val="14"/>
                <w:szCs w:val="14"/>
                <w:lang w:val="en-GB"/>
              </w:rPr>
            </w:pPr>
            <w:r w:rsidRPr="00C117F3">
              <w:rPr>
                <w:sz w:val="14"/>
                <w:szCs w:val="14"/>
                <w:lang w:val="en-GB"/>
              </w:rPr>
              <w:t>E78.0</w:t>
            </w:r>
          </w:p>
        </w:tc>
      </w:tr>
      <w:tr w:rsidR="009A4A05" w:rsidRPr="007300EF" w14:paraId="1151BC5D" w14:textId="77777777" w:rsidTr="006E7DF4">
        <w:trPr>
          <w:trHeight w:val="20"/>
        </w:trPr>
        <w:tc>
          <w:tcPr>
            <w:tcW w:w="0" w:type="auto"/>
            <w:tcMar>
              <w:left w:w="215" w:type="dxa"/>
            </w:tcMar>
            <w:vAlign w:val="center"/>
          </w:tcPr>
          <w:p w14:paraId="247B698C" w14:textId="77777777" w:rsidR="009A4A05" w:rsidRPr="007F01BD" w:rsidRDefault="009A4A05" w:rsidP="00C117F3">
            <w:pPr>
              <w:rPr>
                <w:sz w:val="14"/>
                <w:szCs w:val="14"/>
                <w:lang w:val="en-GB"/>
              </w:rPr>
            </w:pPr>
            <w:r w:rsidRPr="00C117F3">
              <w:rPr>
                <w:sz w:val="14"/>
                <w:szCs w:val="14"/>
                <w:lang w:val="en-GB"/>
              </w:rPr>
              <w:t>Pure hyperglyceridaemia</w:t>
            </w:r>
          </w:p>
        </w:tc>
        <w:tc>
          <w:tcPr>
            <w:tcW w:w="0" w:type="auto"/>
            <w:vAlign w:val="center"/>
          </w:tcPr>
          <w:p w14:paraId="2D8CE59E" w14:textId="77777777" w:rsidR="009A4A05" w:rsidRPr="007300EF" w:rsidRDefault="009A4A05" w:rsidP="00C117F3">
            <w:pPr>
              <w:rPr>
                <w:sz w:val="14"/>
                <w:szCs w:val="14"/>
                <w:lang w:val="en-GB"/>
              </w:rPr>
            </w:pPr>
            <w:r w:rsidRPr="00C117F3">
              <w:rPr>
                <w:sz w:val="14"/>
                <w:szCs w:val="14"/>
                <w:lang w:val="en-GB"/>
              </w:rPr>
              <w:t>E78.1</w:t>
            </w:r>
          </w:p>
        </w:tc>
      </w:tr>
      <w:tr w:rsidR="009A4A05" w:rsidRPr="007300EF" w14:paraId="7061B7F1" w14:textId="77777777" w:rsidTr="006E7DF4">
        <w:trPr>
          <w:trHeight w:val="20"/>
        </w:trPr>
        <w:tc>
          <w:tcPr>
            <w:tcW w:w="0" w:type="auto"/>
            <w:tcMar>
              <w:left w:w="215" w:type="dxa"/>
            </w:tcMar>
            <w:vAlign w:val="center"/>
          </w:tcPr>
          <w:p w14:paraId="07B3E6B9" w14:textId="77777777" w:rsidR="009A4A05" w:rsidRPr="007F01BD" w:rsidRDefault="009A4A05" w:rsidP="00C117F3">
            <w:pPr>
              <w:rPr>
                <w:sz w:val="14"/>
                <w:szCs w:val="14"/>
                <w:lang w:val="en-GB"/>
              </w:rPr>
            </w:pPr>
            <w:r w:rsidRPr="00C117F3">
              <w:rPr>
                <w:sz w:val="14"/>
                <w:szCs w:val="14"/>
                <w:lang w:val="en-GB"/>
              </w:rPr>
              <w:t>Mixed hyperlipidaemia</w:t>
            </w:r>
          </w:p>
        </w:tc>
        <w:tc>
          <w:tcPr>
            <w:tcW w:w="0" w:type="auto"/>
            <w:vAlign w:val="center"/>
          </w:tcPr>
          <w:p w14:paraId="1BA6FDC2" w14:textId="77777777" w:rsidR="009A4A05" w:rsidRPr="007300EF" w:rsidRDefault="009A4A05" w:rsidP="00C117F3">
            <w:pPr>
              <w:rPr>
                <w:sz w:val="14"/>
                <w:szCs w:val="14"/>
                <w:lang w:val="en-GB"/>
              </w:rPr>
            </w:pPr>
            <w:r w:rsidRPr="00C117F3">
              <w:rPr>
                <w:sz w:val="14"/>
                <w:szCs w:val="14"/>
                <w:lang w:val="en-GB"/>
              </w:rPr>
              <w:t>E78.2</w:t>
            </w:r>
          </w:p>
        </w:tc>
      </w:tr>
      <w:tr w:rsidR="009A4A05" w:rsidRPr="007300EF" w14:paraId="07AB9E85" w14:textId="77777777" w:rsidTr="006E7DF4">
        <w:trPr>
          <w:trHeight w:val="20"/>
        </w:trPr>
        <w:tc>
          <w:tcPr>
            <w:tcW w:w="0" w:type="auto"/>
            <w:tcMar>
              <w:left w:w="215" w:type="dxa"/>
            </w:tcMar>
            <w:vAlign w:val="center"/>
          </w:tcPr>
          <w:p w14:paraId="6FDA88CA" w14:textId="77777777" w:rsidR="009A4A05" w:rsidRPr="007300EF" w:rsidRDefault="009A4A05" w:rsidP="00C117F3">
            <w:pPr>
              <w:rPr>
                <w:sz w:val="14"/>
                <w:szCs w:val="14"/>
                <w:lang w:val="en-GB"/>
              </w:rPr>
            </w:pPr>
            <w:r w:rsidRPr="00C117F3">
              <w:rPr>
                <w:sz w:val="14"/>
                <w:szCs w:val="14"/>
                <w:lang w:val="en-GB"/>
              </w:rPr>
              <w:t>Hyperchylomicronaemia</w:t>
            </w:r>
          </w:p>
        </w:tc>
        <w:tc>
          <w:tcPr>
            <w:tcW w:w="0" w:type="auto"/>
            <w:vAlign w:val="center"/>
          </w:tcPr>
          <w:p w14:paraId="2DBEB17C" w14:textId="77777777" w:rsidR="009A4A05" w:rsidRPr="007300EF" w:rsidRDefault="009A4A05" w:rsidP="00C117F3">
            <w:pPr>
              <w:rPr>
                <w:sz w:val="14"/>
                <w:szCs w:val="14"/>
                <w:lang w:val="en-GB"/>
              </w:rPr>
            </w:pPr>
            <w:r w:rsidRPr="00C117F3">
              <w:rPr>
                <w:sz w:val="14"/>
                <w:szCs w:val="14"/>
                <w:lang w:val="en-GB"/>
              </w:rPr>
              <w:t>E78.3</w:t>
            </w:r>
          </w:p>
        </w:tc>
      </w:tr>
      <w:tr w:rsidR="009A4A05" w:rsidRPr="007300EF" w14:paraId="1A8F6F8D" w14:textId="77777777" w:rsidTr="006E7DF4">
        <w:trPr>
          <w:trHeight w:val="20"/>
        </w:trPr>
        <w:tc>
          <w:tcPr>
            <w:tcW w:w="0" w:type="auto"/>
            <w:tcMar>
              <w:left w:w="215" w:type="dxa"/>
            </w:tcMar>
            <w:vAlign w:val="center"/>
          </w:tcPr>
          <w:p w14:paraId="5DECF7D5" w14:textId="77777777" w:rsidR="009A4A05" w:rsidRPr="007300EF" w:rsidRDefault="009A4A05" w:rsidP="00C117F3">
            <w:pPr>
              <w:rPr>
                <w:sz w:val="14"/>
                <w:szCs w:val="14"/>
                <w:lang w:val="en-GB"/>
              </w:rPr>
            </w:pPr>
            <w:r w:rsidRPr="00C117F3">
              <w:rPr>
                <w:sz w:val="14"/>
                <w:szCs w:val="14"/>
                <w:lang w:val="en-GB"/>
              </w:rPr>
              <w:t>Other hyperlipidaemia</w:t>
            </w:r>
          </w:p>
        </w:tc>
        <w:tc>
          <w:tcPr>
            <w:tcW w:w="0" w:type="auto"/>
            <w:vAlign w:val="center"/>
          </w:tcPr>
          <w:p w14:paraId="66EC83F6" w14:textId="77777777" w:rsidR="009A4A05" w:rsidRPr="007300EF" w:rsidRDefault="009A4A05" w:rsidP="00C117F3">
            <w:pPr>
              <w:rPr>
                <w:sz w:val="14"/>
                <w:szCs w:val="14"/>
                <w:lang w:val="en-GB"/>
              </w:rPr>
            </w:pPr>
            <w:r w:rsidRPr="00C117F3">
              <w:rPr>
                <w:sz w:val="14"/>
                <w:szCs w:val="14"/>
                <w:lang w:val="en-GB"/>
              </w:rPr>
              <w:t>E78.4</w:t>
            </w:r>
          </w:p>
        </w:tc>
      </w:tr>
      <w:tr w:rsidR="009A4A05" w:rsidRPr="007300EF" w14:paraId="7D6994DD" w14:textId="77777777" w:rsidTr="006E7DF4">
        <w:trPr>
          <w:trHeight w:val="20"/>
        </w:trPr>
        <w:tc>
          <w:tcPr>
            <w:tcW w:w="0" w:type="auto"/>
            <w:tcMar>
              <w:left w:w="215" w:type="dxa"/>
            </w:tcMar>
            <w:vAlign w:val="center"/>
          </w:tcPr>
          <w:p w14:paraId="0BB73F61" w14:textId="77777777" w:rsidR="009A4A05" w:rsidRPr="007300EF" w:rsidRDefault="009A4A05" w:rsidP="00C117F3">
            <w:pPr>
              <w:rPr>
                <w:sz w:val="14"/>
                <w:szCs w:val="14"/>
                <w:lang w:val="en-GB"/>
              </w:rPr>
            </w:pPr>
            <w:r w:rsidRPr="00C117F3">
              <w:rPr>
                <w:sz w:val="14"/>
                <w:szCs w:val="14"/>
                <w:lang w:val="en-GB"/>
              </w:rPr>
              <w:t>Hyperlipidaemia, unspecified</w:t>
            </w:r>
          </w:p>
        </w:tc>
        <w:tc>
          <w:tcPr>
            <w:tcW w:w="0" w:type="auto"/>
            <w:vAlign w:val="center"/>
          </w:tcPr>
          <w:p w14:paraId="100726D6" w14:textId="77777777" w:rsidR="009A4A05" w:rsidRPr="007300EF" w:rsidRDefault="009A4A05" w:rsidP="00C117F3">
            <w:pPr>
              <w:rPr>
                <w:sz w:val="14"/>
                <w:szCs w:val="14"/>
                <w:lang w:val="en-GB"/>
              </w:rPr>
            </w:pPr>
            <w:r w:rsidRPr="00C117F3">
              <w:rPr>
                <w:sz w:val="14"/>
                <w:szCs w:val="14"/>
                <w:lang w:val="en-GB"/>
              </w:rPr>
              <w:t>E78.5</w:t>
            </w:r>
          </w:p>
        </w:tc>
      </w:tr>
      <w:tr w:rsidR="009A4A05" w:rsidRPr="007300EF" w14:paraId="03F7C029" w14:textId="77777777" w:rsidTr="006E7DF4">
        <w:trPr>
          <w:trHeight w:val="20"/>
        </w:trPr>
        <w:tc>
          <w:tcPr>
            <w:tcW w:w="0" w:type="auto"/>
            <w:tcBorders>
              <w:top w:val="single" w:sz="4" w:space="0" w:color="auto"/>
              <w:bottom w:val="single" w:sz="4" w:space="0" w:color="auto"/>
            </w:tcBorders>
            <w:tcMar>
              <w:left w:w="108" w:type="dxa"/>
            </w:tcMar>
            <w:vAlign w:val="center"/>
          </w:tcPr>
          <w:p w14:paraId="5680DA2B" w14:textId="77777777" w:rsidR="009A4A05" w:rsidRPr="004B661C" w:rsidRDefault="009A4A05"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283E9570" w14:textId="77777777" w:rsidR="009A4A05" w:rsidRPr="004B661C" w:rsidRDefault="009A4A05" w:rsidP="00C117F3">
            <w:pPr>
              <w:rPr>
                <w:b/>
                <w:sz w:val="14"/>
                <w:szCs w:val="14"/>
                <w:lang w:val="en-GB"/>
              </w:rPr>
            </w:pPr>
            <w:r w:rsidRPr="004B661C">
              <w:rPr>
                <w:b/>
                <w:sz w:val="14"/>
                <w:szCs w:val="14"/>
                <w:lang w:val="en-GB"/>
              </w:rPr>
              <w:t>ATC code</w:t>
            </w:r>
          </w:p>
        </w:tc>
      </w:tr>
      <w:tr w:rsidR="009A4A05" w:rsidRPr="007300EF" w14:paraId="62A06C1C" w14:textId="77777777" w:rsidTr="006E7DF4">
        <w:trPr>
          <w:trHeight w:val="20"/>
        </w:trPr>
        <w:tc>
          <w:tcPr>
            <w:tcW w:w="0" w:type="auto"/>
            <w:tcBorders>
              <w:top w:val="single" w:sz="4" w:space="0" w:color="auto"/>
              <w:bottom w:val="single" w:sz="4" w:space="0" w:color="auto"/>
            </w:tcBorders>
            <w:tcMar>
              <w:left w:w="215" w:type="dxa"/>
            </w:tcMar>
            <w:vAlign w:val="center"/>
          </w:tcPr>
          <w:p w14:paraId="52938989" w14:textId="77777777" w:rsidR="009A4A05" w:rsidRPr="007300EF" w:rsidRDefault="009A4A05"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01101FCB" w14:textId="77777777" w:rsidR="009A4A05" w:rsidRPr="007300EF" w:rsidRDefault="009A4A05" w:rsidP="00C117F3">
            <w:pPr>
              <w:rPr>
                <w:sz w:val="14"/>
                <w:szCs w:val="14"/>
                <w:lang w:val="en-GB"/>
              </w:rPr>
            </w:pPr>
            <w:r w:rsidRPr="00C117F3">
              <w:rPr>
                <w:sz w:val="14"/>
                <w:szCs w:val="14"/>
                <w:lang w:val="en-GB"/>
              </w:rPr>
              <w:t>C10</w:t>
            </w:r>
          </w:p>
        </w:tc>
      </w:tr>
      <w:tr w:rsidR="009A4A05" w:rsidRPr="007300EF" w14:paraId="6617D5B1" w14:textId="77777777" w:rsidTr="006E7DF4">
        <w:trPr>
          <w:trHeight w:val="20"/>
        </w:trPr>
        <w:tc>
          <w:tcPr>
            <w:tcW w:w="0" w:type="auto"/>
            <w:tcBorders>
              <w:top w:val="single" w:sz="4" w:space="0" w:color="auto"/>
              <w:bottom w:val="single" w:sz="4" w:space="0" w:color="auto"/>
            </w:tcBorders>
            <w:tcMar>
              <w:left w:w="108" w:type="dxa"/>
            </w:tcMar>
            <w:vAlign w:val="center"/>
          </w:tcPr>
          <w:p w14:paraId="3F60654F" w14:textId="77777777" w:rsidR="009A4A05" w:rsidRPr="004B661C" w:rsidRDefault="009A4A05"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01B65A8" w14:textId="77777777" w:rsidR="009A4A05" w:rsidRPr="004B661C" w:rsidRDefault="009A4A05" w:rsidP="00C117F3">
            <w:pPr>
              <w:rPr>
                <w:b/>
                <w:sz w:val="14"/>
                <w:szCs w:val="14"/>
                <w:lang w:val="en-GB"/>
              </w:rPr>
            </w:pPr>
            <w:r w:rsidRPr="004B661C">
              <w:rPr>
                <w:b/>
                <w:sz w:val="14"/>
                <w:szCs w:val="14"/>
                <w:lang w:val="en-GB"/>
              </w:rPr>
              <w:t xml:space="preserve">Value  </w:t>
            </w:r>
          </w:p>
        </w:tc>
      </w:tr>
      <w:tr w:rsidR="009A4A05" w:rsidRPr="007300EF" w14:paraId="6C02258C" w14:textId="77777777" w:rsidTr="006E7DF4">
        <w:trPr>
          <w:trHeight w:val="20"/>
        </w:trPr>
        <w:tc>
          <w:tcPr>
            <w:tcW w:w="0" w:type="auto"/>
            <w:tcBorders>
              <w:top w:val="single" w:sz="4" w:space="0" w:color="auto"/>
            </w:tcBorders>
            <w:tcMar>
              <w:left w:w="215" w:type="dxa"/>
            </w:tcMar>
            <w:vAlign w:val="center"/>
          </w:tcPr>
          <w:p w14:paraId="3B6DC44A" w14:textId="77777777" w:rsidR="009A4A05" w:rsidRPr="0094597B" w:rsidRDefault="009A4A05"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D100E51" w14:textId="77777777" w:rsidR="009A4A05" w:rsidRPr="007300EF" w:rsidRDefault="009A4A05" w:rsidP="00C117F3">
            <w:pPr>
              <w:rPr>
                <w:sz w:val="14"/>
                <w:szCs w:val="14"/>
                <w:lang w:val="en-GB"/>
              </w:rPr>
            </w:pPr>
            <w:r>
              <w:rPr>
                <w:sz w:val="14"/>
                <w:szCs w:val="14"/>
                <w:lang w:val="en-GB"/>
              </w:rPr>
              <w:t>&lt;</w:t>
            </w:r>
            <w:r w:rsidRPr="00C117F3">
              <w:rPr>
                <w:sz w:val="14"/>
                <w:szCs w:val="14"/>
                <w:lang w:val="en-GB"/>
              </w:rPr>
              <w:t>1 mmol/L (~40 mg/dL)</w:t>
            </w:r>
          </w:p>
        </w:tc>
      </w:tr>
      <w:tr w:rsidR="009A4A05" w:rsidRPr="007300EF" w14:paraId="3556772A" w14:textId="77777777" w:rsidTr="006E7DF4">
        <w:trPr>
          <w:trHeight w:val="20"/>
        </w:trPr>
        <w:tc>
          <w:tcPr>
            <w:tcW w:w="0" w:type="auto"/>
            <w:tcMar>
              <w:left w:w="215" w:type="dxa"/>
            </w:tcMar>
            <w:vAlign w:val="center"/>
          </w:tcPr>
          <w:p w14:paraId="296749E5" w14:textId="77777777" w:rsidR="009A4A05" w:rsidRPr="0094597B" w:rsidRDefault="009A4A05" w:rsidP="00C117F3">
            <w:pPr>
              <w:rPr>
                <w:sz w:val="14"/>
                <w:szCs w:val="14"/>
                <w:lang w:val="en-GB"/>
              </w:rPr>
            </w:pPr>
            <w:r w:rsidRPr="00C117F3">
              <w:rPr>
                <w:sz w:val="14"/>
                <w:szCs w:val="14"/>
                <w:lang w:val="en-GB"/>
              </w:rPr>
              <w:t>LDL-cholesterol</w:t>
            </w:r>
          </w:p>
        </w:tc>
        <w:tc>
          <w:tcPr>
            <w:tcW w:w="0" w:type="auto"/>
            <w:vAlign w:val="center"/>
          </w:tcPr>
          <w:p w14:paraId="7A8AAE87" w14:textId="77777777" w:rsidR="009A4A05" w:rsidRPr="007300EF" w:rsidRDefault="009A4A05" w:rsidP="00C117F3">
            <w:pPr>
              <w:rPr>
                <w:sz w:val="14"/>
                <w:szCs w:val="14"/>
                <w:lang w:val="en-GB"/>
              </w:rPr>
            </w:pPr>
            <w:r w:rsidRPr="00C117F3">
              <w:rPr>
                <w:sz w:val="14"/>
                <w:szCs w:val="14"/>
                <w:lang w:val="en-GB"/>
              </w:rPr>
              <w:t>&gt;4.1 mmol/L (~160 mg/dL)</w:t>
            </w:r>
          </w:p>
        </w:tc>
      </w:tr>
      <w:tr w:rsidR="009A4A05" w:rsidRPr="007300EF" w14:paraId="155D3DA2" w14:textId="77777777" w:rsidTr="006E7DF4">
        <w:trPr>
          <w:trHeight w:val="20"/>
        </w:trPr>
        <w:tc>
          <w:tcPr>
            <w:tcW w:w="0" w:type="auto"/>
            <w:tcBorders>
              <w:bottom w:val="single" w:sz="4" w:space="0" w:color="auto"/>
            </w:tcBorders>
            <w:tcMar>
              <w:left w:w="215" w:type="dxa"/>
            </w:tcMar>
          </w:tcPr>
          <w:p w14:paraId="5126657E" w14:textId="77777777" w:rsidR="009A4A05" w:rsidRPr="006D2654" w:rsidRDefault="009A4A05"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49106771" w14:textId="77777777" w:rsidR="009A4A05" w:rsidRPr="006D2654" w:rsidRDefault="009A4A05" w:rsidP="00C117F3">
            <w:pPr>
              <w:rPr>
                <w:sz w:val="14"/>
                <w:szCs w:val="14"/>
                <w:lang w:val="en-GB"/>
              </w:rPr>
            </w:pPr>
            <w:r w:rsidRPr="00C117F3">
              <w:rPr>
                <w:sz w:val="14"/>
                <w:szCs w:val="14"/>
                <w:lang w:val="en-GB"/>
              </w:rPr>
              <w:t>&gt;6.2 mmol/L (~240 mg/dL)</w:t>
            </w:r>
          </w:p>
        </w:tc>
      </w:tr>
    </w:tbl>
    <w:p w14:paraId="351232B0" w14:textId="431D293B" w:rsidR="009A4A05" w:rsidDel="00171AF8" w:rsidRDefault="009A4A05" w:rsidP="002F3E5D">
      <w:pPr>
        <w:spacing w:after="200" w:line="276" w:lineRule="auto"/>
        <w:rPr>
          <w:del w:id="675" w:author="Haas, Andreas (ISPM)" w:date="2022-06-10T08:37:00Z"/>
        </w:rPr>
      </w:pPr>
    </w:p>
    <w:p w14:paraId="162F64AE" w14:textId="50C382A4" w:rsidR="009A4A05" w:rsidRDefault="009A4A05">
      <w:pPr>
        <w:spacing w:after="200" w:line="276" w:lineRule="auto"/>
        <w:rPr>
          <w:rFonts w:ascii="Georgia" w:hAnsi="Georgia"/>
          <w:b/>
          <w:sz w:val="24"/>
          <w:szCs w:val="24"/>
        </w:rPr>
      </w:pPr>
      <w:r>
        <w:rPr>
          <w:rFonts w:ascii="Georgia" w:hAnsi="Georgia"/>
          <w:b/>
          <w:sz w:val="24"/>
          <w:szCs w:val="24"/>
        </w:rPr>
        <w:br w:type="page"/>
      </w:r>
    </w:p>
    <w:p w14:paraId="3336196A" w14:textId="49F1DE62" w:rsidR="009A4A05" w:rsidRPr="00CE5C16" w:rsidRDefault="009A4A05" w:rsidP="00263DAF">
      <w:pPr>
        <w:spacing w:line="276" w:lineRule="auto"/>
        <w:rPr>
          <w:sz w:val="14"/>
          <w:szCs w:val="14"/>
        </w:rPr>
      </w:pPr>
      <w:r>
        <w:rPr>
          <w:sz w:val="14"/>
          <w:szCs w:val="14"/>
        </w:rPr>
        <w:lastRenderedPageBreak/>
        <w:t xml:space="preserve">Table </w:t>
      </w:r>
      <w:ins w:id="676" w:author="Haas, Andreas (ISPM)" w:date="2022-06-10T08:37:00Z">
        <w:r w:rsidR="00A44702">
          <w:rPr>
            <w:sz w:val="14"/>
            <w:szCs w:val="14"/>
          </w:rPr>
          <w:t>6</w:t>
        </w:r>
      </w:ins>
      <w:del w:id="677" w:author="Haas, Andreas (ISPM)" w:date="2022-06-10T08:37:00Z">
        <w:r w:rsidR="00263DAF" w:rsidDel="00A44702">
          <w:rPr>
            <w:sz w:val="14"/>
            <w:szCs w:val="14"/>
          </w:rPr>
          <w:delText>7</w:delText>
        </w:r>
      </w:del>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9A4A05" w:rsidRPr="007300EF" w14:paraId="2213ED98" w14:textId="77777777" w:rsidTr="00D304A4">
        <w:trPr>
          <w:trHeight w:val="20"/>
        </w:trPr>
        <w:tc>
          <w:tcPr>
            <w:tcW w:w="0" w:type="auto"/>
            <w:tcBorders>
              <w:top w:val="single" w:sz="4" w:space="0" w:color="auto"/>
              <w:bottom w:val="single" w:sz="4" w:space="0" w:color="auto"/>
            </w:tcBorders>
            <w:vAlign w:val="center"/>
          </w:tcPr>
          <w:p w14:paraId="3D79C5CF" w14:textId="77777777" w:rsidR="009A4A05" w:rsidRPr="004B661C" w:rsidRDefault="009A4A05" w:rsidP="00D304A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3A668ED" w14:textId="77777777" w:rsidR="009A4A05" w:rsidRPr="004B661C" w:rsidRDefault="009A4A05" w:rsidP="00D304A4">
            <w:pPr>
              <w:rPr>
                <w:b/>
                <w:sz w:val="14"/>
                <w:szCs w:val="14"/>
                <w:lang w:val="en-GB"/>
              </w:rPr>
            </w:pPr>
            <w:r w:rsidRPr="004B661C">
              <w:rPr>
                <w:b/>
                <w:sz w:val="14"/>
                <w:szCs w:val="14"/>
                <w:lang w:val="en-GB"/>
              </w:rPr>
              <w:t>ICD10 code</w:t>
            </w:r>
          </w:p>
        </w:tc>
      </w:tr>
      <w:tr w:rsidR="009A4A05" w:rsidRPr="007300EF" w14:paraId="12D9E0E3" w14:textId="77777777" w:rsidTr="00D304A4">
        <w:trPr>
          <w:trHeight w:val="20"/>
        </w:trPr>
        <w:tc>
          <w:tcPr>
            <w:tcW w:w="0" w:type="auto"/>
            <w:tcMar>
              <w:left w:w="215" w:type="dxa"/>
            </w:tcMar>
            <w:vAlign w:val="center"/>
          </w:tcPr>
          <w:p w14:paraId="718E9B1C" w14:textId="77777777" w:rsidR="009A4A05" w:rsidRPr="007300EF" w:rsidRDefault="009A4A05" w:rsidP="00D304A4">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06E17889" w14:textId="77777777" w:rsidR="009A4A05" w:rsidRPr="007300EF" w:rsidRDefault="009A4A05" w:rsidP="00D304A4">
            <w:pPr>
              <w:rPr>
                <w:sz w:val="14"/>
                <w:szCs w:val="14"/>
                <w:lang w:val="en-GB"/>
              </w:rPr>
            </w:pPr>
            <w:r>
              <w:rPr>
                <w:sz w:val="14"/>
                <w:szCs w:val="14"/>
                <w:lang w:val="en-GB"/>
              </w:rPr>
              <w:t>B20-B24</w:t>
            </w:r>
          </w:p>
        </w:tc>
      </w:tr>
      <w:tr w:rsidR="009A4A05" w:rsidRPr="007300EF" w14:paraId="4AA598BC" w14:textId="77777777" w:rsidTr="00D304A4">
        <w:trPr>
          <w:trHeight w:val="20"/>
        </w:trPr>
        <w:tc>
          <w:tcPr>
            <w:tcW w:w="0" w:type="auto"/>
            <w:tcMar>
              <w:left w:w="215" w:type="dxa"/>
            </w:tcMar>
            <w:vAlign w:val="center"/>
          </w:tcPr>
          <w:p w14:paraId="4B951205" w14:textId="77777777" w:rsidR="009A4A05" w:rsidRPr="007F01BD" w:rsidRDefault="009A4A05" w:rsidP="00D304A4">
            <w:pPr>
              <w:rPr>
                <w:sz w:val="14"/>
                <w:szCs w:val="14"/>
                <w:lang w:val="en-GB"/>
              </w:rPr>
            </w:pPr>
            <w:r w:rsidRPr="00D304A4">
              <w:rPr>
                <w:sz w:val="14"/>
                <w:szCs w:val="14"/>
                <w:lang w:val="en-GB"/>
              </w:rPr>
              <w:t>Asymptomatic HIV infection status</w:t>
            </w:r>
          </w:p>
        </w:tc>
        <w:tc>
          <w:tcPr>
            <w:tcW w:w="0" w:type="auto"/>
            <w:vAlign w:val="center"/>
          </w:tcPr>
          <w:p w14:paraId="30E13471" w14:textId="77777777" w:rsidR="009A4A05" w:rsidRPr="007300EF" w:rsidRDefault="009A4A05" w:rsidP="00D304A4">
            <w:pPr>
              <w:rPr>
                <w:sz w:val="14"/>
                <w:szCs w:val="14"/>
                <w:lang w:val="en-GB"/>
              </w:rPr>
            </w:pPr>
            <w:r>
              <w:rPr>
                <w:sz w:val="14"/>
                <w:szCs w:val="14"/>
                <w:lang w:val="en-GB"/>
              </w:rPr>
              <w:t>Z21</w:t>
            </w:r>
          </w:p>
        </w:tc>
      </w:tr>
      <w:tr w:rsidR="009A4A05" w:rsidRPr="007300EF" w14:paraId="73377582" w14:textId="77777777" w:rsidTr="00D304A4">
        <w:trPr>
          <w:trHeight w:val="20"/>
        </w:trPr>
        <w:tc>
          <w:tcPr>
            <w:tcW w:w="0" w:type="auto"/>
            <w:tcMar>
              <w:left w:w="215" w:type="dxa"/>
            </w:tcMar>
            <w:vAlign w:val="center"/>
          </w:tcPr>
          <w:p w14:paraId="4DE13B4A" w14:textId="77777777" w:rsidR="009A4A05" w:rsidRPr="007F01BD" w:rsidRDefault="009A4A05" w:rsidP="00D304A4">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54AC5B4D" w14:textId="77777777" w:rsidR="009A4A05" w:rsidRPr="007300EF" w:rsidRDefault="009A4A05" w:rsidP="00D304A4">
            <w:pPr>
              <w:rPr>
                <w:sz w:val="14"/>
                <w:szCs w:val="14"/>
                <w:lang w:val="en-GB"/>
              </w:rPr>
            </w:pPr>
            <w:r>
              <w:rPr>
                <w:sz w:val="14"/>
                <w:szCs w:val="14"/>
                <w:lang w:val="en-GB"/>
              </w:rPr>
              <w:t>R75</w:t>
            </w:r>
          </w:p>
        </w:tc>
      </w:tr>
      <w:tr w:rsidR="009A4A05" w:rsidRPr="007300EF" w14:paraId="402600B4" w14:textId="77777777" w:rsidTr="00D304A4">
        <w:trPr>
          <w:trHeight w:val="20"/>
        </w:trPr>
        <w:tc>
          <w:tcPr>
            <w:tcW w:w="0" w:type="auto"/>
            <w:tcMar>
              <w:left w:w="215" w:type="dxa"/>
            </w:tcMar>
            <w:vAlign w:val="center"/>
          </w:tcPr>
          <w:p w14:paraId="31A3E294" w14:textId="77777777" w:rsidR="009A4A05" w:rsidRPr="007300EF" w:rsidRDefault="009A4A05" w:rsidP="00D304A4">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77382666" w14:textId="77777777" w:rsidR="009A4A05" w:rsidRPr="007300EF" w:rsidRDefault="009A4A05" w:rsidP="00D304A4">
            <w:pPr>
              <w:rPr>
                <w:sz w:val="14"/>
                <w:szCs w:val="14"/>
                <w:lang w:val="en-GB"/>
              </w:rPr>
            </w:pPr>
            <w:r>
              <w:rPr>
                <w:sz w:val="14"/>
                <w:szCs w:val="14"/>
                <w:lang w:val="en-GB"/>
              </w:rPr>
              <w:t>O98.7</w:t>
            </w:r>
          </w:p>
        </w:tc>
      </w:tr>
      <w:tr w:rsidR="009A4A05" w:rsidRPr="007300EF" w14:paraId="184FC6A4" w14:textId="77777777" w:rsidTr="00D304A4">
        <w:trPr>
          <w:trHeight w:val="20"/>
        </w:trPr>
        <w:tc>
          <w:tcPr>
            <w:tcW w:w="0" w:type="auto"/>
            <w:tcBorders>
              <w:top w:val="single" w:sz="4" w:space="0" w:color="auto"/>
              <w:bottom w:val="single" w:sz="4" w:space="0" w:color="auto"/>
            </w:tcBorders>
            <w:tcMar>
              <w:left w:w="108" w:type="dxa"/>
            </w:tcMar>
            <w:vAlign w:val="center"/>
          </w:tcPr>
          <w:p w14:paraId="0CF5D7BB" w14:textId="77777777" w:rsidR="009A4A05" w:rsidRPr="004B661C" w:rsidRDefault="009A4A05" w:rsidP="00D304A4">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4E61C858" w14:textId="77777777" w:rsidR="009A4A05" w:rsidRPr="004B661C" w:rsidRDefault="009A4A05" w:rsidP="00D304A4">
            <w:pPr>
              <w:rPr>
                <w:b/>
                <w:sz w:val="14"/>
                <w:szCs w:val="14"/>
                <w:lang w:val="en-GB"/>
              </w:rPr>
            </w:pPr>
            <w:r w:rsidRPr="004B661C">
              <w:rPr>
                <w:b/>
                <w:sz w:val="14"/>
                <w:szCs w:val="14"/>
                <w:lang w:val="en-GB"/>
              </w:rPr>
              <w:t>ATC code</w:t>
            </w:r>
          </w:p>
        </w:tc>
      </w:tr>
      <w:tr w:rsidR="009A4A05" w:rsidRPr="007300EF" w14:paraId="69218503" w14:textId="77777777" w:rsidTr="00D304A4">
        <w:trPr>
          <w:trHeight w:val="20"/>
        </w:trPr>
        <w:tc>
          <w:tcPr>
            <w:tcW w:w="0" w:type="auto"/>
            <w:tcBorders>
              <w:top w:val="single" w:sz="4" w:space="0" w:color="auto"/>
            </w:tcBorders>
            <w:tcMar>
              <w:left w:w="215" w:type="dxa"/>
            </w:tcMar>
            <w:vAlign w:val="center"/>
          </w:tcPr>
          <w:p w14:paraId="47843FEB" w14:textId="77777777" w:rsidR="009A4A05" w:rsidRPr="007300EF" w:rsidRDefault="009A4A05" w:rsidP="00D304A4">
            <w:pPr>
              <w:rPr>
                <w:sz w:val="14"/>
                <w:szCs w:val="14"/>
                <w:lang w:val="en-GB"/>
              </w:rPr>
            </w:pPr>
            <w:r>
              <w:rPr>
                <w:sz w:val="14"/>
                <w:szCs w:val="14"/>
                <w:lang w:val="en-GB"/>
              </w:rPr>
              <w:t>Protease inhibitors</w:t>
            </w:r>
          </w:p>
        </w:tc>
        <w:tc>
          <w:tcPr>
            <w:tcW w:w="0" w:type="auto"/>
            <w:tcBorders>
              <w:top w:val="single" w:sz="4" w:space="0" w:color="auto"/>
            </w:tcBorders>
            <w:vAlign w:val="center"/>
          </w:tcPr>
          <w:p w14:paraId="3794F902" w14:textId="77777777" w:rsidR="009A4A05" w:rsidRPr="007300EF" w:rsidRDefault="009A4A05" w:rsidP="00D304A4">
            <w:pPr>
              <w:rPr>
                <w:sz w:val="14"/>
                <w:szCs w:val="14"/>
                <w:lang w:val="en-GB"/>
              </w:rPr>
            </w:pPr>
            <w:r w:rsidRPr="00D304A4">
              <w:rPr>
                <w:sz w:val="14"/>
                <w:szCs w:val="14"/>
                <w:lang w:val="en-GB"/>
              </w:rPr>
              <w:t>J05AE</w:t>
            </w:r>
          </w:p>
        </w:tc>
      </w:tr>
      <w:tr w:rsidR="009A4A05" w:rsidRPr="007300EF" w14:paraId="49274066" w14:textId="77777777" w:rsidTr="00D304A4">
        <w:trPr>
          <w:trHeight w:val="20"/>
        </w:trPr>
        <w:tc>
          <w:tcPr>
            <w:tcW w:w="0" w:type="auto"/>
            <w:tcMar>
              <w:left w:w="215" w:type="dxa"/>
            </w:tcMar>
            <w:vAlign w:val="center"/>
          </w:tcPr>
          <w:p w14:paraId="45F8A246" w14:textId="77777777" w:rsidR="009A4A05" w:rsidRPr="00C117F3" w:rsidRDefault="009A4A05" w:rsidP="00D304A4">
            <w:pPr>
              <w:rPr>
                <w:sz w:val="14"/>
                <w:szCs w:val="14"/>
                <w:lang w:val="en-GB"/>
              </w:rPr>
            </w:pPr>
            <w:r w:rsidRPr="00D304A4">
              <w:rPr>
                <w:sz w:val="14"/>
                <w:szCs w:val="14"/>
                <w:lang w:val="en-GB"/>
              </w:rPr>
              <w:t>Nucleoside and nucleotide reverse transcriptase inhibitors</w:t>
            </w:r>
          </w:p>
        </w:tc>
        <w:tc>
          <w:tcPr>
            <w:tcW w:w="0" w:type="auto"/>
            <w:vAlign w:val="center"/>
          </w:tcPr>
          <w:p w14:paraId="6E763DA1" w14:textId="77777777" w:rsidR="009A4A05" w:rsidRPr="00C117F3" w:rsidRDefault="009A4A05" w:rsidP="00D304A4">
            <w:pPr>
              <w:rPr>
                <w:sz w:val="14"/>
                <w:szCs w:val="14"/>
                <w:lang w:val="en-GB"/>
              </w:rPr>
            </w:pPr>
            <w:r w:rsidRPr="00D304A4">
              <w:rPr>
                <w:sz w:val="14"/>
                <w:szCs w:val="14"/>
                <w:lang w:val="en-GB"/>
              </w:rPr>
              <w:t>J05AF</w:t>
            </w:r>
          </w:p>
        </w:tc>
      </w:tr>
      <w:tr w:rsidR="009A4A05" w:rsidRPr="007300EF" w14:paraId="53B684CE" w14:textId="77777777" w:rsidTr="00D304A4">
        <w:trPr>
          <w:trHeight w:val="20"/>
        </w:trPr>
        <w:tc>
          <w:tcPr>
            <w:tcW w:w="0" w:type="auto"/>
            <w:tcMar>
              <w:left w:w="215" w:type="dxa"/>
            </w:tcMar>
            <w:vAlign w:val="center"/>
          </w:tcPr>
          <w:p w14:paraId="01DE6D17" w14:textId="77777777" w:rsidR="009A4A05" w:rsidRPr="00C117F3" w:rsidRDefault="009A4A05" w:rsidP="00D304A4">
            <w:pPr>
              <w:rPr>
                <w:sz w:val="14"/>
                <w:szCs w:val="14"/>
                <w:lang w:val="en-GB"/>
              </w:rPr>
            </w:pPr>
            <w:r w:rsidRPr="00D304A4">
              <w:rPr>
                <w:sz w:val="14"/>
                <w:szCs w:val="14"/>
                <w:lang w:val="en-GB"/>
              </w:rPr>
              <w:t>Non-nucleoside reverse transcriptase inhibitors</w:t>
            </w:r>
          </w:p>
        </w:tc>
        <w:tc>
          <w:tcPr>
            <w:tcW w:w="0" w:type="auto"/>
            <w:vAlign w:val="center"/>
          </w:tcPr>
          <w:p w14:paraId="4D0BAB46" w14:textId="77777777" w:rsidR="009A4A05" w:rsidRPr="00C117F3" w:rsidRDefault="009A4A05" w:rsidP="00D304A4">
            <w:pPr>
              <w:rPr>
                <w:sz w:val="14"/>
                <w:szCs w:val="14"/>
                <w:lang w:val="en-GB"/>
              </w:rPr>
            </w:pPr>
            <w:r w:rsidRPr="00D304A4">
              <w:rPr>
                <w:sz w:val="14"/>
                <w:szCs w:val="14"/>
                <w:lang w:val="en-GB"/>
              </w:rPr>
              <w:t>J05AG</w:t>
            </w:r>
          </w:p>
        </w:tc>
      </w:tr>
      <w:tr w:rsidR="009A4A05" w:rsidRPr="007300EF" w14:paraId="7A4836B7" w14:textId="77777777" w:rsidTr="00D81BA1">
        <w:trPr>
          <w:trHeight w:val="20"/>
        </w:trPr>
        <w:tc>
          <w:tcPr>
            <w:tcW w:w="0" w:type="auto"/>
            <w:tcMar>
              <w:left w:w="215" w:type="dxa"/>
            </w:tcMar>
            <w:vAlign w:val="center"/>
          </w:tcPr>
          <w:p w14:paraId="1C11C4A8" w14:textId="77777777" w:rsidR="009A4A05" w:rsidRPr="00C117F3" w:rsidRDefault="009A4A05" w:rsidP="00D304A4">
            <w:pPr>
              <w:rPr>
                <w:sz w:val="14"/>
                <w:szCs w:val="14"/>
                <w:lang w:val="en-GB"/>
              </w:rPr>
            </w:pPr>
            <w:r w:rsidRPr="00D304A4">
              <w:rPr>
                <w:sz w:val="14"/>
                <w:szCs w:val="14"/>
                <w:lang w:val="en-GB"/>
              </w:rPr>
              <w:t>Integrase inhibitors</w:t>
            </w:r>
          </w:p>
        </w:tc>
        <w:tc>
          <w:tcPr>
            <w:tcW w:w="0" w:type="auto"/>
            <w:vAlign w:val="center"/>
          </w:tcPr>
          <w:p w14:paraId="70B21122" w14:textId="77777777" w:rsidR="009A4A05" w:rsidRPr="00C117F3" w:rsidRDefault="009A4A05" w:rsidP="00D304A4">
            <w:pPr>
              <w:rPr>
                <w:sz w:val="14"/>
                <w:szCs w:val="14"/>
                <w:lang w:val="en-GB"/>
              </w:rPr>
            </w:pPr>
            <w:r w:rsidRPr="00D304A4">
              <w:rPr>
                <w:sz w:val="14"/>
                <w:szCs w:val="14"/>
                <w:lang w:val="en-GB"/>
              </w:rPr>
              <w:t>J05AJ</w:t>
            </w:r>
          </w:p>
        </w:tc>
      </w:tr>
      <w:tr w:rsidR="009A4A05" w:rsidRPr="007300EF" w14:paraId="0D3AC8FE" w14:textId="77777777" w:rsidTr="00D81BA1">
        <w:trPr>
          <w:trHeight w:val="20"/>
        </w:trPr>
        <w:tc>
          <w:tcPr>
            <w:tcW w:w="0" w:type="auto"/>
            <w:tcBorders>
              <w:bottom w:val="single" w:sz="4" w:space="0" w:color="auto"/>
            </w:tcBorders>
            <w:tcMar>
              <w:left w:w="215" w:type="dxa"/>
            </w:tcMar>
            <w:vAlign w:val="center"/>
          </w:tcPr>
          <w:p w14:paraId="3F6803F1" w14:textId="77777777" w:rsidR="009A4A05" w:rsidRPr="00C117F3" w:rsidRDefault="009A4A05" w:rsidP="00D304A4">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146BF8F7" w14:textId="77777777" w:rsidR="009A4A05" w:rsidRPr="00C117F3" w:rsidRDefault="009A4A05" w:rsidP="00D304A4">
            <w:pPr>
              <w:rPr>
                <w:sz w:val="14"/>
                <w:szCs w:val="14"/>
                <w:lang w:val="en-GB"/>
              </w:rPr>
            </w:pPr>
            <w:r w:rsidRPr="00D81BA1">
              <w:rPr>
                <w:sz w:val="14"/>
                <w:szCs w:val="14"/>
                <w:lang w:val="en-GB"/>
              </w:rPr>
              <w:t>J05AR</w:t>
            </w:r>
          </w:p>
        </w:tc>
      </w:tr>
      <w:tr w:rsidR="009A4A05" w:rsidRPr="007300EF" w14:paraId="3D25AECE" w14:textId="77777777" w:rsidTr="00D81BA1">
        <w:trPr>
          <w:trHeight w:val="20"/>
        </w:trPr>
        <w:tc>
          <w:tcPr>
            <w:tcW w:w="0" w:type="auto"/>
            <w:tcBorders>
              <w:top w:val="single" w:sz="4" w:space="0" w:color="auto"/>
              <w:bottom w:val="single" w:sz="4" w:space="0" w:color="auto"/>
            </w:tcBorders>
            <w:vAlign w:val="center"/>
          </w:tcPr>
          <w:p w14:paraId="233D60A9" w14:textId="77777777" w:rsidR="009A4A05" w:rsidRPr="00D81BA1" w:rsidRDefault="009A4A05" w:rsidP="00D81BA1">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04B20991" w14:textId="77777777" w:rsidR="009A4A05" w:rsidRPr="00D81BA1" w:rsidRDefault="009A4A05" w:rsidP="00D304A4">
            <w:pPr>
              <w:rPr>
                <w:sz w:val="14"/>
                <w:szCs w:val="14"/>
                <w:lang w:val="en-GB"/>
              </w:rPr>
            </w:pPr>
            <w:r w:rsidRPr="004B661C">
              <w:rPr>
                <w:b/>
                <w:sz w:val="14"/>
                <w:szCs w:val="14"/>
                <w:lang w:val="en-GB"/>
              </w:rPr>
              <w:t>ATC code</w:t>
            </w:r>
          </w:p>
        </w:tc>
      </w:tr>
      <w:tr w:rsidR="009A4A05" w:rsidRPr="007300EF" w14:paraId="39BB079A" w14:textId="77777777" w:rsidTr="00D81BA1">
        <w:trPr>
          <w:trHeight w:val="20"/>
        </w:trPr>
        <w:tc>
          <w:tcPr>
            <w:tcW w:w="0" w:type="auto"/>
            <w:tcBorders>
              <w:top w:val="single" w:sz="4" w:space="0" w:color="auto"/>
            </w:tcBorders>
            <w:tcMar>
              <w:left w:w="215" w:type="dxa"/>
            </w:tcMar>
            <w:vAlign w:val="center"/>
          </w:tcPr>
          <w:p w14:paraId="69AFF857" w14:textId="77777777" w:rsidR="009A4A05" w:rsidRPr="00D81BA1" w:rsidRDefault="009A4A05" w:rsidP="00D304A4">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1ED703D7" w14:textId="77777777" w:rsidR="009A4A05" w:rsidRPr="00D81BA1" w:rsidRDefault="009A4A05" w:rsidP="00D304A4">
            <w:pPr>
              <w:rPr>
                <w:sz w:val="14"/>
                <w:szCs w:val="14"/>
                <w:lang w:val="en-GB"/>
              </w:rPr>
            </w:pPr>
            <w:r w:rsidRPr="00D81BA1">
              <w:rPr>
                <w:sz w:val="14"/>
                <w:szCs w:val="14"/>
                <w:lang w:val="en-GB"/>
              </w:rPr>
              <w:t>J05AR03</w:t>
            </w:r>
          </w:p>
        </w:tc>
      </w:tr>
      <w:tr w:rsidR="009A4A05" w:rsidRPr="007300EF" w14:paraId="0AA0AE19" w14:textId="77777777" w:rsidTr="00D81BA1">
        <w:trPr>
          <w:trHeight w:val="20"/>
        </w:trPr>
        <w:tc>
          <w:tcPr>
            <w:tcW w:w="0" w:type="auto"/>
            <w:tcMar>
              <w:left w:w="215" w:type="dxa"/>
            </w:tcMar>
            <w:vAlign w:val="center"/>
          </w:tcPr>
          <w:p w14:paraId="571F7723" w14:textId="77777777" w:rsidR="009A4A05" w:rsidRPr="00D81BA1" w:rsidRDefault="009A4A05" w:rsidP="00D304A4">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6D2A4B89" w14:textId="77777777" w:rsidR="009A4A05" w:rsidRPr="00D81BA1" w:rsidRDefault="009A4A05" w:rsidP="00D304A4">
            <w:pPr>
              <w:rPr>
                <w:sz w:val="14"/>
                <w:szCs w:val="14"/>
                <w:lang w:val="en-GB"/>
              </w:rPr>
            </w:pPr>
            <w:r w:rsidRPr="00D81BA1">
              <w:rPr>
                <w:sz w:val="14"/>
                <w:szCs w:val="14"/>
                <w:lang w:val="en-GB"/>
              </w:rPr>
              <w:t>J05AF13</w:t>
            </w:r>
          </w:p>
        </w:tc>
      </w:tr>
      <w:tr w:rsidR="009A4A05" w:rsidRPr="007300EF" w14:paraId="794D0D08" w14:textId="77777777" w:rsidTr="00D81BA1">
        <w:trPr>
          <w:trHeight w:val="20"/>
        </w:trPr>
        <w:tc>
          <w:tcPr>
            <w:tcW w:w="0" w:type="auto"/>
            <w:tcMar>
              <w:left w:w="215" w:type="dxa"/>
            </w:tcMar>
            <w:vAlign w:val="center"/>
          </w:tcPr>
          <w:p w14:paraId="5143BB24" w14:textId="77777777" w:rsidR="009A4A05" w:rsidRPr="00D81BA1" w:rsidRDefault="009A4A05" w:rsidP="00D304A4">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2E6F278D" w14:textId="77777777" w:rsidR="009A4A05" w:rsidRPr="00D81BA1" w:rsidRDefault="009A4A05" w:rsidP="00D304A4">
            <w:pPr>
              <w:rPr>
                <w:sz w:val="14"/>
                <w:szCs w:val="14"/>
                <w:lang w:val="en-GB"/>
              </w:rPr>
            </w:pPr>
            <w:r w:rsidRPr="00D81BA1">
              <w:rPr>
                <w:sz w:val="14"/>
                <w:szCs w:val="14"/>
                <w:lang w:val="en-GB"/>
              </w:rPr>
              <w:t>J05AF09</w:t>
            </w:r>
          </w:p>
        </w:tc>
      </w:tr>
      <w:tr w:rsidR="009A4A05" w:rsidRPr="007300EF" w14:paraId="4C0AD630" w14:textId="77777777" w:rsidTr="00D304A4">
        <w:trPr>
          <w:trHeight w:val="20"/>
        </w:trPr>
        <w:tc>
          <w:tcPr>
            <w:tcW w:w="0" w:type="auto"/>
            <w:tcBorders>
              <w:bottom w:val="single" w:sz="4" w:space="0" w:color="auto"/>
            </w:tcBorders>
            <w:tcMar>
              <w:left w:w="215" w:type="dxa"/>
            </w:tcMar>
            <w:vAlign w:val="center"/>
          </w:tcPr>
          <w:p w14:paraId="1BF9F0AF" w14:textId="77777777" w:rsidR="009A4A05" w:rsidRPr="00D81BA1" w:rsidRDefault="009A4A05" w:rsidP="00D81BA1">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5E9317F4" w14:textId="77777777" w:rsidR="009A4A05" w:rsidRPr="00D81BA1" w:rsidRDefault="009A4A05" w:rsidP="00D304A4">
            <w:pPr>
              <w:rPr>
                <w:sz w:val="14"/>
                <w:szCs w:val="14"/>
                <w:lang w:val="en-GB"/>
              </w:rPr>
            </w:pPr>
            <w:r w:rsidRPr="00D81BA1">
              <w:rPr>
                <w:sz w:val="14"/>
                <w:szCs w:val="14"/>
                <w:lang w:val="en-GB"/>
              </w:rPr>
              <w:t>J05AF05</w:t>
            </w:r>
          </w:p>
        </w:tc>
      </w:tr>
      <w:tr w:rsidR="009A4A05" w:rsidRPr="007300EF" w14:paraId="24860C39" w14:textId="77777777" w:rsidTr="00C77BD6">
        <w:trPr>
          <w:trHeight w:val="20"/>
        </w:trPr>
        <w:tc>
          <w:tcPr>
            <w:tcW w:w="0" w:type="auto"/>
            <w:tcBorders>
              <w:top w:val="single" w:sz="4" w:space="0" w:color="auto"/>
              <w:bottom w:val="single" w:sz="4" w:space="0" w:color="auto"/>
            </w:tcBorders>
            <w:tcMar>
              <w:left w:w="108" w:type="dxa"/>
            </w:tcMar>
            <w:vAlign w:val="center"/>
          </w:tcPr>
          <w:p w14:paraId="56C7D484" w14:textId="77777777" w:rsidR="009A4A05" w:rsidRPr="004B661C" w:rsidRDefault="009A4A05" w:rsidP="00D304A4">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4B30A711" w14:textId="77777777" w:rsidR="009A4A05" w:rsidRPr="004B661C" w:rsidRDefault="009A4A05" w:rsidP="00D304A4">
            <w:pPr>
              <w:rPr>
                <w:b/>
                <w:sz w:val="14"/>
                <w:szCs w:val="14"/>
                <w:lang w:val="en-GB"/>
              </w:rPr>
            </w:pPr>
            <w:r w:rsidRPr="004B661C">
              <w:rPr>
                <w:b/>
                <w:sz w:val="14"/>
                <w:szCs w:val="14"/>
                <w:lang w:val="en-GB"/>
              </w:rPr>
              <w:t xml:space="preserve">Value  </w:t>
            </w:r>
          </w:p>
        </w:tc>
      </w:tr>
      <w:tr w:rsidR="009A4A05" w:rsidRPr="007300EF" w14:paraId="2D4EA3B4" w14:textId="77777777" w:rsidTr="00C77BD6">
        <w:trPr>
          <w:trHeight w:val="20"/>
        </w:trPr>
        <w:tc>
          <w:tcPr>
            <w:tcW w:w="0" w:type="auto"/>
            <w:tcBorders>
              <w:top w:val="single" w:sz="4" w:space="0" w:color="auto"/>
              <w:bottom w:val="single" w:sz="4" w:space="0" w:color="auto"/>
            </w:tcBorders>
            <w:tcMar>
              <w:left w:w="215" w:type="dxa"/>
            </w:tcMar>
            <w:vAlign w:val="center"/>
          </w:tcPr>
          <w:p w14:paraId="458FA067" w14:textId="77777777" w:rsidR="009A4A05" w:rsidRPr="0094597B" w:rsidRDefault="009A4A05" w:rsidP="00D304A4">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32096403" w14:textId="77777777" w:rsidR="009A4A05" w:rsidRPr="007300EF" w:rsidRDefault="009A4A05" w:rsidP="00D304A4">
            <w:pPr>
              <w:rPr>
                <w:sz w:val="14"/>
                <w:szCs w:val="14"/>
                <w:lang w:val="en-GB"/>
              </w:rPr>
            </w:pPr>
            <w:r>
              <w:rPr>
                <w:sz w:val="14"/>
                <w:szCs w:val="14"/>
                <w:lang w:val="en-GB"/>
              </w:rPr>
              <w:t>Positive</w:t>
            </w:r>
          </w:p>
        </w:tc>
      </w:tr>
    </w:tbl>
    <w:p w14:paraId="3CEAF759" w14:textId="4829B47B" w:rsidR="009A4A05" w:rsidRPr="009736E2" w:rsidRDefault="009A4A05" w:rsidP="002C4DF2">
      <w:pPr>
        <w:spacing w:after="200" w:line="276" w:lineRule="auto"/>
        <w:jc w:val="both"/>
        <w:rPr>
          <w:rFonts w:ascii="Georgia" w:hAnsi="Georgia"/>
          <w:b/>
          <w:sz w:val="24"/>
          <w:szCs w:val="24"/>
        </w:rPr>
      </w:pPr>
    </w:p>
    <w:sectPr w:rsidR="009A4A05" w:rsidRPr="009736E2" w:rsidSect="009F7C64">
      <w:type w:val="continuous"/>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4" w:author="Haas, Andreas (ISPM)" w:date="2022-06-10T11:20:00Z" w:initials="HA(">
    <w:p w14:paraId="4A8EF1DE" w14:textId="68E1A68A" w:rsidR="00A96E5B" w:rsidRDefault="00A96E5B">
      <w:pPr>
        <w:pStyle w:val="CommentText"/>
      </w:pPr>
      <w:r>
        <w:rPr>
          <w:rStyle w:val="CommentReference"/>
        </w:rPr>
        <w:annotationRef/>
      </w:r>
      <w:r w:rsidR="00544F7D">
        <w:rPr>
          <w:noProof/>
        </w:rPr>
        <w:t>Add the reference to the systematic review with the M</w:t>
      </w:r>
      <w:r w:rsidR="00544F7D">
        <w:rPr>
          <w:noProof/>
        </w:rPr>
        <w:t>ACE definitions</w:t>
      </w:r>
    </w:p>
  </w:comment>
  <w:comment w:id="449" w:author="Haas, Andreas (ISPM)" w:date="2022-06-10T08:43:00Z" w:initials="HA(">
    <w:p w14:paraId="1217154C" w14:textId="52A035B4" w:rsidR="00935AE8" w:rsidRDefault="001C5EDD">
      <w:pPr>
        <w:pStyle w:val="CommentText"/>
      </w:pPr>
      <w:r>
        <w:rPr>
          <w:rStyle w:val="CommentReference"/>
        </w:rPr>
        <w:annotationRef/>
      </w:r>
      <w:r w:rsidR="00935AE8">
        <w:t>Change ethnicity to population group</w:t>
      </w:r>
    </w:p>
    <w:p w14:paraId="0D98C5D5" w14:textId="47794349" w:rsidR="001C5EDD" w:rsidRDefault="001C5EDD">
      <w:pPr>
        <w:pStyle w:val="CommentText"/>
      </w:pPr>
      <w:r>
        <w:t>Change CVD to MACE</w:t>
      </w:r>
    </w:p>
    <w:p w14:paraId="42E08E55" w14:textId="77777777" w:rsidR="001C5EDD" w:rsidRDefault="001C5EDD">
      <w:pPr>
        <w:pStyle w:val="CommentText"/>
      </w:pPr>
      <w:r>
        <w:t xml:space="preserve">Smoking in t+n should be unadjusted </w:t>
      </w:r>
    </w:p>
    <w:p w14:paraId="210E4B2B" w14:textId="77777777" w:rsidR="001C5EDD" w:rsidRDefault="001C5EDD">
      <w:pPr>
        <w:pStyle w:val="CommentText"/>
      </w:pPr>
      <w:r>
        <w:t>Sleep should be sleep disorders</w:t>
      </w:r>
    </w:p>
    <w:p w14:paraId="06FF5A21" w14:textId="5CAE418A" w:rsidR="004F13A9" w:rsidRDefault="004F13A9">
      <w:pPr>
        <w:pStyle w:val="CommentText"/>
      </w:pPr>
      <w:r>
        <w:t>Depr</w:t>
      </w:r>
      <w:r w:rsidR="00933052">
        <w:t>ession should be depressive disorders</w:t>
      </w:r>
    </w:p>
    <w:p w14:paraId="7BBA4FBE" w14:textId="77777777" w:rsidR="004F13A9" w:rsidRDefault="004F13A9">
      <w:pPr>
        <w:pStyle w:val="CommentText"/>
      </w:pPr>
    </w:p>
    <w:p w14:paraId="66ED0C49" w14:textId="1C25C263" w:rsidR="004F13A9" w:rsidRDefault="004F13A9">
      <w:pPr>
        <w:pStyle w:val="CommentText"/>
      </w:pPr>
      <w:r>
        <w:t xml:space="preserve">Organic mental disorders, </w:t>
      </w:r>
      <w:r w:rsidR="00933052">
        <w:t>serious mental disorders</w:t>
      </w:r>
      <w:r>
        <w:t xml:space="preserve">, other anxiety disorders and other mental disorders are missing in the DAG. </w:t>
      </w:r>
    </w:p>
    <w:p w14:paraId="06EE2E74" w14:textId="77777777" w:rsidR="003411A3" w:rsidRDefault="003411A3">
      <w:pPr>
        <w:pStyle w:val="CommentText"/>
      </w:pPr>
    </w:p>
    <w:p w14:paraId="6810699E" w14:textId="73224409" w:rsidR="003411A3" w:rsidRDefault="003411A3">
      <w:pPr>
        <w:pStyle w:val="CommentText"/>
      </w:pPr>
      <w:r>
        <w:t xml:space="preserve">Please ensure consistency of abbreviations and naming of variables and define all abbriviations in a footnote. </w:t>
      </w:r>
    </w:p>
    <w:p w14:paraId="0498EF81" w14:textId="133C9AB7" w:rsidR="00933052" w:rsidRDefault="00933052">
      <w:pPr>
        <w:pStyle w:val="CommentText"/>
      </w:pPr>
    </w:p>
    <w:p w14:paraId="17082298" w14:textId="6D86A7B5" w:rsidR="00933052" w:rsidRDefault="00933052">
      <w:pPr>
        <w:pStyle w:val="CommentText"/>
      </w:pPr>
      <w:r>
        <w:t xml:space="preserve">Arrows should not be red. Please turn off the color coding of the arrows. </w:t>
      </w:r>
    </w:p>
  </w:comment>
  <w:comment w:id="640" w:author="Haas, Andreas (ISPM)" w:date="2022-06-10T11:08:00Z" w:initials="HA(">
    <w:p w14:paraId="301115CA" w14:textId="0D59B68C" w:rsidR="003411A3" w:rsidRDefault="003411A3">
      <w:pPr>
        <w:pStyle w:val="CommentText"/>
      </w:pPr>
      <w:r>
        <w:rPr>
          <w:rStyle w:val="CommentReference"/>
        </w:rPr>
        <w:annotationRef/>
      </w:r>
      <w:r>
        <w:t>This table does not show MACE3 but just revascularization procedures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8EF1DE" w15:done="0"/>
  <w15:commentEx w15:paraId="17082298" w15:done="0"/>
  <w15:commentEx w15:paraId="301115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9A134" w14:textId="77777777" w:rsidR="00544F7D" w:rsidRDefault="00544F7D" w:rsidP="001947AB">
      <w:r>
        <w:separator/>
      </w:r>
    </w:p>
  </w:endnote>
  <w:endnote w:type="continuationSeparator" w:id="0">
    <w:p w14:paraId="3252E71E" w14:textId="77777777" w:rsidR="00544F7D" w:rsidRDefault="00544F7D"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CAAB2" w14:textId="77777777" w:rsidR="00544F7D" w:rsidRDefault="00544F7D" w:rsidP="001947AB">
      <w:r>
        <w:separator/>
      </w:r>
    </w:p>
  </w:footnote>
  <w:footnote w:type="continuationSeparator" w:id="0">
    <w:p w14:paraId="1A34982A" w14:textId="77777777" w:rsidR="00544F7D" w:rsidRDefault="00544F7D"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CO" w:vendorID="64" w:dllVersion="131078" w:nlCheck="1" w:checkStyle="0"/>
  <w:activeWritingStyle w:appName="MSWord" w:lang="fr-FR" w:vendorID="64" w:dllVersion="131078" w:nlCheck="1" w:checkStyle="0"/>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rAUA8ra7/i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record-ids&gt;&lt;/item&gt;&lt;/Libraries&gt;"/>
  </w:docVars>
  <w:rsids>
    <w:rsidRoot w:val="00716321"/>
    <w:rsid w:val="00000AFB"/>
    <w:rsid w:val="00002D16"/>
    <w:rsid w:val="00005B1A"/>
    <w:rsid w:val="000078E3"/>
    <w:rsid w:val="00013AB7"/>
    <w:rsid w:val="00016493"/>
    <w:rsid w:val="000169DE"/>
    <w:rsid w:val="00020943"/>
    <w:rsid w:val="00021481"/>
    <w:rsid w:val="00027743"/>
    <w:rsid w:val="000302C8"/>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F6986"/>
    <w:rsid w:val="0010277C"/>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C5EDD"/>
    <w:rsid w:val="001C70ED"/>
    <w:rsid w:val="001D4337"/>
    <w:rsid w:val="001D5656"/>
    <w:rsid w:val="001E49AF"/>
    <w:rsid w:val="001E513D"/>
    <w:rsid w:val="001E7411"/>
    <w:rsid w:val="001F1154"/>
    <w:rsid w:val="001F1295"/>
    <w:rsid w:val="001F44AA"/>
    <w:rsid w:val="001F52C0"/>
    <w:rsid w:val="001F6A06"/>
    <w:rsid w:val="002144D8"/>
    <w:rsid w:val="0021527A"/>
    <w:rsid w:val="00223D4D"/>
    <w:rsid w:val="00224644"/>
    <w:rsid w:val="00225B41"/>
    <w:rsid w:val="00226B8F"/>
    <w:rsid w:val="00227CD6"/>
    <w:rsid w:val="00230AF6"/>
    <w:rsid w:val="00237208"/>
    <w:rsid w:val="002413DC"/>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71DA3"/>
    <w:rsid w:val="003721E3"/>
    <w:rsid w:val="00373986"/>
    <w:rsid w:val="00377F0D"/>
    <w:rsid w:val="00395749"/>
    <w:rsid w:val="003A4461"/>
    <w:rsid w:val="003A4F3E"/>
    <w:rsid w:val="003A5941"/>
    <w:rsid w:val="003A65B8"/>
    <w:rsid w:val="003A7A2B"/>
    <w:rsid w:val="003B413C"/>
    <w:rsid w:val="003C11E1"/>
    <w:rsid w:val="003C2F6F"/>
    <w:rsid w:val="003C418C"/>
    <w:rsid w:val="003C46C7"/>
    <w:rsid w:val="003C4E23"/>
    <w:rsid w:val="003C5CD1"/>
    <w:rsid w:val="003C66F3"/>
    <w:rsid w:val="003D1BC9"/>
    <w:rsid w:val="003D484B"/>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5CA7"/>
    <w:rsid w:val="00427043"/>
    <w:rsid w:val="00430B51"/>
    <w:rsid w:val="00430CE3"/>
    <w:rsid w:val="00431379"/>
    <w:rsid w:val="00432A00"/>
    <w:rsid w:val="00432F97"/>
    <w:rsid w:val="00432FE0"/>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39F8"/>
    <w:rsid w:val="004B661C"/>
    <w:rsid w:val="004B7138"/>
    <w:rsid w:val="004C0EEC"/>
    <w:rsid w:val="004C579F"/>
    <w:rsid w:val="004D3596"/>
    <w:rsid w:val="004D3DB9"/>
    <w:rsid w:val="004D42D7"/>
    <w:rsid w:val="004E26E1"/>
    <w:rsid w:val="004E38B0"/>
    <w:rsid w:val="004E42C8"/>
    <w:rsid w:val="004F13A9"/>
    <w:rsid w:val="004F731A"/>
    <w:rsid w:val="00502C30"/>
    <w:rsid w:val="005047AC"/>
    <w:rsid w:val="0052089D"/>
    <w:rsid w:val="00521335"/>
    <w:rsid w:val="00521A6E"/>
    <w:rsid w:val="005263ED"/>
    <w:rsid w:val="00526EC1"/>
    <w:rsid w:val="005303BB"/>
    <w:rsid w:val="005372E7"/>
    <w:rsid w:val="00540A7A"/>
    <w:rsid w:val="00544F7D"/>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E6F"/>
    <w:rsid w:val="005C7236"/>
    <w:rsid w:val="005C76B3"/>
    <w:rsid w:val="005D1346"/>
    <w:rsid w:val="005D53EF"/>
    <w:rsid w:val="005D63FB"/>
    <w:rsid w:val="005E1DD2"/>
    <w:rsid w:val="005F29E8"/>
    <w:rsid w:val="005F3322"/>
    <w:rsid w:val="005F473E"/>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DD"/>
    <w:rsid w:val="00696309"/>
    <w:rsid w:val="006B1575"/>
    <w:rsid w:val="006B266F"/>
    <w:rsid w:val="006B372C"/>
    <w:rsid w:val="006B62B4"/>
    <w:rsid w:val="006B7D7F"/>
    <w:rsid w:val="006C0409"/>
    <w:rsid w:val="006C3BC4"/>
    <w:rsid w:val="006C442D"/>
    <w:rsid w:val="006C5B76"/>
    <w:rsid w:val="006D056B"/>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AF0"/>
    <w:rsid w:val="00726F51"/>
    <w:rsid w:val="007300EF"/>
    <w:rsid w:val="007304D2"/>
    <w:rsid w:val="00733ABA"/>
    <w:rsid w:val="00735780"/>
    <w:rsid w:val="00742838"/>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35BDD"/>
    <w:rsid w:val="00861A04"/>
    <w:rsid w:val="008645DC"/>
    <w:rsid w:val="00865A30"/>
    <w:rsid w:val="00867D88"/>
    <w:rsid w:val="00873423"/>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3052"/>
    <w:rsid w:val="00933430"/>
    <w:rsid w:val="0093451C"/>
    <w:rsid w:val="009350B3"/>
    <w:rsid w:val="00935AE8"/>
    <w:rsid w:val="00936418"/>
    <w:rsid w:val="0093784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D0488"/>
    <w:rsid w:val="00BD2E39"/>
    <w:rsid w:val="00BD3CA6"/>
    <w:rsid w:val="00BD5AA9"/>
    <w:rsid w:val="00BD73F9"/>
    <w:rsid w:val="00BD765D"/>
    <w:rsid w:val="00BE2C2B"/>
    <w:rsid w:val="00BE3EE2"/>
    <w:rsid w:val="00BE5915"/>
    <w:rsid w:val="00BE66BF"/>
    <w:rsid w:val="00BF1717"/>
    <w:rsid w:val="00BF6972"/>
    <w:rsid w:val="00C024DA"/>
    <w:rsid w:val="00C03D7E"/>
    <w:rsid w:val="00C04B31"/>
    <w:rsid w:val="00C05BF0"/>
    <w:rsid w:val="00C0654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E4B28"/>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26C3A"/>
    <w:rsid w:val="00D304A4"/>
    <w:rsid w:val="00D31555"/>
    <w:rsid w:val="00D32BC5"/>
    <w:rsid w:val="00D36438"/>
    <w:rsid w:val="00D41534"/>
    <w:rsid w:val="00D51EAD"/>
    <w:rsid w:val="00D52744"/>
    <w:rsid w:val="00D54194"/>
    <w:rsid w:val="00D546CF"/>
    <w:rsid w:val="00D54A67"/>
    <w:rsid w:val="00D56624"/>
    <w:rsid w:val="00D654C7"/>
    <w:rsid w:val="00D658C7"/>
    <w:rsid w:val="00D716C2"/>
    <w:rsid w:val="00D75712"/>
    <w:rsid w:val="00D767FB"/>
    <w:rsid w:val="00D81769"/>
    <w:rsid w:val="00D81BA1"/>
    <w:rsid w:val="00D85829"/>
    <w:rsid w:val="00D87EFF"/>
    <w:rsid w:val="00D90DBE"/>
    <w:rsid w:val="00DA028F"/>
    <w:rsid w:val="00DA1974"/>
    <w:rsid w:val="00DA2D49"/>
    <w:rsid w:val="00DA4A46"/>
    <w:rsid w:val="00DA7228"/>
    <w:rsid w:val="00DB35A2"/>
    <w:rsid w:val="00DB51AB"/>
    <w:rsid w:val="00DC05F4"/>
    <w:rsid w:val="00DC2835"/>
    <w:rsid w:val="00DC4BBC"/>
    <w:rsid w:val="00DC6AA7"/>
    <w:rsid w:val="00DD5902"/>
    <w:rsid w:val="00DE4A90"/>
    <w:rsid w:val="00DE6108"/>
    <w:rsid w:val="00DE6C75"/>
    <w:rsid w:val="00DF112D"/>
    <w:rsid w:val="00DF1403"/>
    <w:rsid w:val="00DF2899"/>
    <w:rsid w:val="00DF2C39"/>
    <w:rsid w:val="00DF72D2"/>
    <w:rsid w:val="00E15F60"/>
    <w:rsid w:val="00E2036D"/>
    <w:rsid w:val="00E242FD"/>
    <w:rsid w:val="00E24E4F"/>
    <w:rsid w:val="00E30F15"/>
    <w:rsid w:val="00E35220"/>
    <w:rsid w:val="00E43D6E"/>
    <w:rsid w:val="00E479D9"/>
    <w:rsid w:val="00E47FAA"/>
    <w:rsid w:val="00E54595"/>
    <w:rsid w:val="00E54CD3"/>
    <w:rsid w:val="00E60FF5"/>
    <w:rsid w:val="00E63B48"/>
    <w:rsid w:val="00E66B1C"/>
    <w:rsid w:val="00E763E9"/>
    <w:rsid w:val="00E820DC"/>
    <w:rsid w:val="00E94E03"/>
    <w:rsid w:val="00E96D0E"/>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8146E"/>
    <w:rsid w:val="00F82C9A"/>
    <w:rsid w:val="00F8591C"/>
    <w:rsid w:val="00F868A8"/>
    <w:rsid w:val="00F86C80"/>
    <w:rsid w:val="00F876F2"/>
    <w:rsid w:val="00F922B3"/>
    <w:rsid w:val="00FA48EC"/>
    <w:rsid w:val="00FB3207"/>
    <w:rsid w:val="00FB47B0"/>
    <w:rsid w:val="00FB57B9"/>
    <w:rsid w:val="00FB72AA"/>
    <w:rsid w:val="00FC559E"/>
    <w:rsid w:val="00FD28C4"/>
    <w:rsid w:val="00FD4E1E"/>
    <w:rsid w:val="00FD5126"/>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000000"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73081A"/>
    <w:rsid w:val="009370EC"/>
    <w:rsid w:val="00AC5F11"/>
    <w:rsid w:val="00AD56B4"/>
    <w:rsid w:val="00F011A8"/>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E518CF-2C1B-4EE6-8E6D-41DA0AD08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6625</Words>
  <Characters>37765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98</cp:revision>
  <cp:lastPrinted>2016-08-05T07:02:00Z</cp:lastPrinted>
  <dcterms:created xsi:type="dcterms:W3CDTF">2022-06-10T06:16:00Z</dcterms:created>
  <dcterms:modified xsi:type="dcterms:W3CDTF">2022-06-10T14:46:00Z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