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B16BA" w14:textId="0A5A7A8C" w:rsidR="00432FE0" w:rsidRDefault="007631F3" w:rsidP="00412511">
      <w:pPr>
        <w:spacing w:line="360" w:lineRule="auto"/>
        <w:jc w:val="center"/>
        <w:rPr>
          <w:b/>
          <w:bCs/>
        </w:rPr>
      </w:pPr>
      <w:r>
        <w:rPr>
          <w:b/>
          <w:bCs/>
          <w:noProof/>
          <w:lang w:val="en-GB" w:eastAsia="en-GB"/>
        </w:rPr>
        <w:drawing>
          <wp:inline distT="0" distB="0" distL="0" distR="0" wp14:anchorId="4C1BFDDD" wp14:editId="431DBD57">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118B2340" w14:textId="77777777" w:rsidR="00D56624" w:rsidRDefault="00D56624" w:rsidP="00412511">
      <w:pPr>
        <w:spacing w:line="360" w:lineRule="auto"/>
        <w:jc w:val="center"/>
        <w:rPr>
          <w:b/>
          <w:bCs/>
        </w:rPr>
      </w:pPr>
    </w:p>
    <w:p w14:paraId="45D98CDF" w14:textId="6B1CBCAB" w:rsidR="00224644" w:rsidRPr="009736E2" w:rsidRDefault="002E66E3" w:rsidP="00B94232">
      <w:pPr>
        <w:spacing w:line="360" w:lineRule="auto"/>
        <w:jc w:val="center"/>
        <w:rPr>
          <w:rFonts w:ascii="Georgia" w:hAnsi="Georgia"/>
        </w:rPr>
      </w:pPr>
      <w:r w:rsidRPr="009736E2">
        <w:rPr>
          <w:rFonts w:ascii="Georgia" w:hAnsi="Georgia"/>
          <w:b/>
          <w:bCs/>
          <w:sz w:val="24"/>
          <w:szCs w:val="24"/>
        </w:rPr>
        <w:t xml:space="preserve">CONCEPT SHEET: </w:t>
      </w:r>
      <w:r w:rsidR="00AC2963" w:rsidRPr="009736E2">
        <w:rPr>
          <w:rFonts w:ascii="Georgia" w:hAnsi="Georgia"/>
          <w:b/>
          <w:bCs/>
          <w:sz w:val="24"/>
          <w:szCs w:val="24"/>
        </w:rPr>
        <w:t xml:space="preserve">REGIONAL </w:t>
      </w:r>
      <w:r w:rsidR="00B94232" w:rsidRPr="009736E2">
        <w:rPr>
          <w:rFonts w:ascii="Georgia" w:hAnsi="Georgia"/>
          <w:b/>
          <w:bCs/>
          <w:sz w:val="24"/>
          <w:szCs w:val="24"/>
        </w:rPr>
        <w:t>ANALYSES</w:t>
      </w:r>
    </w:p>
    <w:tbl>
      <w:tblPr>
        <w:tblStyle w:val="TableGrid"/>
        <w:tblW w:w="9502" w:type="dxa"/>
        <w:tblLook w:val="01E0" w:firstRow="1" w:lastRow="1" w:firstColumn="1" w:lastColumn="1" w:noHBand="0" w:noVBand="0"/>
      </w:tblPr>
      <w:tblGrid>
        <w:gridCol w:w="2306"/>
        <w:gridCol w:w="7196"/>
      </w:tblGrid>
      <w:tr w:rsidR="008D7B8F" w:rsidRPr="009736E2" w14:paraId="3F7BDE68" w14:textId="77777777" w:rsidTr="004D42D7">
        <w:trPr>
          <w:cantSplit/>
        </w:trPr>
        <w:tc>
          <w:tcPr>
            <w:tcW w:w="2306" w:type="dxa"/>
          </w:tcPr>
          <w:p w14:paraId="5B71D281" w14:textId="000BFC7B" w:rsidR="00435C89" w:rsidRPr="009736E2" w:rsidRDefault="00E43D6E" w:rsidP="00F165C0">
            <w:pPr>
              <w:spacing w:before="60" w:after="60"/>
              <w:rPr>
                <w:rFonts w:ascii="Georgia" w:hAnsi="Georgia"/>
                <w:b/>
                <w:bCs/>
                <w:sz w:val="22"/>
                <w:szCs w:val="22"/>
              </w:rPr>
            </w:pPr>
            <w:r w:rsidRPr="009736E2">
              <w:rPr>
                <w:rFonts w:ascii="Georgia" w:hAnsi="Georgia"/>
                <w:b/>
                <w:bCs/>
                <w:sz w:val="22"/>
                <w:szCs w:val="22"/>
              </w:rPr>
              <w:t>Steering Group</w:t>
            </w:r>
            <w:r w:rsidR="00E2036D" w:rsidRPr="009736E2">
              <w:rPr>
                <w:rFonts w:ascii="Georgia" w:hAnsi="Georgia"/>
                <w:b/>
                <w:bCs/>
                <w:sz w:val="22"/>
                <w:szCs w:val="22"/>
              </w:rPr>
              <w:t xml:space="preserve"> approval</w:t>
            </w:r>
            <w:r w:rsidR="002C3085" w:rsidRPr="009736E2">
              <w:rPr>
                <w:rFonts w:ascii="Georgia" w:hAnsi="Georgia"/>
                <w:b/>
                <w:bCs/>
                <w:sz w:val="22"/>
                <w:szCs w:val="22"/>
              </w:rPr>
              <w:t xml:space="preserve"> date</w:t>
            </w:r>
            <w:r w:rsidR="008D7B8F" w:rsidRPr="009736E2">
              <w:rPr>
                <w:rFonts w:ascii="Georgia" w:hAnsi="Georgia"/>
                <w:b/>
                <w:bCs/>
                <w:sz w:val="22"/>
                <w:szCs w:val="22"/>
              </w:rPr>
              <w:t>:</w:t>
            </w:r>
          </w:p>
        </w:tc>
        <w:tc>
          <w:tcPr>
            <w:tcW w:w="7196" w:type="dxa"/>
          </w:tcPr>
          <w:p w14:paraId="38A57B67" w14:textId="7193E14B" w:rsidR="008D7B8F" w:rsidRPr="004E26E1" w:rsidRDefault="005B4C8B"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8D7B8F" w:rsidRPr="009736E2" w14:paraId="40797915" w14:textId="77777777" w:rsidTr="004D42D7">
        <w:trPr>
          <w:cantSplit/>
        </w:trPr>
        <w:tc>
          <w:tcPr>
            <w:tcW w:w="2306" w:type="dxa"/>
          </w:tcPr>
          <w:p w14:paraId="7F6DA087" w14:textId="0F1D0E82" w:rsidR="00435C89" w:rsidRPr="009736E2" w:rsidRDefault="008D7B8F"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2BB456FA" w14:textId="5E0F799E" w:rsidR="008D7B8F" w:rsidRPr="004E26E1" w:rsidRDefault="00A44C56"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 xml:space="preserve">(To be added by UCT data </w:t>
            </w:r>
            <w:proofErr w:type="spellStart"/>
            <w:r w:rsidRPr="004E26E1">
              <w:rPr>
                <w:rFonts w:ascii="Georgia" w:hAnsi="Georgia"/>
                <w:i/>
                <w:color w:val="A6A6A6" w:themeColor="background1" w:themeShade="A6"/>
                <w:sz w:val="22"/>
                <w:szCs w:val="22"/>
              </w:rPr>
              <w:t>centre</w:t>
            </w:r>
            <w:proofErr w:type="spellEnd"/>
            <w:r w:rsidRPr="004E26E1">
              <w:rPr>
                <w:rFonts w:ascii="Georgia" w:hAnsi="Georgia"/>
                <w:i/>
                <w:color w:val="A6A6A6" w:themeColor="background1" w:themeShade="A6"/>
                <w:sz w:val="22"/>
                <w:szCs w:val="22"/>
              </w:rPr>
              <w:t>)</w:t>
            </w:r>
          </w:p>
        </w:tc>
      </w:tr>
      <w:tr w:rsidR="00B94232" w:rsidRPr="009736E2" w14:paraId="6CC07931" w14:textId="77777777" w:rsidTr="004D42D7">
        <w:trPr>
          <w:cantSplit/>
        </w:trPr>
        <w:tc>
          <w:tcPr>
            <w:tcW w:w="2306" w:type="dxa"/>
          </w:tcPr>
          <w:p w14:paraId="1EF8FF09" w14:textId="487EC968" w:rsidR="00435C89" w:rsidRPr="009736E2" w:rsidRDefault="00B94232"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515CB60A" w14:textId="7B609D1C" w:rsidR="00B94232" w:rsidRPr="009F5032" w:rsidRDefault="00B94232" w:rsidP="007D524F">
            <w:pPr>
              <w:spacing w:before="60" w:after="60"/>
              <w:rPr>
                <w:rFonts w:ascii="Georgia" w:hAnsi="Georgia"/>
                <w:sz w:val="22"/>
                <w:szCs w:val="22"/>
              </w:rPr>
            </w:pPr>
          </w:p>
        </w:tc>
      </w:tr>
      <w:tr w:rsidR="009F5032" w:rsidRPr="00000AFB" w14:paraId="43DF2D7F" w14:textId="77777777" w:rsidTr="004D42D7">
        <w:trPr>
          <w:cantSplit/>
        </w:trPr>
        <w:tc>
          <w:tcPr>
            <w:tcW w:w="2306" w:type="dxa"/>
          </w:tcPr>
          <w:p w14:paraId="50502A72" w14:textId="77777777"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Lead author:</w:t>
            </w:r>
          </w:p>
          <w:p w14:paraId="2EF64BA8" w14:textId="497D4C02"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102B03E2" w14:textId="6562E16E" w:rsidR="009F5032" w:rsidRPr="00427043" w:rsidRDefault="00427043" w:rsidP="009F5032">
            <w:pPr>
              <w:spacing w:before="60" w:after="60"/>
              <w:rPr>
                <w:rFonts w:ascii="Georgia" w:hAnsi="Georgia"/>
                <w:sz w:val="22"/>
                <w:szCs w:val="22"/>
                <w:lang w:val="es-CO"/>
              </w:rPr>
            </w:pPr>
            <w:r w:rsidRPr="00427043">
              <w:rPr>
                <w:rFonts w:ascii="Georgia" w:hAnsi="Georgia"/>
                <w:sz w:val="22"/>
                <w:szCs w:val="22"/>
                <w:lang w:val="es-CO"/>
              </w:rPr>
              <w:t>Cristina Mesa Vieira</w:t>
            </w:r>
            <w:r w:rsidR="009F5032" w:rsidRPr="00427043">
              <w:rPr>
                <w:rFonts w:ascii="Georgia" w:hAnsi="Georgia"/>
                <w:sz w:val="22"/>
                <w:szCs w:val="22"/>
                <w:lang w:val="es-CO"/>
              </w:rPr>
              <w:t xml:space="preserve"> (ISPM)</w:t>
            </w:r>
          </w:p>
          <w:p w14:paraId="39C13370" w14:textId="510A2C7F" w:rsidR="009F5032" w:rsidRPr="00427043" w:rsidRDefault="00427043" w:rsidP="009F5032">
            <w:pPr>
              <w:spacing w:before="60" w:after="60"/>
              <w:rPr>
                <w:rFonts w:ascii="Georgia" w:hAnsi="Georgia"/>
                <w:sz w:val="22"/>
                <w:szCs w:val="22"/>
                <w:lang w:val="es-CO"/>
              </w:rPr>
            </w:pPr>
            <w:r>
              <w:rPr>
                <w:rFonts w:ascii="Georgia" w:hAnsi="Georgia"/>
                <w:sz w:val="22"/>
                <w:szCs w:val="22"/>
                <w:lang w:val="es-CO"/>
              </w:rPr>
              <w:t>Cristina.mesavieira</w:t>
            </w:r>
            <w:r w:rsidR="009F5032" w:rsidRPr="00427043">
              <w:rPr>
                <w:rFonts w:ascii="Georgia" w:hAnsi="Georgia"/>
                <w:sz w:val="22"/>
                <w:szCs w:val="22"/>
                <w:lang w:val="es-CO"/>
              </w:rPr>
              <w:t>@ispm.unibe.ch</w:t>
            </w:r>
          </w:p>
        </w:tc>
      </w:tr>
      <w:tr w:rsidR="009F5032" w:rsidRPr="009736E2" w14:paraId="3F0C1DFC" w14:textId="77777777" w:rsidTr="004D42D7">
        <w:trPr>
          <w:cantSplit/>
        </w:trPr>
        <w:tc>
          <w:tcPr>
            <w:tcW w:w="2306" w:type="dxa"/>
          </w:tcPr>
          <w:p w14:paraId="7CFB5E68" w14:textId="1753D913" w:rsidR="009F5032" w:rsidRPr="009736E2" w:rsidRDefault="009F5032" w:rsidP="009F5032">
            <w:pPr>
              <w:spacing w:before="60" w:after="60"/>
              <w:rPr>
                <w:rFonts w:ascii="Georgia" w:hAnsi="Georgia"/>
                <w:b/>
                <w:sz w:val="22"/>
                <w:szCs w:val="22"/>
              </w:rPr>
            </w:pPr>
            <w:proofErr w:type="spellStart"/>
            <w:r w:rsidRPr="009736E2">
              <w:rPr>
                <w:rFonts w:ascii="Georgia" w:hAnsi="Georgia"/>
                <w:b/>
                <w:bCs/>
                <w:sz w:val="22"/>
                <w:szCs w:val="22"/>
              </w:rPr>
              <w:t>IeDEA</w:t>
            </w:r>
            <w:proofErr w:type="spellEnd"/>
            <w:r w:rsidRPr="009736E2">
              <w:rPr>
                <w:rFonts w:ascii="Georgia" w:hAnsi="Georgia"/>
                <w:b/>
                <w:bCs/>
                <w:sz w:val="22"/>
                <w:szCs w:val="22"/>
              </w:rPr>
              <w:t xml:space="preserve"> senior investigator:</w:t>
            </w:r>
          </w:p>
          <w:p w14:paraId="63E14ADC" w14:textId="56773E46"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717DC261" w14:textId="77777777" w:rsidR="009F5032" w:rsidRPr="009F5032" w:rsidRDefault="009F5032" w:rsidP="009F5032">
            <w:pPr>
              <w:spacing w:before="60" w:after="60"/>
              <w:rPr>
                <w:rFonts w:ascii="Georgia" w:hAnsi="Georgia"/>
                <w:sz w:val="22"/>
                <w:szCs w:val="22"/>
              </w:rPr>
            </w:pPr>
            <w:r w:rsidRPr="009F5032">
              <w:rPr>
                <w:rFonts w:ascii="Georgia" w:hAnsi="Georgia"/>
                <w:sz w:val="22"/>
                <w:szCs w:val="22"/>
              </w:rPr>
              <w:t xml:space="preserve">Andreas Haas (ISPM) </w:t>
            </w:r>
          </w:p>
          <w:p w14:paraId="3D015113" w14:textId="77777777" w:rsidR="009F5032" w:rsidRPr="009F5032" w:rsidRDefault="009F5032" w:rsidP="009F5032">
            <w:pPr>
              <w:spacing w:before="60" w:after="60"/>
              <w:rPr>
                <w:rFonts w:ascii="Georgia" w:hAnsi="Georgia"/>
                <w:sz w:val="22"/>
                <w:szCs w:val="22"/>
              </w:rPr>
            </w:pPr>
          </w:p>
          <w:p w14:paraId="5501BF13" w14:textId="0611FFFB" w:rsidR="009F5032" w:rsidRPr="009736E2" w:rsidRDefault="00A17A21" w:rsidP="009F5032">
            <w:pPr>
              <w:spacing w:before="60" w:after="60"/>
              <w:rPr>
                <w:rFonts w:ascii="Georgia" w:hAnsi="Georgia"/>
                <w:sz w:val="22"/>
                <w:szCs w:val="22"/>
              </w:rPr>
            </w:pPr>
            <w:hyperlink r:id="rId12" w:history="1">
              <w:r w:rsidR="009F5032" w:rsidRPr="009F5032">
                <w:rPr>
                  <w:rFonts w:ascii="Georgia" w:hAnsi="Georgia"/>
                  <w:sz w:val="22"/>
                  <w:szCs w:val="22"/>
                </w:rPr>
                <w:t>andeas.haas@ispm.unibe.ch</w:t>
              </w:r>
            </w:hyperlink>
          </w:p>
        </w:tc>
      </w:tr>
      <w:tr w:rsidR="009F5032" w:rsidRPr="00427043" w14:paraId="3C4C18CB" w14:textId="77777777" w:rsidTr="004D42D7">
        <w:trPr>
          <w:cantSplit/>
        </w:trPr>
        <w:tc>
          <w:tcPr>
            <w:tcW w:w="2306" w:type="dxa"/>
          </w:tcPr>
          <w:p w14:paraId="6859DCBE" w14:textId="47692A05"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Statisticians:</w:t>
            </w:r>
          </w:p>
          <w:p w14:paraId="35CE0B68" w14:textId="379CD960"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3C985D9D" w14:textId="7DEB4BB4" w:rsidR="009F5032" w:rsidRPr="00AC0FAD" w:rsidRDefault="009F5032" w:rsidP="009F5032">
            <w:pPr>
              <w:spacing w:before="60" w:after="60"/>
              <w:rPr>
                <w:rFonts w:ascii="Georgia" w:hAnsi="Georgia"/>
                <w:sz w:val="22"/>
                <w:szCs w:val="22"/>
                <w:lang w:val="fr-FR"/>
              </w:rPr>
            </w:pPr>
          </w:p>
        </w:tc>
      </w:tr>
      <w:tr w:rsidR="009F5032" w:rsidRPr="009736E2" w14:paraId="18099EBF" w14:textId="77777777" w:rsidTr="004D42D7">
        <w:trPr>
          <w:cantSplit/>
        </w:trPr>
        <w:tc>
          <w:tcPr>
            <w:tcW w:w="2306" w:type="dxa"/>
          </w:tcPr>
          <w:p w14:paraId="48900748" w14:textId="77777777"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Data manager:</w:t>
            </w:r>
          </w:p>
          <w:p w14:paraId="4E5FE588" w14:textId="0DD5C92D"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4E0340F" w14:textId="77777777" w:rsidR="009F5032" w:rsidRDefault="009F5032" w:rsidP="009F5032">
            <w:pPr>
              <w:spacing w:before="60" w:after="60"/>
              <w:rPr>
                <w:rFonts w:ascii="Georgia" w:hAnsi="Georgia"/>
                <w:sz w:val="22"/>
                <w:szCs w:val="22"/>
              </w:rPr>
            </w:pPr>
            <w:r w:rsidRPr="009F5032">
              <w:rPr>
                <w:rFonts w:ascii="Georgia" w:hAnsi="Georgia"/>
                <w:sz w:val="22"/>
                <w:szCs w:val="22"/>
              </w:rPr>
              <w:t>Nicky Maxwell (</w:t>
            </w:r>
            <w:proofErr w:type="spellStart"/>
            <w:r w:rsidRPr="009F5032">
              <w:rPr>
                <w:rFonts w:ascii="Georgia" w:hAnsi="Georgia"/>
                <w:sz w:val="22"/>
                <w:szCs w:val="22"/>
              </w:rPr>
              <w:t>IeDEA</w:t>
            </w:r>
            <w:proofErr w:type="spellEnd"/>
            <w:r w:rsidRPr="009F5032">
              <w:rPr>
                <w:rFonts w:ascii="Georgia" w:hAnsi="Georgia"/>
                <w:sz w:val="22"/>
                <w:szCs w:val="22"/>
              </w:rPr>
              <w:t xml:space="preserve"> data </w:t>
            </w:r>
            <w:proofErr w:type="spellStart"/>
            <w:r w:rsidRPr="009F5032">
              <w:rPr>
                <w:rFonts w:ascii="Georgia" w:hAnsi="Georgia"/>
                <w:sz w:val="22"/>
                <w:szCs w:val="22"/>
              </w:rPr>
              <w:t>centre</w:t>
            </w:r>
            <w:proofErr w:type="spellEnd"/>
            <w:r w:rsidRPr="009F5032">
              <w:rPr>
                <w:rFonts w:ascii="Georgia" w:hAnsi="Georgia"/>
                <w:sz w:val="22"/>
                <w:szCs w:val="22"/>
              </w:rPr>
              <w:t xml:space="preserve"> at UCT)</w:t>
            </w:r>
          </w:p>
          <w:p w14:paraId="4FF57EAD" w14:textId="3B1DFCEA" w:rsidR="009F5032" w:rsidRPr="009736E2" w:rsidRDefault="009F5032" w:rsidP="009F5032">
            <w:pPr>
              <w:spacing w:before="60" w:after="60"/>
              <w:rPr>
                <w:rFonts w:ascii="Georgia" w:hAnsi="Georgia"/>
                <w:sz w:val="22"/>
                <w:szCs w:val="22"/>
              </w:rPr>
            </w:pPr>
            <w:r w:rsidRPr="009F5032">
              <w:rPr>
                <w:rFonts w:ascii="Georgia" w:hAnsi="Georgia"/>
                <w:sz w:val="22"/>
                <w:szCs w:val="22"/>
              </w:rPr>
              <w:t>nicky.maxwell@uct.ac.za</w:t>
            </w:r>
          </w:p>
        </w:tc>
      </w:tr>
      <w:tr w:rsidR="009F5032" w:rsidRPr="009736E2" w14:paraId="142DFBE8" w14:textId="77777777" w:rsidTr="004D42D7">
        <w:trPr>
          <w:cantSplit/>
        </w:trPr>
        <w:tc>
          <w:tcPr>
            <w:tcW w:w="2306" w:type="dxa"/>
          </w:tcPr>
          <w:p w14:paraId="441BCE71" w14:textId="3BA7CF65"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79CBA2B5" w14:textId="047856AD" w:rsidR="009F5032" w:rsidRPr="009736E2" w:rsidRDefault="000462F9" w:rsidP="009F5032">
            <w:pPr>
              <w:spacing w:before="60" w:after="60"/>
              <w:rPr>
                <w:rFonts w:ascii="Georgia" w:hAnsi="Georgia"/>
                <w:sz w:val="22"/>
                <w:szCs w:val="22"/>
              </w:rPr>
            </w:pPr>
            <w:r>
              <w:rPr>
                <w:rFonts w:ascii="Georgia" w:hAnsi="Georgia"/>
                <w:sz w:val="22"/>
                <w:szCs w:val="22"/>
              </w:rPr>
              <w:t>ISPM,</w:t>
            </w:r>
            <w:r w:rsidR="009F5032" w:rsidRPr="009F5032">
              <w:rPr>
                <w:rFonts w:ascii="Georgia" w:hAnsi="Georgia"/>
                <w:sz w:val="22"/>
                <w:szCs w:val="22"/>
              </w:rPr>
              <w:t xml:space="preserve"> University of Bern</w:t>
            </w:r>
          </w:p>
        </w:tc>
      </w:tr>
      <w:tr w:rsidR="009F5032" w:rsidRPr="009736E2" w14:paraId="647F8267" w14:textId="77777777" w:rsidTr="004D42D7">
        <w:trPr>
          <w:cantSplit/>
        </w:trPr>
        <w:tc>
          <w:tcPr>
            <w:tcW w:w="2306" w:type="dxa"/>
          </w:tcPr>
          <w:p w14:paraId="60944D4F" w14:textId="5D938309"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3466BD78" w14:textId="17A1DFE6" w:rsidR="009F5032" w:rsidRPr="009736E2" w:rsidRDefault="009F5032" w:rsidP="009F5032">
            <w:pPr>
              <w:spacing w:before="60" w:after="60"/>
              <w:rPr>
                <w:rFonts w:ascii="Georgia" w:hAnsi="Georgia"/>
                <w:sz w:val="22"/>
                <w:szCs w:val="22"/>
              </w:rPr>
            </w:pPr>
          </w:p>
        </w:tc>
      </w:tr>
      <w:tr w:rsidR="009F5032" w:rsidRPr="009736E2" w14:paraId="7FBB0683" w14:textId="77777777" w:rsidTr="004D42D7">
        <w:trPr>
          <w:cantSplit/>
        </w:trPr>
        <w:tc>
          <w:tcPr>
            <w:tcW w:w="2306" w:type="dxa"/>
          </w:tcPr>
          <w:p w14:paraId="0ABA9325" w14:textId="3591E0FC"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32ABB13C" w14:textId="3817451C" w:rsidR="009F5032" w:rsidRPr="009F5032" w:rsidRDefault="009F5032" w:rsidP="009F5032">
            <w:pPr>
              <w:spacing w:before="60" w:after="60"/>
              <w:rPr>
                <w:rFonts w:ascii="Times New Roman" w:hAnsi="Times New Roman" w:cs="Times New Roman"/>
                <w:sz w:val="26"/>
                <w:szCs w:val="26"/>
              </w:rPr>
            </w:pPr>
          </w:p>
        </w:tc>
      </w:tr>
      <w:tr w:rsidR="009F5032" w:rsidRPr="009736E2" w14:paraId="7758173A" w14:textId="77777777" w:rsidTr="004D42D7">
        <w:trPr>
          <w:cantSplit/>
        </w:trPr>
        <w:tc>
          <w:tcPr>
            <w:tcW w:w="2306" w:type="dxa"/>
          </w:tcPr>
          <w:p w14:paraId="5A2EA539" w14:textId="63C1DFFB" w:rsidR="009F5032" w:rsidRPr="009736E2" w:rsidRDefault="009F5032" w:rsidP="009F5032">
            <w:pPr>
              <w:spacing w:before="60" w:after="60"/>
              <w:rPr>
                <w:rFonts w:ascii="Georgia" w:hAnsi="Georgia"/>
                <w:b/>
                <w:bCs/>
              </w:rPr>
            </w:pPr>
            <w:r>
              <w:rPr>
                <w:rFonts w:ascii="Georgia" w:eastAsia="Arial" w:hAnsi="Georgia"/>
                <w:b/>
                <w:sz w:val="22"/>
              </w:rPr>
              <w:t>Ethics:</w:t>
            </w:r>
          </w:p>
        </w:tc>
        <w:tc>
          <w:tcPr>
            <w:tcW w:w="7196" w:type="dxa"/>
          </w:tcPr>
          <w:p w14:paraId="1FBA94D9" w14:textId="77777777" w:rsidR="009F5032" w:rsidRPr="000419D6" w:rsidRDefault="009F5032" w:rsidP="009F5032">
            <w:pPr>
              <w:spacing w:before="60" w:after="60"/>
              <w:rPr>
                <w:rFonts w:ascii="Georgia" w:hAnsi="Georgia"/>
                <w:i/>
                <w:sz w:val="22"/>
                <w:szCs w:val="22"/>
              </w:rPr>
            </w:pPr>
            <w:r w:rsidRPr="000419D6">
              <w:rPr>
                <w:rFonts w:ascii="Georgia" w:hAnsi="Georgia"/>
                <w:i/>
                <w:sz w:val="22"/>
                <w:szCs w:val="22"/>
              </w:rPr>
              <w:t>Select as appropriate:</w:t>
            </w:r>
          </w:p>
          <w:p w14:paraId="4CDA8B6D" w14:textId="5D950BB3" w:rsidR="009F5032" w:rsidRPr="000419D6" w:rsidRDefault="00A17A21"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EndPr/>
              <w:sdtContent>
                <w:r w:rsidR="009F5032">
                  <w:rPr>
                    <w:rFonts w:ascii="MS Gothic" w:eastAsia="MS Gothic" w:hAnsi="MS Gothic" w:hint="eastAsia"/>
                    <w:iCs/>
                  </w:rPr>
                  <w:t>☒</w:t>
                </w:r>
              </w:sdtContent>
            </w:sdt>
            <w:r w:rsidR="009F5032" w:rsidRPr="000419D6">
              <w:rPr>
                <w:rFonts w:ascii="Georgia" w:hAnsi="Georgia"/>
                <w:iCs/>
                <w:sz w:val="22"/>
                <w:szCs w:val="22"/>
              </w:rPr>
              <w:t xml:space="preserve"> </w:t>
            </w:r>
            <w:r w:rsidR="009F5032" w:rsidRPr="000419D6">
              <w:rPr>
                <w:rFonts w:ascii="Georgia" w:hAnsi="Georgia"/>
                <w:iCs/>
                <w:sz w:val="22"/>
                <w:szCs w:val="22"/>
              </w:rPr>
              <w:tab/>
              <w:t xml:space="preserve">This concept uses only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and is covered by the core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ethics approvals.</w:t>
            </w:r>
          </w:p>
          <w:p w14:paraId="4A854FED" w14:textId="415F44CB" w:rsidR="009F5032" w:rsidRPr="00D56624" w:rsidRDefault="00A17A21"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EndPr/>
              <w:sdtContent>
                <w:r w:rsidR="009F5032" w:rsidRPr="000419D6">
                  <w:rPr>
                    <w:rFonts w:ascii="Segoe UI Symbol" w:eastAsia="MS Mincho" w:hAnsi="Segoe UI Symbol" w:cs="Segoe UI Symbol"/>
                    <w:iCs/>
                    <w:sz w:val="22"/>
                    <w:szCs w:val="22"/>
                  </w:rPr>
                  <w:t>☐</w:t>
                </w:r>
              </w:sdtContent>
            </w:sdt>
            <w:r w:rsidR="009F5032" w:rsidRPr="000419D6">
              <w:rPr>
                <w:rFonts w:ascii="Georgia" w:hAnsi="Georgia"/>
                <w:iCs/>
                <w:sz w:val="22"/>
                <w:szCs w:val="22"/>
              </w:rPr>
              <w:tab/>
              <w:t xml:space="preserve">This concept requires additional collection of health-related data, measurements or tests, or sampling of biological material not included in the </w:t>
            </w:r>
            <w:proofErr w:type="spellStart"/>
            <w:r w:rsidR="009F5032" w:rsidRPr="000419D6">
              <w:rPr>
                <w:rFonts w:ascii="Georgia" w:hAnsi="Georgia"/>
                <w:iCs/>
                <w:sz w:val="22"/>
                <w:szCs w:val="22"/>
              </w:rPr>
              <w:t>IeDEA</w:t>
            </w:r>
            <w:proofErr w:type="spellEnd"/>
            <w:r w:rsidR="009F5032">
              <w:rPr>
                <w:rFonts w:ascii="Georgia" w:hAnsi="Georgia"/>
                <w:iCs/>
                <w:sz w:val="22"/>
                <w:szCs w:val="22"/>
              </w:rPr>
              <w:t>-SA</w:t>
            </w:r>
            <w:r w:rsidR="009F5032" w:rsidRPr="000419D6">
              <w:rPr>
                <w:rFonts w:ascii="Georgia" w:hAnsi="Georgia"/>
                <w:iCs/>
                <w:sz w:val="22"/>
                <w:szCs w:val="22"/>
              </w:rPr>
              <w:t xml:space="preserve"> standard dataset. Additional ethics approval is required.</w:t>
            </w:r>
            <w:r w:rsidR="009F5032">
              <w:rPr>
                <w:rFonts w:ascii="Georgia" w:hAnsi="Georgia"/>
                <w:iCs/>
                <w:sz w:val="22"/>
                <w:szCs w:val="22"/>
              </w:rPr>
              <w:t xml:space="preserve">* </w:t>
            </w:r>
            <w:r w:rsidR="009F5032" w:rsidRPr="00D56624">
              <w:rPr>
                <w:rFonts w:ascii="Georgia" w:hAnsi="Georgia"/>
                <w:iCs/>
                <w:color w:val="A6A6A6" w:themeColor="background1" w:themeShade="A6"/>
                <w:sz w:val="22"/>
                <w:szCs w:val="22"/>
              </w:rPr>
              <w:t>(Describe ethical considerations for any additional data collection here, including responsible IRBs.)</w:t>
            </w:r>
          </w:p>
        </w:tc>
      </w:tr>
      <w:tr w:rsidR="009F5032" w:rsidRPr="009736E2" w14:paraId="56071F0C" w14:textId="77777777" w:rsidTr="004D42D7">
        <w:trPr>
          <w:cantSplit/>
        </w:trPr>
        <w:tc>
          <w:tcPr>
            <w:tcW w:w="2306" w:type="dxa"/>
          </w:tcPr>
          <w:p w14:paraId="27D757ED" w14:textId="013E1728" w:rsidR="009F5032" w:rsidRPr="009736E2" w:rsidRDefault="009F5032" w:rsidP="009F5032">
            <w:pPr>
              <w:spacing w:before="60" w:after="60"/>
              <w:rPr>
                <w:rFonts w:ascii="Georgia" w:hAnsi="Georgia"/>
                <w:b/>
                <w:bCs/>
                <w:sz w:val="22"/>
                <w:szCs w:val="22"/>
              </w:rPr>
            </w:pPr>
            <w:r w:rsidRPr="009736E2">
              <w:rPr>
                <w:rFonts w:ascii="Georgia" w:hAnsi="Georgia"/>
                <w:b/>
                <w:bCs/>
                <w:sz w:val="22"/>
                <w:szCs w:val="22"/>
              </w:rPr>
              <w:t>Milestones:</w:t>
            </w:r>
          </w:p>
        </w:tc>
        <w:tc>
          <w:tcPr>
            <w:tcW w:w="7196" w:type="dxa"/>
          </w:tcPr>
          <w:p w14:paraId="76BF9084" w14:textId="3282A861" w:rsidR="009F5032" w:rsidRDefault="009F5032" w:rsidP="0019195B">
            <w:pPr>
              <w:spacing w:before="60" w:after="60"/>
              <w:rPr>
                <w:rFonts w:ascii="Georgia" w:hAnsi="Georgia"/>
                <w:i/>
                <w:sz w:val="22"/>
                <w:szCs w:val="22"/>
              </w:rPr>
            </w:pPr>
            <w:r w:rsidRPr="009736E2">
              <w:rPr>
                <w:rFonts w:ascii="Georgia" w:hAnsi="Georgia"/>
                <w:i/>
                <w:sz w:val="22"/>
                <w:szCs w:val="22"/>
              </w:rPr>
              <w:t xml:space="preserve">Circulation of concept sheet: </w:t>
            </w:r>
            <w:r w:rsidR="0019195B">
              <w:rPr>
                <w:rFonts w:ascii="Georgia" w:hAnsi="Georgia"/>
                <w:i/>
                <w:color w:val="A6A6A6" w:themeColor="background1" w:themeShade="A6"/>
                <w:sz w:val="22"/>
                <w:szCs w:val="22"/>
              </w:rPr>
              <w:t>April 1, 2022</w:t>
            </w:r>
          </w:p>
          <w:p w14:paraId="630A984E" w14:textId="6D6C8DC9" w:rsidR="009F5032" w:rsidRPr="009736E2" w:rsidRDefault="009F5032"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6CAB908D" w14:textId="77777777" w:rsidR="009F5032" w:rsidRPr="009736E2" w:rsidRDefault="009F5032"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B54F9FD" w14:textId="0CD57327" w:rsidR="009F5032" w:rsidRPr="009736E2" w:rsidRDefault="009F5032"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F5032" w:rsidRPr="009736E2" w14:paraId="3359E927" w14:textId="77777777" w:rsidTr="004D42D7">
        <w:trPr>
          <w:cantSplit/>
        </w:trPr>
        <w:tc>
          <w:tcPr>
            <w:tcW w:w="2306" w:type="dxa"/>
          </w:tcPr>
          <w:p w14:paraId="227AF0B1" w14:textId="2881CCBE" w:rsidR="009F5032" w:rsidRPr="009736E2" w:rsidRDefault="009F5032" w:rsidP="009F5032">
            <w:pPr>
              <w:spacing w:before="60" w:after="60"/>
              <w:rPr>
                <w:rFonts w:ascii="Georgia" w:hAnsi="Georgia"/>
                <w:b/>
                <w:sz w:val="22"/>
                <w:szCs w:val="22"/>
              </w:rPr>
            </w:pPr>
            <w:r w:rsidRPr="009736E2">
              <w:rPr>
                <w:rFonts w:ascii="Georgia" w:hAnsi="Georgia"/>
                <w:b/>
                <w:bCs/>
                <w:sz w:val="22"/>
                <w:szCs w:val="22"/>
              </w:rPr>
              <w:lastRenderedPageBreak/>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6E5AE70D" w14:textId="421B4421" w:rsidR="009F5032" w:rsidRPr="00EC1979" w:rsidRDefault="009F5032" w:rsidP="009F5032">
            <w:r w:rsidRPr="00EC1979">
              <w:rPr>
                <w:b/>
              </w:rPr>
              <w:t>Background:</w:t>
            </w:r>
            <w:r w:rsidRPr="00EC1979">
              <w:t xml:space="preserve"> </w:t>
            </w:r>
          </w:p>
          <w:p w14:paraId="305EC127" w14:textId="77777777" w:rsidR="009F5032" w:rsidRPr="00EC1979" w:rsidRDefault="009F5032" w:rsidP="009F5032"/>
          <w:p w14:paraId="3E24D082" w14:textId="2B116DD9" w:rsidR="009F5032" w:rsidRPr="00EC1979" w:rsidRDefault="009F5032" w:rsidP="009F5032">
            <w:r w:rsidRPr="00EC1979">
              <w:rPr>
                <w:b/>
              </w:rPr>
              <w:t>Aims and objectives:</w:t>
            </w:r>
            <w:r w:rsidRPr="00EC1979">
              <w:t xml:space="preserve"> </w:t>
            </w:r>
          </w:p>
          <w:p w14:paraId="255FCED0" w14:textId="77777777" w:rsidR="009F5032" w:rsidRPr="00EC1979" w:rsidRDefault="009F5032" w:rsidP="009F5032"/>
          <w:p w14:paraId="61707C35" w14:textId="56AFD8BA" w:rsidR="009F5032" w:rsidRPr="009736E2" w:rsidRDefault="009F5032" w:rsidP="00EC1979">
            <w:pPr>
              <w:spacing w:before="60" w:after="60"/>
              <w:rPr>
                <w:rFonts w:ascii="Georgia" w:hAnsi="Georgia"/>
                <w:i/>
                <w:sz w:val="22"/>
                <w:szCs w:val="22"/>
              </w:rPr>
            </w:pPr>
            <w:r w:rsidRPr="00EC1979">
              <w:rPr>
                <w:b/>
              </w:rPr>
              <w:t>Methods:</w:t>
            </w:r>
            <w:r w:rsidRPr="00EC1979">
              <w:t xml:space="preserve"> </w:t>
            </w:r>
          </w:p>
        </w:tc>
      </w:tr>
    </w:tbl>
    <w:p w14:paraId="03157253" w14:textId="77777777" w:rsidR="00B94232" w:rsidRPr="009736E2" w:rsidRDefault="00B94232" w:rsidP="00B94232">
      <w:pPr>
        <w:rPr>
          <w:rFonts w:ascii="Georgia" w:hAnsi="Georgia"/>
        </w:rPr>
      </w:pPr>
    </w:p>
    <w:p w14:paraId="6FE01775" w14:textId="5E4DC2F3" w:rsidR="009F5032" w:rsidRDefault="00B94232" w:rsidP="00A63313">
      <w:pPr>
        <w:spacing w:after="200" w:line="276" w:lineRule="auto"/>
        <w:rPr>
          <w:rFonts w:ascii="Georgia" w:hAnsi="Georgia"/>
        </w:rPr>
      </w:pPr>
      <w:r w:rsidRPr="009736E2">
        <w:rPr>
          <w:rFonts w:ascii="Georgia" w:hAnsi="Georgia"/>
        </w:rPr>
        <w:t xml:space="preserve"> </w:t>
      </w:r>
      <w:r w:rsidR="008B4217">
        <w:rPr>
          <w:rFonts w:ascii="Georgia" w:hAnsi="Georgia"/>
        </w:rPr>
        <w:t xml:space="preserve">* If additional ethics approvals are required, a copy </w:t>
      </w:r>
      <w:r w:rsidR="007631F3">
        <w:rPr>
          <w:rFonts w:ascii="Georgia" w:hAnsi="Georgia"/>
        </w:rPr>
        <w:t>must be sent to the ISPM Program</w:t>
      </w:r>
      <w:r w:rsidR="008B4217">
        <w:rPr>
          <w:rFonts w:ascii="Georgia" w:hAnsi="Georgia"/>
        </w:rPr>
        <w:t xml:space="preserve"> Manager before data collection can begin.</w:t>
      </w:r>
    </w:p>
    <w:p w14:paraId="683CDF28" w14:textId="77777777" w:rsidR="009F5032" w:rsidRDefault="009F5032">
      <w:pPr>
        <w:spacing w:after="200" w:line="276" w:lineRule="auto"/>
        <w:rPr>
          <w:rFonts w:ascii="Georgia" w:hAnsi="Georgia"/>
        </w:rPr>
      </w:pPr>
      <w:r>
        <w:rPr>
          <w:rFonts w:ascii="Georgia" w:hAnsi="Georgia"/>
        </w:rPr>
        <w:br w:type="page"/>
      </w:r>
    </w:p>
    <w:p w14:paraId="79E0AAF0" w14:textId="7330ACA6" w:rsidR="009F5032" w:rsidRDefault="009F5032" w:rsidP="009F5032">
      <w:pPr>
        <w:spacing w:before="60" w:after="60"/>
        <w:rPr>
          <w:b/>
        </w:rPr>
      </w:pPr>
      <w:r w:rsidRPr="003C7E4A">
        <w:rPr>
          <w:b/>
        </w:rPr>
        <w:lastRenderedPageBreak/>
        <w:t>1. Background</w:t>
      </w:r>
    </w:p>
    <w:p w14:paraId="0195A487" w14:textId="7A334598" w:rsidR="009F5032" w:rsidRDefault="009F5032" w:rsidP="009F5032"/>
    <w:p w14:paraId="6ACD19EB" w14:textId="34DB1E9A" w:rsidR="00E54CD3" w:rsidRDefault="006879F9" w:rsidP="00D51EAD">
      <w:pPr>
        <w:jc w:val="both"/>
        <w:rPr>
          <w:ins w:id="0" w:author="Haas, Andreas (ISPM)" w:date="2022-04-27T10:59:00Z"/>
        </w:rPr>
      </w:pPr>
      <w:r>
        <w:t>Posttraumatic stress disorder (PTSD)</w:t>
      </w:r>
      <w:r w:rsidR="00A93338">
        <w:t xml:space="preserve"> is a maladaptive reaction to a traumatic event</w:t>
      </w:r>
      <w:ins w:id="1" w:author="Haas, Andreas (ISPM)" w:date="2022-04-27T15:44:00Z">
        <w:r w:rsidR="00CF0FC9">
          <w:t>,</w:t>
        </w:r>
      </w:ins>
      <w:r w:rsidR="00A93338">
        <w:t xml:space="preserve"> </w:t>
      </w:r>
      <w:r>
        <w:t>and it is present in about 7% of the population</w:t>
      </w:r>
      <w:r w:rsidR="007B4249">
        <w:t xml:space="preserve"> </w:t>
      </w:r>
      <w:r w:rsidR="007B4249">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rPr>
          <w:rPrChange w:id="2" w:author="Haas, Andreas (ISPM)" w:date="2022-04-28T16:33:00Z">
            <w:rPr/>
          </w:rPrChange>
        </w:rPr>
        <w:instrText xml:space="preserve"> ADDIN EN.CITE </w:instrText>
      </w:r>
      <w:r w:rsidR="007B4249" w:rsidRPr="00EA2A2A">
        <w:rPr>
          <w:rPrChange w:id="3" w:author="Haas, Andreas (ISPM)" w:date="2022-04-28T16:33:00Z">
            <w:rPr/>
          </w:rPrChange>
        </w:rP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007B4249" w:rsidRPr="00EA2A2A">
        <w:rPr>
          <w:rPrChange w:id="4" w:author="Haas, Andreas (ISPM)" w:date="2022-04-28T16:33:00Z">
            <w:rPr/>
          </w:rPrChange>
        </w:rPr>
        <w:instrText xml:space="preserve"> ADDIN EN.CITE.DATA </w:instrText>
      </w:r>
      <w:r w:rsidR="007B4249" w:rsidRPr="00EA2A2A">
        <w:rPr>
          <w:rPrChange w:id="5" w:author="Haas, Andreas (ISPM)" w:date="2022-04-28T16:33:00Z">
            <w:rPr/>
          </w:rPrChange>
        </w:rPr>
      </w:r>
      <w:r w:rsidR="007B4249" w:rsidRPr="00EA2A2A">
        <w:rPr>
          <w:rPrChange w:id="6" w:author="Haas, Andreas (ISPM)" w:date="2022-04-28T16:33:00Z">
            <w:rPr/>
          </w:rPrChange>
        </w:rPr>
        <w:fldChar w:fldCharType="end"/>
      </w:r>
      <w:r w:rsidR="007B4249" w:rsidRPr="00EA2A2A">
        <w:rPr>
          <w:rPrChange w:id="7" w:author="Haas, Andreas (ISPM)" w:date="2022-04-28T16:33:00Z">
            <w:rPr/>
          </w:rPrChange>
        </w:rPr>
      </w:r>
      <w:r w:rsidR="007B4249">
        <w:fldChar w:fldCharType="separate"/>
      </w:r>
      <w:r w:rsidR="007B4249">
        <w:rPr>
          <w:noProof/>
        </w:rPr>
        <w:t>(1)</w:t>
      </w:r>
      <w:r w:rsidR="007B4249">
        <w:fldChar w:fldCharType="end"/>
      </w:r>
      <w:r>
        <w:t xml:space="preserve">. The current scientific literature shows an association between PTSD and </w:t>
      </w:r>
      <w:del w:id="8" w:author="Haas, Andreas (ISPM)" w:date="2022-04-27T15:44:00Z">
        <w:r w:rsidDel="00CF0FC9">
          <w:delText xml:space="preserve">cardiovascular disease (CVD) and </w:delText>
        </w:r>
      </w:del>
      <w:commentRangeStart w:id="9"/>
      <w:ins w:id="10" w:author="Haas, Andreas (ISPM)" w:date="2022-04-27T10:14:00Z">
        <w:r w:rsidR="00373986">
          <w:t>cardiovascular</w:t>
        </w:r>
      </w:ins>
      <w:commentRangeEnd w:id="9"/>
      <w:ins w:id="11" w:author="Haas, Andreas (ISPM)" w:date="2022-04-27T10:22:00Z">
        <w:r w:rsidR="00373986">
          <w:rPr>
            <w:rStyle w:val="CommentReference"/>
          </w:rPr>
          <w:commentReference w:id="9"/>
        </w:r>
      </w:ins>
      <w:ins w:id="12" w:author="Haas, Andreas (ISPM)" w:date="2022-04-27T10:14:00Z">
        <w:r w:rsidR="00373986">
          <w:t xml:space="preserve"> </w:t>
        </w:r>
      </w:ins>
      <w:r>
        <w:t>risk factors</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ins w:id="13" w:author="Haas, Andreas (ISPM)" w:date="2022-04-27T15:44:00Z">
        <w:r w:rsidR="00CF0FC9">
          <w:t xml:space="preserve"> and cardiovascular disease (CVD)</w:t>
        </w:r>
      </w:ins>
      <w:r>
        <w:t>.</w:t>
      </w:r>
      <w:ins w:id="14" w:author="Haas, Andreas (ISPM)" w:date="2022-04-27T15:37:00Z">
        <w:r w:rsidR="00D51EAD">
          <w:t xml:space="preserve"> For example, </w:t>
        </w:r>
      </w:ins>
      <w:del w:id="15" w:author="Haas, Andreas (ISPM)" w:date="2022-04-27T15:37:00Z">
        <w:r w:rsidDel="00D51EAD">
          <w:delText xml:space="preserve"> </w:delText>
        </w:r>
      </w:del>
      <w:ins w:id="16" w:author="Haas, Andreas (ISPM)" w:date="2022-04-27T15:37:00Z">
        <w:r w:rsidR="00D51EAD">
          <w:t>a</w:t>
        </w:r>
      </w:ins>
      <w:ins w:id="17" w:author="Haas, Andreas (ISPM)" w:date="2022-04-27T15:33:00Z">
        <w:r w:rsidR="004A778A" w:rsidRPr="00606FFD">
          <w:t xml:space="preserve"> recent systematic review </w:t>
        </w:r>
        <w:r w:rsidR="004A778A"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rPr>
            <w:rPrChange w:id="18" w:author="Haas, Andreas (ISPM)" w:date="2022-04-28T16:34:00Z">
              <w:rPr/>
            </w:rPrChange>
          </w:rPr>
          <w:instrText xml:space="preserve"> ADDIN EN.CITE </w:instrText>
        </w:r>
        <w:r w:rsidR="004A778A" w:rsidRPr="00EA2A2A">
          <w:rPr>
            <w:rPrChange w:id="19" w:author="Haas, Andreas (ISPM)" w:date="2022-04-28T16:34:00Z">
              <w:rPr/>
            </w:rPrChange>
          </w:rPr>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4A778A" w:rsidRPr="00EA2A2A">
          <w:rPr>
            <w:rPrChange w:id="20" w:author="Haas, Andreas (ISPM)" w:date="2022-04-28T16:34:00Z">
              <w:rPr/>
            </w:rPrChange>
          </w:rPr>
          <w:instrText xml:space="preserve"> ADDIN EN.CITE.DATA </w:instrText>
        </w:r>
        <w:r w:rsidR="004A778A" w:rsidRPr="00EA2A2A">
          <w:rPr>
            <w:rPrChange w:id="21" w:author="Haas, Andreas (ISPM)" w:date="2022-04-28T16:34:00Z">
              <w:rPr/>
            </w:rPrChange>
          </w:rPr>
        </w:r>
        <w:r w:rsidR="004A778A" w:rsidRPr="00EA2A2A">
          <w:rPr>
            <w:rPrChange w:id="22" w:author="Haas, Andreas (ISPM)" w:date="2022-04-28T16:34:00Z">
              <w:rPr/>
            </w:rPrChange>
          </w:rPr>
          <w:fldChar w:fldCharType="end"/>
        </w:r>
        <w:r w:rsidR="004A778A" w:rsidRPr="00EA2A2A">
          <w:rPr>
            <w:rPrChange w:id="23" w:author="Haas, Andreas (ISPM)" w:date="2022-04-28T16:34:00Z">
              <w:rPr/>
            </w:rPrChange>
          </w:rPr>
        </w:r>
        <w:r w:rsidR="004A778A" w:rsidRPr="000B23F6">
          <w:fldChar w:fldCharType="separate"/>
        </w:r>
        <w:r w:rsidR="004A778A" w:rsidRPr="00606FFD">
          <w:rPr>
            <w:noProof/>
          </w:rPr>
          <w:t>(3)</w:t>
        </w:r>
        <w:r w:rsidR="004A778A" w:rsidRPr="00606FFD">
          <w:fldChar w:fldCharType="end"/>
        </w:r>
        <w:r w:rsidR="004A778A" w:rsidRPr="00606FFD">
          <w:t xml:space="preserve"> reported</w:t>
        </w:r>
      </w:ins>
      <w:ins w:id="24" w:author="Haas, Andreas (ISPM)" w:date="2022-04-27T15:34:00Z">
        <w:r w:rsidR="004A778A">
          <w:t xml:space="preserve"> that persons with PTSD had a largely increased risk of </w:t>
        </w:r>
      </w:ins>
      <w:ins w:id="25" w:author="Haas, Andreas (ISPM)" w:date="2022-04-27T15:37:00Z">
        <w:r w:rsidR="00D51EAD">
          <w:t xml:space="preserve">subsequent myocardial infection (aHR </w:t>
        </w:r>
      </w:ins>
      <w:ins w:id="26" w:author="Haas, Andreas (ISPM)" w:date="2022-04-27T15:34:00Z">
        <w:r w:rsidR="004A778A" w:rsidRPr="00606FFD">
          <w:t>1.4</w:t>
        </w:r>
        <w:r w:rsidR="00CF0FC9">
          <w:t>9</w:t>
        </w:r>
      </w:ins>
      <w:ins w:id="27" w:author="Haas, Andreas (ISPM)" w:date="2022-04-27T15:44:00Z">
        <w:r w:rsidR="00CF0FC9">
          <w:t xml:space="preserve">, </w:t>
        </w:r>
      </w:ins>
      <w:ins w:id="28" w:author="Haas, Andreas (ISPM)" w:date="2022-04-27T15:34:00Z">
        <w:r w:rsidR="004A778A" w:rsidRPr="004A778A">
          <w:t>95% CI 1.31-1.69)</w:t>
        </w:r>
      </w:ins>
      <w:ins w:id="29" w:author="Haas, Andreas (ISPM)" w:date="2022-04-27T15:37:00Z">
        <w:r w:rsidR="00D51EAD">
          <w:t xml:space="preserve">. </w:t>
        </w:r>
      </w:ins>
    </w:p>
    <w:p w14:paraId="33B19D3D" w14:textId="0D91B9E7" w:rsidR="00E54CD3" w:rsidRDefault="00E54CD3" w:rsidP="001E513D">
      <w:pPr>
        <w:jc w:val="both"/>
        <w:rPr>
          <w:ins w:id="30" w:author="Haas, Andreas (ISPM)" w:date="2022-04-27T10:59:00Z"/>
        </w:rPr>
      </w:pPr>
    </w:p>
    <w:p w14:paraId="49BB2690" w14:textId="57FCAAD8" w:rsidR="00C8380C" w:rsidRDefault="00C77695" w:rsidP="001E513D">
      <w:pPr>
        <w:jc w:val="both"/>
        <w:rPr>
          <w:ins w:id="31" w:author="Haas, Andreas (ISPM)" w:date="2022-04-27T11:06:00Z"/>
        </w:rPr>
      </w:pPr>
      <w:r>
        <w:t>Two pathways</w:t>
      </w:r>
      <w:r w:rsidR="007060FE">
        <w:t xml:space="preserve"> </w:t>
      </w:r>
      <w:del w:id="32" w:author="Haas, Andreas (ISPM)" w:date="2022-04-27T16:23:00Z">
        <w:r w:rsidR="007060FE" w:rsidDel="00170B5D">
          <w:delText xml:space="preserve">can </w:delText>
        </w:r>
      </w:del>
      <w:ins w:id="33" w:author="Haas, Andreas (ISPM)" w:date="2022-04-27T16:23:00Z">
        <w:r w:rsidR="00170B5D">
          <w:t>might</w:t>
        </w:r>
        <w:r w:rsidR="00170B5D">
          <w:t xml:space="preserve"> </w:t>
        </w:r>
      </w:ins>
      <w:r w:rsidR="007060FE">
        <w:t>explain</w:t>
      </w:r>
      <w:ins w:id="34" w:author="Haas, Andreas (ISPM)" w:date="2022-04-27T15:42:00Z">
        <w:r w:rsidR="00D51EAD">
          <w:t xml:space="preserve"> the</w:t>
        </w:r>
      </w:ins>
      <w:r w:rsidR="007060FE">
        <w:t xml:space="preserve"> </w:t>
      </w:r>
      <w:del w:id="35" w:author="Haas, Andreas (ISPM)" w:date="2022-04-27T15:41:00Z">
        <w:r w:rsidR="007060FE" w:rsidDel="00D51EAD">
          <w:delText xml:space="preserve">this </w:delText>
        </w:r>
      </w:del>
      <w:ins w:id="36" w:author="Haas, Andreas (ISPM)" w:date="2022-04-27T15:41:00Z">
        <w:r w:rsidR="00D51EAD">
          <w:t xml:space="preserve">increased </w:t>
        </w:r>
      </w:ins>
      <w:ins w:id="37" w:author="Haas, Andreas (ISPM)" w:date="2022-04-27T16:10:00Z">
        <w:r w:rsidR="005303BB">
          <w:t xml:space="preserve">incidence </w:t>
        </w:r>
      </w:ins>
      <w:del w:id="38" w:author="Haas, Andreas (ISPM)" w:date="2022-04-27T15:41:00Z">
        <w:r w:rsidR="007060FE" w:rsidDel="00D51EAD">
          <w:delText>association</w:delText>
        </w:r>
      </w:del>
      <w:ins w:id="39" w:author="Haas, Andreas (ISPM)" w:date="2022-04-27T15:42:00Z">
        <w:r w:rsidR="00D51EAD">
          <w:t xml:space="preserve">of </w:t>
        </w:r>
      </w:ins>
      <w:ins w:id="40" w:author="Haas, Andreas (ISPM)" w:date="2022-04-27T15:41:00Z">
        <w:r w:rsidR="00D51EAD">
          <w:t>CVD</w:t>
        </w:r>
      </w:ins>
      <w:ins w:id="41" w:author="Haas, Andreas (ISPM)" w:date="2022-04-27T15:42:00Z">
        <w:r w:rsidR="00D51EAD">
          <w:t xml:space="preserve"> in persons with PTSD</w:t>
        </w:r>
      </w:ins>
      <w:r w:rsidR="00D54194">
        <w:t xml:space="preserve">. </w:t>
      </w:r>
      <w:del w:id="42" w:author="Haas, Andreas (ISPM)" w:date="2022-04-27T16:10:00Z">
        <w:r w:rsidDel="005303BB">
          <w:delText xml:space="preserve">One possible explanation is that </w:delText>
        </w:r>
      </w:del>
      <w:r>
        <w:t>PTSD can lead to unhealthy behaviours such as s</w:t>
      </w:r>
      <w:r w:rsidR="00762BFF">
        <w:t>ubstance use</w:t>
      </w:r>
      <w:r>
        <w:t xml:space="preserve">, </w:t>
      </w:r>
      <w:r w:rsidR="00762BFF">
        <w:t>physical inactivity, sleep disorders and dietary changes that</w:t>
      </w:r>
      <w:ins w:id="43" w:author="Haas, Andreas (ISPM)" w:date="2022-04-27T16:36:00Z">
        <w:r w:rsidR="00627F55">
          <w:t xml:space="preserve"> </w:t>
        </w:r>
      </w:ins>
      <w:del w:id="44" w:author="Haas, Andreas (ISPM)" w:date="2022-04-27T16:37:00Z">
        <w:r w:rsidR="00762BFF" w:rsidDel="00627F55">
          <w:delText xml:space="preserve"> </w:delText>
        </w:r>
      </w:del>
      <w:r w:rsidR="00622414">
        <w:t>lead to common cardiovascular risk factors (hypertension, diabetes, high cholesterol)</w:t>
      </w:r>
      <w:ins w:id="45" w:author="Haas, Andreas (ISPM)" w:date="2022-04-27T16:37:00Z">
        <w:r w:rsidR="00627F55">
          <w:t>,</w:t>
        </w:r>
      </w:ins>
      <w:r w:rsidR="00622414">
        <w:t xml:space="preserve"> </w:t>
      </w:r>
      <w:ins w:id="46" w:author="Haas, Andreas (ISPM)" w:date="2022-04-27T15:45:00Z">
        <w:r w:rsidR="00F82C9A">
          <w:t>which</w:t>
        </w:r>
      </w:ins>
      <w:del w:id="47" w:author="Haas, Andreas (ISPM)" w:date="2022-04-27T15:43:00Z">
        <w:r w:rsidR="00622414" w:rsidDel="00D51EAD">
          <w:delText>that</w:delText>
        </w:r>
      </w:del>
      <w:r w:rsidR="00622414">
        <w:t xml:space="preserve"> </w:t>
      </w:r>
      <w:r w:rsidR="00762BFF">
        <w:t xml:space="preserve">can </w:t>
      </w:r>
      <w:del w:id="48" w:author="Haas, Andreas (ISPM)" w:date="2022-04-27T15:43:00Z">
        <w:r w:rsidR="00762BFF" w:rsidDel="00D51EAD">
          <w:delText xml:space="preserve">ultimately </w:delText>
        </w:r>
      </w:del>
      <w:r w:rsidR="00762BFF">
        <w:t>cause CVD</w:t>
      </w:r>
      <w:ins w:id="49" w:author="Haas, Andreas (ISPM)" w:date="2022-04-27T15:43:00Z">
        <w:r w:rsidR="00D51EAD">
          <w:t xml:space="preserve"> </w:t>
        </w:r>
        <w:r w:rsidR="00D51EAD">
          <w:fldChar w:fldCharType="begin"/>
        </w:r>
        <w:r w:rsidR="00D51EAD">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D51EAD">
          <w:fldChar w:fldCharType="separate"/>
        </w:r>
        <w:r w:rsidR="00D51EAD">
          <w:rPr>
            <w:noProof/>
          </w:rPr>
          <w:t>(2)</w:t>
        </w:r>
        <w:r w:rsidR="00D51EAD">
          <w:fldChar w:fldCharType="end"/>
        </w:r>
      </w:ins>
      <w:r w:rsidR="00762BFF">
        <w:t xml:space="preserve">. </w:t>
      </w:r>
      <w:del w:id="50" w:author="Haas, Andreas (ISPM)" w:date="2022-04-27T10:17:00Z">
        <w:r w:rsidR="00762BFF" w:rsidDel="00373986">
          <w:delText>Other studies</w:delText>
        </w:r>
      </w:del>
      <w:ins w:id="51" w:author="Haas, Andreas (ISPM)" w:date="2022-04-27T10:17:00Z">
        <w:r w:rsidR="00373986">
          <w:t>An alternative explanation is</w:t>
        </w:r>
      </w:ins>
      <w:ins w:id="52" w:author="Haas, Andreas (ISPM)" w:date="2022-04-27T15:42:00Z">
        <w:r w:rsidR="00D51EAD">
          <w:t xml:space="preserve"> </w:t>
        </w:r>
      </w:ins>
      <w:del w:id="53" w:author="Haas, Andreas (ISPM)" w:date="2022-04-27T10:17:00Z">
        <w:r w:rsidR="00762BFF" w:rsidDel="00373986">
          <w:delText xml:space="preserve"> have shown </w:delText>
        </w:r>
      </w:del>
      <w:r w:rsidR="00762BFF">
        <w:t xml:space="preserve">that </w:t>
      </w:r>
      <w:r w:rsidR="003459B1">
        <w:t>PTSD generates</w:t>
      </w:r>
      <w:r w:rsidR="001D4337">
        <w:t xml:space="preserve"> an inflammatory state that can cause CVDs such as myocardial infarction, unstable angina and stroke</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1D4337">
        <w:t xml:space="preserve">. </w:t>
      </w:r>
      <w:commentRangeStart w:id="54"/>
      <w:del w:id="55" w:author="Haas, Andreas (ISPM)" w:date="2022-04-27T10:18:00Z">
        <w:r w:rsidR="00611787" w:rsidDel="00373986">
          <w:delText>However,</w:delText>
        </w:r>
      </w:del>
      <w:commentRangeEnd w:id="54"/>
      <w:r w:rsidR="00373986">
        <w:rPr>
          <w:rStyle w:val="CommentReference"/>
        </w:rPr>
        <w:commentReference w:id="54"/>
      </w:r>
      <w:ins w:id="56" w:author="Haas, Andreas (ISPM)" w:date="2022-04-27T10:18:00Z">
        <w:r w:rsidR="00373986">
          <w:t>This hypothesis is supported by</w:t>
        </w:r>
      </w:ins>
      <w:del w:id="57" w:author="Haas, Andreas (ISPM)" w:date="2022-04-27T10:18:00Z">
        <w:r w:rsidR="00611787" w:rsidDel="00373986">
          <w:delText xml:space="preserve"> some</w:delText>
        </w:r>
      </w:del>
      <w:r w:rsidR="00611787">
        <w:t xml:space="preserve"> studies </w:t>
      </w:r>
      <w:ins w:id="58" w:author="Haas, Andreas (ISPM)" w:date="2022-04-27T15:45:00Z">
        <w:r w:rsidR="00F82C9A">
          <w:t>showing</w:t>
        </w:r>
      </w:ins>
      <w:del w:id="59" w:author="Haas, Andreas (ISPM)" w:date="2022-04-27T15:45:00Z">
        <w:r w:rsidR="00611787" w:rsidDel="00F82C9A">
          <w:delText>have shown</w:delText>
        </w:r>
      </w:del>
      <w:r w:rsidR="00611787">
        <w:t xml:space="preserve"> that PTSD is independently associated with </w:t>
      </w:r>
      <w:ins w:id="60" w:author="Haas, Andreas (ISPM)" w:date="2022-04-27T15:45:00Z">
        <w:r w:rsidR="00F82C9A">
          <w:t xml:space="preserve">an </w:t>
        </w:r>
      </w:ins>
      <w:r w:rsidR="00611787">
        <w:t xml:space="preserve">increased risk of coronary heart disease even after adjusting for depression and cardiovascular risk factors, such as high cholesterol, hypertension and high blood </w:t>
      </w:r>
      <w:commentRangeStart w:id="61"/>
      <w:r w:rsidR="00611787">
        <w:t>pressure</w:t>
      </w:r>
      <w:ins w:id="62" w:author="Haas, Andreas (ISPM)" w:date="2022-04-28T12:55:00Z">
        <w:r w:rsidR="00C05BF0">
          <w:t xml:space="preserve"> (ref)</w:t>
        </w:r>
      </w:ins>
      <w:commentRangeStart w:id="63"/>
      <w:r w:rsidR="00611787">
        <w:t xml:space="preserve">. </w:t>
      </w:r>
      <w:commentRangeEnd w:id="61"/>
      <w:r w:rsidR="00E54CD3">
        <w:rPr>
          <w:rStyle w:val="CommentReference"/>
        </w:rPr>
        <w:commentReference w:id="61"/>
      </w:r>
      <w:ins w:id="64" w:author="Haas, Andreas (ISPM)" w:date="2022-04-27T10:57:00Z">
        <w:r w:rsidR="00E54CD3">
          <w:t xml:space="preserve"> </w:t>
        </w:r>
      </w:ins>
      <w:commentRangeEnd w:id="63"/>
      <w:ins w:id="65" w:author="Haas, Andreas (ISPM)" w:date="2022-04-27T15:46:00Z">
        <w:r w:rsidR="00F82C9A">
          <w:rPr>
            <w:rStyle w:val="CommentReference"/>
          </w:rPr>
          <w:commentReference w:id="63"/>
        </w:r>
      </w:ins>
    </w:p>
    <w:p w14:paraId="3C186BFD" w14:textId="7DA2049D" w:rsidR="004A778A" w:rsidDel="00D51EAD" w:rsidRDefault="00F73F63" w:rsidP="001E513D">
      <w:pPr>
        <w:jc w:val="both"/>
        <w:rPr>
          <w:del w:id="66" w:author="Haas, Andreas (ISPM)" w:date="2022-04-27T15:39:00Z"/>
        </w:rPr>
      </w:pPr>
      <w:ins w:id="67" w:author="Haas, Andreas (ISPM)" w:date="2022-04-27T16:48:00Z">
        <w:r>
          <w:t xml:space="preserve"> </w:t>
        </w:r>
      </w:ins>
      <w:commentRangeStart w:id="68"/>
      <w:del w:id="69" w:author="Haas, Andreas (ISPM)" w:date="2022-04-27T15:39:00Z">
        <w:r w:rsidR="00C24F37" w:rsidRPr="00606FFD" w:rsidDel="00D51EAD">
          <w:delText>A recent systematic review</w:delText>
        </w:r>
        <w:r w:rsidR="00BF6972" w:rsidRPr="00606FFD" w:rsidDel="00D51EAD">
          <w:delText xml:space="preserve"> </w:delText>
        </w:r>
        <w:r w:rsidR="00BF6972" w:rsidRPr="00606FFD" w:rsidDel="00D51EA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7B4249" w:rsidRPr="00EA2A2A" w:rsidDel="00D51EAD">
          <w:rPr>
            <w:rPrChange w:id="70" w:author="Haas, Andreas (ISPM)" w:date="2022-04-28T16:35:00Z">
              <w:rPr/>
            </w:rPrChange>
          </w:rPr>
          <w:delInstrText xml:space="preserve"> ADDIN EN.CITE </w:delInstrText>
        </w:r>
        <w:r w:rsidR="007B4249" w:rsidRPr="00EA2A2A" w:rsidDel="00D51EAD">
          <w:rPr>
            <w:rPrChange w:id="71" w:author="Haas, Andreas (ISPM)" w:date="2022-04-28T16:35:00Z">
              <w:rPr/>
            </w:rPrChange>
          </w:rPr>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7B4249" w:rsidRPr="00EA2A2A" w:rsidDel="00D51EAD">
          <w:rPr>
            <w:rPrChange w:id="72" w:author="Haas, Andreas (ISPM)" w:date="2022-04-28T16:35:00Z">
              <w:rPr/>
            </w:rPrChange>
          </w:rPr>
          <w:delInstrText xml:space="preserve"> ADDIN EN.CITE.DATA </w:delInstrText>
        </w:r>
        <w:r w:rsidR="007B4249" w:rsidRPr="00EA2A2A" w:rsidDel="00D51EAD">
          <w:rPr>
            <w:rPrChange w:id="73" w:author="Haas, Andreas (ISPM)" w:date="2022-04-28T16:35:00Z">
              <w:rPr/>
            </w:rPrChange>
          </w:rPr>
        </w:r>
        <w:r w:rsidR="007B4249" w:rsidRPr="00EA2A2A" w:rsidDel="00D51EAD">
          <w:rPr>
            <w:rPrChange w:id="74" w:author="Haas, Andreas (ISPM)" w:date="2022-04-28T16:35:00Z">
              <w:rPr/>
            </w:rPrChange>
          </w:rPr>
          <w:fldChar w:fldCharType="end"/>
        </w:r>
        <w:r w:rsidR="00BF6972" w:rsidRPr="00EA2A2A" w:rsidDel="00D51EAD">
          <w:rPr>
            <w:rPrChange w:id="75" w:author="Haas, Andreas (ISPM)" w:date="2022-04-28T16:35:00Z">
              <w:rPr/>
            </w:rPrChange>
          </w:rPr>
        </w:r>
        <w:r w:rsidR="00BF6972" w:rsidRPr="00606FFD" w:rsidDel="00D51EAD">
          <w:rPr>
            <w:rPrChange w:id="76" w:author="Haas, Andreas (ISPM)" w:date="2022-04-27T10:59:00Z">
              <w:rPr/>
            </w:rPrChange>
          </w:rPr>
          <w:fldChar w:fldCharType="separate"/>
        </w:r>
        <w:r w:rsidR="007B4249" w:rsidRPr="00606FFD" w:rsidDel="00D51EAD">
          <w:rPr>
            <w:noProof/>
          </w:rPr>
          <w:delText>(3)</w:delText>
        </w:r>
        <w:r w:rsidR="00BF6972" w:rsidRPr="00606FFD" w:rsidDel="00D51EAD">
          <w:fldChar w:fldCharType="end"/>
        </w:r>
        <w:r w:rsidR="00C24F37" w:rsidRPr="00606FFD" w:rsidDel="00D51EAD">
          <w:delText xml:space="preserve"> </w:delText>
        </w:r>
        <w:r w:rsidR="00430B51" w:rsidRPr="00606FFD" w:rsidDel="00D51EAD">
          <w:delText>reported that the majority of the studies looking at PTSD and its relation with myocardial infarction</w:delText>
        </w:r>
        <w:r w:rsidR="000D6D7D" w:rsidRPr="004A778A" w:rsidDel="00D51EAD">
          <w:delText xml:space="preserve">, </w:delText>
        </w:r>
        <w:r w:rsidR="00902342" w:rsidRPr="004A778A" w:rsidDel="00D51EAD">
          <w:delText>coronary heart disease</w:delText>
        </w:r>
        <w:r w:rsidR="000D6D7D" w:rsidRPr="004A778A" w:rsidDel="00D51EAD">
          <w:delText xml:space="preserve">, and </w:delText>
        </w:r>
        <w:r w:rsidR="00F86C80" w:rsidRPr="004A778A" w:rsidDel="00D51EAD">
          <w:delText>cardiac mortality</w:delText>
        </w:r>
        <w:r w:rsidR="00902342" w:rsidRPr="004A778A" w:rsidDel="00D51EAD">
          <w:delText xml:space="preserve"> </w:delText>
        </w:r>
        <w:r w:rsidR="00580A21" w:rsidRPr="004A778A" w:rsidDel="00D51EAD">
          <w:delText xml:space="preserve">included population living in the United States </w:delText>
        </w:r>
      </w:del>
      <w:commentRangeEnd w:id="68"/>
      <w:r w:rsidR="00D51EAD">
        <w:rPr>
          <w:rStyle w:val="CommentReference"/>
        </w:rPr>
        <w:commentReference w:id="68"/>
      </w:r>
      <w:del w:id="77" w:author="Haas, Andreas (ISPM)" w:date="2022-04-27T15:39:00Z">
        <w:r w:rsidR="00580A21" w:rsidRPr="004A778A" w:rsidDel="00D51EAD">
          <w:delText>or Ameri</w:delText>
        </w:r>
        <w:r w:rsidR="00580A21" w:rsidRPr="00D51EAD" w:rsidDel="00D51EAD">
          <w:delText xml:space="preserve">can veterans and military </w:delText>
        </w:r>
        <w:r w:rsidR="00BF6972" w:rsidRPr="00D51EAD" w:rsidDel="00D51EAD">
          <w:delText>personnel</w:delText>
        </w:r>
        <w:r w:rsidR="00580A21" w:rsidRPr="00D51EAD" w:rsidDel="00D51EAD">
          <w:delText xml:space="preserve">. </w:delText>
        </w:r>
        <w:r w:rsidR="00902342" w:rsidRPr="00D51EAD" w:rsidDel="00D51EAD">
          <w:delText>In this study, Jacquet-Smailovic and colleagues</w:delText>
        </w:r>
        <w:r w:rsidR="001E513D" w:rsidRPr="00D51EAD" w:rsidDel="00D51EAD">
          <w:delText xml:space="preserve"> </w:delText>
        </w:r>
        <w:r w:rsidR="001E513D" w:rsidRPr="00606FFD" w:rsidDel="00D51EA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1E513D" w:rsidRPr="00D51EAD" w:rsidDel="00D51EAD">
          <w:rPr>
            <w:rPrChange w:id="78" w:author="Haas, Andreas (ISPM)" w:date="2022-04-27T15:40:00Z">
              <w:rPr/>
            </w:rPrChange>
          </w:rPr>
          <w:delInstrText xml:space="preserve"> ADDIN EN.CITE </w:delInstrText>
        </w:r>
        <w:r w:rsidR="001E513D" w:rsidRPr="00D51EAD" w:rsidDel="00D51EAD">
          <w:rPr>
            <w:rPrChange w:id="79" w:author="Haas, Andreas (ISPM)" w:date="2022-04-27T15:40:00Z">
              <w:rPr/>
            </w:rPrChange>
          </w:rPr>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1E513D" w:rsidRPr="00D51EAD" w:rsidDel="00D51EAD">
          <w:rPr>
            <w:rPrChange w:id="80" w:author="Haas, Andreas (ISPM)" w:date="2022-04-27T15:40:00Z">
              <w:rPr/>
            </w:rPrChange>
          </w:rPr>
          <w:delInstrText xml:space="preserve"> ADDIN EN.CITE.DATA </w:delInstrText>
        </w:r>
        <w:r w:rsidR="001E513D" w:rsidRPr="00D51EAD" w:rsidDel="00D51EAD">
          <w:rPr>
            <w:rPrChange w:id="81" w:author="Haas, Andreas (ISPM)" w:date="2022-04-27T15:40:00Z">
              <w:rPr/>
            </w:rPrChange>
          </w:rPr>
        </w:r>
        <w:r w:rsidR="001E513D" w:rsidRPr="00D51EAD" w:rsidDel="00D51EAD">
          <w:rPr>
            <w:rPrChange w:id="82" w:author="Haas, Andreas (ISPM)" w:date="2022-04-27T15:40:00Z">
              <w:rPr/>
            </w:rPrChange>
          </w:rPr>
          <w:fldChar w:fldCharType="end"/>
        </w:r>
        <w:r w:rsidR="001E513D" w:rsidRPr="00D51EAD" w:rsidDel="00D51EAD">
          <w:rPr>
            <w:rPrChange w:id="83" w:author="Haas, Andreas (ISPM)" w:date="2022-04-27T15:40:00Z">
              <w:rPr/>
            </w:rPrChange>
          </w:rPr>
        </w:r>
        <w:r w:rsidR="001E513D" w:rsidRPr="00606FFD" w:rsidDel="00D51EAD">
          <w:rPr>
            <w:rPrChange w:id="84" w:author="Haas, Andreas (ISPM)" w:date="2022-04-27T10:59:00Z">
              <w:rPr/>
            </w:rPrChange>
          </w:rPr>
          <w:fldChar w:fldCharType="separate"/>
        </w:r>
        <w:r w:rsidR="001E513D" w:rsidRPr="00606FFD" w:rsidDel="00D51EAD">
          <w:rPr>
            <w:noProof/>
          </w:rPr>
          <w:delText>(3)</w:delText>
        </w:r>
        <w:r w:rsidR="001E513D" w:rsidRPr="00606FFD" w:rsidDel="00D51EAD">
          <w:fldChar w:fldCharType="end"/>
        </w:r>
        <w:r w:rsidR="00902342" w:rsidRPr="00606FFD" w:rsidDel="00D51EAD">
          <w:delText xml:space="preserve"> </w:delText>
        </w:r>
        <w:commentRangeStart w:id="85"/>
        <w:r w:rsidR="00902342" w:rsidRPr="00606FFD" w:rsidDel="00D51EAD">
          <w:delText xml:space="preserve">found a </w:delText>
        </w:r>
        <w:r w:rsidR="00790D56" w:rsidRPr="00606FFD" w:rsidDel="00D51EAD">
          <w:delText>hazard ratio of 1.4</w:delText>
        </w:r>
        <w:r w:rsidR="00790D56" w:rsidRPr="004A778A" w:rsidDel="00D51EAD">
          <w:delText>9 (95% CI 1.31-1.69) without adjusting for depression, and 1.32 (95% CI 1.12-1.56) adjusting for this comorbidity.</w:delText>
        </w:r>
        <w:r w:rsidR="00790D56" w:rsidDel="00D51EAD">
          <w:delText xml:space="preserve"> </w:delText>
        </w:r>
      </w:del>
      <w:commentRangeEnd w:id="85"/>
      <w:r w:rsidR="00D51EAD">
        <w:rPr>
          <w:rStyle w:val="CommentReference"/>
        </w:rPr>
        <w:commentReference w:id="85"/>
      </w:r>
    </w:p>
    <w:p w14:paraId="0D8FB5C4" w14:textId="77777777" w:rsidR="004A778A" w:rsidRDefault="004A778A" w:rsidP="001E513D">
      <w:pPr>
        <w:jc w:val="both"/>
      </w:pPr>
    </w:p>
    <w:p w14:paraId="1C01E490" w14:textId="43EE3EA8" w:rsidR="00585B3B" w:rsidRDefault="00627F55" w:rsidP="001E513D">
      <w:pPr>
        <w:jc w:val="both"/>
      </w:pPr>
      <w:ins w:id="86" w:author="Haas, Andreas (ISPM)" w:date="2022-04-27T16:38:00Z">
        <w:r>
          <w:t xml:space="preserve">The relationship between PTSD and CVD is bidirectional. </w:t>
        </w:r>
      </w:ins>
      <w:del w:id="87" w:author="Haas, Andreas (ISPM)" w:date="2022-04-27T17:35:00Z">
        <w:r w:rsidR="008214DB" w:rsidDel="00DA1974">
          <w:delText>The e</w:delText>
        </w:r>
      </w:del>
      <w:ins w:id="88" w:author="Haas, Andreas (ISPM)" w:date="2022-04-27T17:35:00Z">
        <w:r w:rsidR="00DA1974">
          <w:t>E</w:t>
        </w:r>
      </w:ins>
      <w:r w:rsidR="008214DB">
        <w:t xml:space="preserve">vidence </w:t>
      </w:r>
      <w:del w:id="89" w:author="Haas, Andreas (ISPM)" w:date="2022-04-27T17:35:00Z">
        <w:r w:rsidR="008214DB" w:rsidDel="00DA1974">
          <w:delText>has also shown</w:delText>
        </w:r>
      </w:del>
      <w:ins w:id="90" w:author="Haas, Andreas (ISPM)" w:date="2022-04-27T17:35:00Z">
        <w:r w:rsidR="00DA1974">
          <w:t>suggests</w:t>
        </w:r>
      </w:ins>
      <w:r w:rsidR="008214DB">
        <w:t xml:space="preserve"> that a cardiovascular event can </w:t>
      </w:r>
      <w:del w:id="91" w:author="Haas, Andreas (ISPM)" w:date="2022-04-27T15:47:00Z">
        <w:r w:rsidR="008214DB" w:rsidDel="000D03D3">
          <w:delText>be a cause of</w:delText>
        </w:r>
      </w:del>
      <w:ins w:id="92" w:author="Haas, Andreas (ISPM)" w:date="2022-04-27T15:47:00Z">
        <w:r w:rsidR="000D03D3">
          <w:t>cause</w:t>
        </w:r>
      </w:ins>
      <w:r w:rsidR="008214DB">
        <w:t xml:space="preserve"> PTSD.</w:t>
      </w:r>
      <w:ins w:id="93" w:author="Haas, Andreas (ISPM)" w:date="2022-04-27T15:47:00Z">
        <w:r w:rsidR="000D03D3">
          <w:t xml:space="preserve"> For example,</w:t>
        </w:r>
      </w:ins>
      <w:r w:rsidR="008214DB">
        <w:t xml:space="preserve"> Edmonson found </w:t>
      </w:r>
      <w:r w:rsidR="009A3C6F">
        <w:t xml:space="preserve">a 12% prevalence of PTSD secondary to acute coronary syndromes. </w:t>
      </w:r>
      <w:ins w:id="94" w:author="Haas, Andreas (ISPM)" w:date="2022-04-27T15:47:00Z">
        <w:r w:rsidR="000D03D3">
          <w:t xml:space="preserve">PTSD, </w:t>
        </w:r>
      </w:ins>
      <w:del w:id="95" w:author="Haas, Andreas (ISPM)" w:date="2022-04-27T15:47:00Z">
        <w:r w:rsidR="009A3C6F" w:rsidDel="000D03D3">
          <w:delText xml:space="preserve">This </w:delText>
        </w:r>
      </w:del>
      <w:r w:rsidR="009A3C6F">
        <w:t xml:space="preserve">in turn, doubles the risk for recurrent acute coronary syndromes and </w:t>
      </w:r>
      <w:r w:rsidR="0004762F">
        <w:t>mortality</w:t>
      </w:r>
      <w:r w:rsidR="00C42CC9">
        <w:t xml:space="preserve">. </w:t>
      </w:r>
      <w:ins w:id="96" w:author="Haas, Andreas (ISPM)" w:date="2022-04-27T15:48:00Z">
        <w:r w:rsidR="000D03D3">
          <w:t>T</w:t>
        </w:r>
      </w:ins>
      <w:del w:id="97" w:author="Haas, Andreas (ISPM)" w:date="2022-04-27T15:48:00Z">
        <w:r w:rsidR="00C42CC9" w:rsidDel="000D03D3">
          <w:delText>However, t</w:delText>
        </w:r>
      </w:del>
      <w:r w:rsidR="00C42CC9">
        <w:t>he mechanisms through which CVD causally relates to PTSD are under study</w:t>
      </w:r>
      <w:r w:rsidR="007B4249">
        <w:t xml:space="preserve"> </w:t>
      </w:r>
      <w:r w:rsidR="007B4249">
        <w:fldChar w:fldCharType="begin"/>
      </w:r>
      <w:r w:rsidR="007B4249">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rsidR="007B4249">
        <w:fldChar w:fldCharType="separate"/>
      </w:r>
      <w:r w:rsidR="007B4249">
        <w:rPr>
          <w:noProof/>
        </w:rPr>
        <w:t>(2)</w:t>
      </w:r>
      <w:r w:rsidR="007B4249">
        <w:fldChar w:fldCharType="end"/>
      </w:r>
      <w:r w:rsidR="00C42CC9">
        <w:t xml:space="preserve">. </w:t>
      </w:r>
    </w:p>
    <w:p w14:paraId="0AD781E2" w14:textId="3B912F64" w:rsidR="004A778A" w:rsidDel="005303BB" w:rsidRDefault="004A778A" w:rsidP="00FD721A">
      <w:pPr>
        <w:jc w:val="both"/>
        <w:rPr>
          <w:del w:id="98" w:author="Haas, Andreas (ISPM)" w:date="2022-04-27T16:05:00Z"/>
        </w:rPr>
      </w:pPr>
    </w:p>
    <w:p w14:paraId="4BD3ED4A" w14:textId="77777777" w:rsidR="005303BB" w:rsidRDefault="005303BB" w:rsidP="00FD721A">
      <w:pPr>
        <w:jc w:val="both"/>
        <w:rPr>
          <w:ins w:id="99" w:author="Haas, Andreas (ISPM)" w:date="2022-04-27T16:10:00Z"/>
        </w:rPr>
      </w:pPr>
    </w:p>
    <w:p w14:paraId="2A9FA049" w14:textId="3CB1806A" w:rsidR="005303BB" w:rsidRDefault="005303BB" w:rsidP="00FD721A">
      <w:pPr>
        <w:jc w:val="both"/>
        <w:rPr>
          <w:ins w:id="100" w:author="Haas, Andreas (ISPM)" w:date="2022-04-27T16:01:00Z"/>
        </w:rPr>
      </w:pPr>
      <w:ins w:id="101" w:author="Haas, Andreas (ISPM)" w:date="2022-04-27T16:10:00Z">
        <w:r>
          <w:t xml:space="preserve">While </w:t>
        </w:r>
      </w:ins>
      <w:ins w:id="102" w:author="Haas, Andreas (ISPM)" w:date="2022-04-27T16:12:00Z">
        <w:r>
          <w:t xml:space="preserve">evidence on </w:t>
        </w:r>
      </w:ins>
      <w:ins w:id="103" w:author="Haas, Andreas (ISPM)" w:date="2022-04-27T16:15:00Z">
        <w:r>
          <w:t xml:space="preserve">the </w:t>
        </w:r>
      </w:ins>
      <w:del w:id="104" w:author="Haas, Andreas (ISPM)" w:date="2022-04-27T16:12:00Z">
        <w:r w:rsidR="00C1497B" w:rsidDel="005303BB">
          <w:delText xml:space="preserve">Most studies though have focused on the </w:delText>
        </w:r>
      </w:del>
      <w:r w:rsidR="00C1497B">
        <w:t xml:space="preserve">association between PTSD </w:t>
      </w:r>
      <w:ins w:id="105" w:author="Haas, Andreas (ISPM)" w:date="2022-04-27T16:13:00Z">
        <w:r>
          <w:t xml:space="preserve">and </w:t>
        </w:r>
      </w:ins>
      <w:del w:id="106" w:author="Haas, Andreas (ISPM)" w:date="2022-04-27T16:12:00Z">
        <w:r w:rsidR="00C1497B" w:rsidDel="005303BB">
          <w:delText xml:space="preserve">and </w:delText>
        </w:r>
      </w:del>
      <w:r w:rsidR="00C1497B">
        <w:t>CVD</w:t>
      </w:r>
      <w:ins w:id="107" w:author="Haas, Andreas (ISPM)" w:date="2022-04-27T16:13:00Z">
        <w:r>
          <w:t xml:space="preserve"> is emerging</w:t>
        </w:r>
      </w:ins>
      <w:ins w:id="108" w:author="Haas, Andreas (ISPM)" w:date="2022-04-27T16:15:00Z">
        <w:r>
          <w:t xml:space="preserve">, there is little empirical support for causal </w:t>
        </w:r>
      </w:ins>
      <w:ins w:id="109" w:author="Haas, Andreas (ISPM)" w:date="2022-04-27T16:16:00Z">
        <w:r w:rsidR="00B22959">
          <w:t>links</w:t>
        </w:r>
      </w:ins>
      <w:ins w:id="110" w:author="Haas, Andreas (ISPM)" w:date="2022-04-27T16:15:00Z">
        <w:r>
          <w:t xml:space="preserve"> between PTSD and CVD. </w:t>
        </w:r>
      </w:ins>
      <w:ins w:id="111" w:author="Haas, Andreas (ISPM)" w:date="2022-04-27T16:16:00Z">
        <w:r w:rsidR="00A40C5F">
          <w:t xml:space="preserve">We aim to examine PTSD as </w:t>
        </w:r>
      </w:ins>
      <w:ins w:id="112" w:author="Haas, Andreas (ISPM)" w:date="2022-04-27T16:20:00Z">
        <w:r w:rsidR="00170B5D">
          <w:t xml:space="preserve">a </w:t>
        </w:r>
      </w:ins>
      <w:ins w:id="113" w:author="Haas, Andreas (ISPM)" w:date="2022-04-27T16:16:00Z">
        <w:r w:rsidR="00C05BF0">
          <w:t xml:space="preserve">causal risk factor for CVD and </w:t>
        </w:r>
      </w:ins>
      <w:ins w:id="114" w:author="Haas, Andreas (ISPM)" w:date="2022-04-28T12:56:00Z">
        <w:r w:rsidR="00C05BF0">
          <w:t xml:space="preserve">quantify the mediating effect of PTSD </w:t>
        </w:r>
        <w:r w:rsidR="00C05BF0">
          <w:t xml:space="preserve">on CVD through </w:t>
        </w:r>
        <w:r w:rsidR="00C05BF0">
          <w:t>CVD risk factor</w:t>
        </w:r>
        <w:r w:rsidR="00C05BF0">
          <w:t>s.</w:t>
        </w:r>
      </w:ins>
      <w:del w:id="115" w:author="Haas, Andreas (ISPM)" w:date="2022-04-27T16:15:00Z">
        <w:r w:rsidR="00C1497B" w:rsidDel="005303BB">
          <w:delText xml:space="preserve"> and its mediators but a lot is yet to be done to establish causality. </w:delText>
        </w:r>
      </w:del>
    </w:p>
    <w:p w14:paraId="29B9EDE8" w14:textId="77777777" w:rsidR="005303BB" w:rsidRDefault="005303BB" w:rsidP="00FD721A">
      <w:pPr>
        <w:jc w:val="both"/>
        <w:rPr>
          <w:ins w:id="116" w:author="Haas, Andreas (ISPM)" w:date="2022-04-27T16:01:00Z"/>
        </w:rPr>
      </w:pPr>
    </w:p>
    <w:p w14:paraId="3E338AE1" w14:textId="2315912E" w:rsidR="00D07C29" w:rsidDel="006E3304" w:rsidRDefault="00C1497B" w:rsidP="00FD721A">
      <w:pPr>
        <w:jc w:val="both"/>
        <w:rPr>
          <w:del w:id="117" w:author="Haas, Andreas (ISPM)" w:date="2022-04-27T16:18:00Z"/>
        </w:rPr>
      </w:pPr>
      <w:del w:id="118" w:author="Haas, Andreas (ISPM)" w:date="2022-04-27T16:18:00Z">
        <w:r w:rsidDel="006E3304">
          <w:delText>For this reason, we proposed the following directed acyclic graph to represent</w:delText>
        </w:r>
      </w:del>
      <w:del w:id="119" w:author="Haas, Andreas (ISPM)" w:date="2022-04-27T15:49:00Z">
        <w:r w:rsidDel="0052089D">
          <w:delText>s</w:delText>
        </w:r>
      </w:del>
      <w:del w:id="120" w:author="Haas, Andreas (ISPM)" w:date="2022-04-27T16:18:00Z">
        <w:r w:rsidDel="006E3304">
          <w:delText xml:space="preserve"> the assumptions based on what is already described in the literature. </w:delText>
        </w:r>
      </w:del>
    </w:p>
    <w:p w14:paraId="4080BB63" w14:textId="0D6F4677" w:rsidR="004A778A" w:rsidDel="006E3304" w:rsidRDefault="004A778A" w:rsidP="001E513D">
      <w:pPr>
        <w:jc w:val="both"/>
        <w:rPr>
          <w:del w:id="121" w:author="Haas, Andreas (ISPM)" w:date="2022-04-27T16:18:00Z"/>
        </w:rPr>
      </w:pPr>
    </w:p>
    <w:p w14:paraId="7A806936" w14:textId="726CBBEA" w:rsidR="00C1497B" w:rsidDel="006E3304" w:rsidRDefault="003C2F6F" w:rsidP="001E513D">
      <w:pPr>
        <w:jc w:val="both"/>
        <w:rPr>
          <w:del w:id="122" w:author="Haas, Andreas (ISPM)" w:date="2022-04-27T16:18:00Z"/>
        </w:rPr>
      </w:pPr>
      <w:del w:id="123" w:author="Haas, Andreas (ISPM)" w:date="2022-04-27T16:18:00Z">
        <w:r w:rsidDel="006E3304">
          <w:delText>ESH (ethnicity, socioeconomic status, type of health insurance) refers to baseline confounders that are related to the exposures (</w:delText>
        </w:r>
        <w:r w:rsidR="007B4249" w:rsidDel="006E3304">
          <w:delText>PTSD and depression)</w:delText>
        </w:r>
        <w:r w:rsidR="00E15F60" w:rsidDel="006E3304">
          <w:delText xml:space="preserve"> </w:delText>
        </w:r>
        <w:r w:rsidR="00E15F60" w:rsidDel="006E3304">
          <w:fldChar w:fldCharType="begin">
            <w:fldData xml:space="preserve">PEVuZE5vdGU+PENpdGU+PEF1dGhvcj5BbGVncmlhPC9BdXRob3I+PFllYXI+MjAxODwvWWVhcj48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</w:fldData>
          </w:fldChar>
        </w:r>
        <w:r w:rsidR="00E15F60" w:rsidRPr="00EA2A2A" w:rsidDel="006E3304">
          <w:rPr>
            <w:rPrChange w:id="124" w:author="Haas, Andreas (ISPM)" w:date="2022-04-28T16:35:00Z">
              <w:rPr/>
            </w:rPrChange>
          </w:rPr>
          <w:delInstrText xml:space="preserve"> ADDIN EN.CITE </w:delInstrText>
        </w:r>
        <w:r w:rsidR="00E15F60" w:rsidRPr="00EA2A2A" w:rsidDel="006E3304">
          <w:rPr>
            <w:rPrChange w:id="125" w:author="Haas, Andreas (ISPM)" w:date="2022-04-28T16:35:00Z">
              <w:rPr/>
            </w:rPrChange>
          </w:rPr>
          <w:fldChar w:fldCharType="begin">
            <w:fldData xml:space="preserve">PEVuZE5vdGU+PENpdGU+PEF1dGhvcj5BbGVncmlhPC9BdXRob3I+PFllYXI+MjAxODwvWWVhcj48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</w:fldData>
          </w:fldChar>
        </w:r>
        <w:r w:rsidR="00E15F60" w:rsidRPr="00EA2A2A" w:rsidDel="006E3304">
          <w:rPr>
            <w:rPrChange w:id="126" w:author="Haas, Andreas (ISPM)" w:date="2022-04-28T16:35:00Z">
              <w:rPr/>
            </w:rPrChange>
          </w:rPr>
          <w:delInstrText xml:space="preserve"> ADDIN EN.CITE.DATA </w:delInstrText>
        </w:r>
        <w:r w:rsidR="00E15F60" w:rsidRPr="00EA2A2A" w:rsidDel="006E3304">
          <w:rPr>
            <w:rPrChange w:id="127" w:author="Haas, Andreas (ISPM)" w:date="2022-04-28T16:35:00Z">
              <w:rPr/>
            </w:rPrChange>
          </w:rPr>
        </w:r>
        <w:r w:rsidR="00E15F60" w:rsidRPr="00EA2A2A" w:rsidDel="006E3304">
          <w:rPr>
            <w:rPrChange w:id="128" w:author="Haas, Andreas (ISPM)" w:date="2022-04-28T16:35:00Z">
              <w:rPr/>
            </w:rPrChange>
          </w:rPr>
          <w:fldChar w:fldCharType="end"/>
        </w:r>
        <w:r w:rsidR="00E15F60" w:rsidRPr="00EA2A2A" w:rsidDel="006E3304">
          <w:rPr>
            <w:rPrChange w:id="129" w:author="Haas, Andreas (ISPM)" w:date="2022-04-28T16:35:00Z">
              <w:rPr/>
            </w:rPrChange>
          </w:rPr>
        </w:r>
        <w:r w:rsidR="00E15F60" w:rsidDel="006E3304">
          <w:fldChar w:fldCharType="separate"/>
        </w:r>
        <w:r w:rsidR="00E15F60" w:rsidDel="006E3304">
          <w:rPr>
            <w:noProof/>
          </w:rPr>
          <w:delText>(4)</w:delText>
        </w:r>
        <w:r w:rsidR="00E15F60" w:rsidDel="006E3304">
          <w:fldChar w:fldCharType="end"/>
        </w:r>
        <w:r w:rsidR="007B4249" w:rsidDel="006E3304">
          <w:delText xml:space="preserve">. </w:delText>
        </w:r>
        <w:r w:rsidR="00C42CC9" w:rsidDel="006E3304">
          <w:delText xml:space="preserve">However, there is also an array of mediators in between. </w:delText>
        </w:r>
        <w:r w:rsidDel="006E3304">
          <w:delText xml:space="preserve">ESH </w:delText>
        </w:r>
        <w:r w:rsidR="00972B9B" w:rsidDel="006E3304">
          <w:delText>is associated to lifestyle</w:delText>
        </w:r>
        <w:r w:rsidR="001E513D" w:rsidDel="006E3304">
          <w:delText xml:space="preserve"> </w:delText>
        </w:r>
        <w:r w:rsidR="001E513D" w:rsidDel="006E3304">
          <w:fldChar w:fldCharType="begin">
            <w:fldData xml:space="preserve">PEVuZE5vdGU+PENpdGU+PEF1dGhvcj5NdWtvbmc8L0F1dGhvcj48WWVhcj4yMDE3PC9ZZWFyPjxS
ZWNOdW0+ODc8L1JlY051bT48RGlzcGxheVRleHQ+KDUpPC9EaXNwbGF5VGV4dD48cmVjb3JkPjxy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E513D" w:rsidDel="006E3304">
          <w:delInstrText xml:space="preserve"> ADDIN EN.CITE </w:delInstrText>
        </w:r>
        <w:r w:rsidR="001E513D" w:rsidDel="006E3304">
          <w:fldChar w:fldCharType="begin">
            <w:fldData xml:space="preserve">PEVuZE5vdGU+PENpdGU+PEF1dGhvcj5NdWtvbmc8L0F1dGhvcj48WWVhcj4yMDE3PC9ZZWFyPjxS
ZWNOdW0+ODc8L1JlY051bT48RGlzcGxheVRleHQ+KDUpPC9EaXNwbGF5VGV4dD48cmVjb3JkPjxy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E513D" w:rsidDel="006E3304">
          <w:delInstrText xml:space="preserve"> ADDIN EN.CITE.DATA </w:delInstrText>
        </w:r>
        <w:r w:rsidR="001E513D" w:rsidDel="006E3304">
          <w:fldChar w:fldCharType="end"/>
        </w:r>
        <w:r w:rsidR="001E513D" w:rsidDel="006E3304">
          <w:fldChar w:fldCharType="separate"/>
        </w:r>
        <w:r w:rsidR="001E513D" w:rsidDel="006E3304">
          <w:rPr>
            <w:noProof/>
          </w:rPr>
          <w:delText>(5)</w:delText>
        </w:r>
        <w:r w:rsidR="001E513D" w:rsidDel="006E3304">
          <w:fldChar w:fldCharType="end"/>
        </w:r>
        <w:r w:rsidR="00972B9B" w:rsidDel="006E3304">
          <w:delText xml:space="preserve">, which in our model is presented as an unobserved variable, because of data availability. </w:delText>
        </w:r>
        <w:r w:rsidR="000169DE" w:rsidDel="006E3304">
          <w:delText>The evidence has shown that lifestyle (exercise, diet, sleep, smoking,</w:delText>
        </w:r>
        <w:r w:rsidR="008214DB" w:rsidDel="006E3304">
          <w:delText xml:space="preserve"> medication non-adherence</w:delText>
        </w:r>
        <w:r w:rsidR="000169DE" w:rsidDel="006E3304">
          <w:delText>) leads to cardiovascular risk factors, such as high blood pressure, obesity, high cholesterol, that are causes of cardiovascular disease</w:delText>
        </w:r>
        <w:r w:rsidR="00E15F60" w:rsidDel="006E3304">
          <w:delText xml:space="preserve"> </w:delText>
        </w:r>
        <w:r w:rsidR="00E15F60" w:rsidDel="006E3304">
          <w:fldChar w:fldCharType="begin">
            <w:fldData xml:space="preserve">PEVuZE5vdGU+PENpdGU+PEF1dGhvcj5aaGFuZzwvQXV0aG9yPjxZZWFyPjIwMjE8L1llYXI+PFJl
Y051bT44NjwvUmVjTnVtPjxEaXNwbGF5VGV4dD4oNik8L0Rpc3BsYXlUZXh0PjxyZWNvcmQ+PHJl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E513D" w:rsidRPr="004A778A" w:rsidDel="006E3304">
          <w:rPr>
            <w:rPrChange w:id="130" w:author="Haas, Andreas (ISPM)" w:date="2022-04-27T15:32:00Z">
              <w:rPr/>
            </w:rPrChange>
          </w:rPr>
          <w:delInstrText xml:space="preserve"> ADDIN EN.CITE </w:delInstrText>
        </w:r>
        <w:r w:rsidR="001E513D" w:rsidRPr="004A778A" w:rsidDel="006E3304">
          <w:rPr>
            <w:rPrChange w:id="131" w:author="Haas, Andreas (ISPM)" w:date="2022-04-27T15:32:00Z">
              <w:rPr/>
            </w:rPrChange>
          </w:rPr>
          <w:fldChar w:fldCharType="begin">
            <w:fldData xml:space="preserve">PEVuZE5vdGU+PENpdGU+PEF1dGhvcj5aaGFuZzwvQXV0aG9yPjxZZWFyPjIwMjE8L1llYXI+PFJl
Y051bT44NjwvUmVjTnVtPjxEaXNwbGF5VGV4dD4oNik8L0Rpc3BsYXlUZXh0PjxyZWNvcmQ+PHJl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E513D" w:rsidRPr="004A778A" w:rsidDel="006E3304">
          <w:rPr>
            <w:rPrChange w:id="132" w:author="Haas, Andreas (ISPM)" w:date="2022-04-27T15:32:00Z">
              <w:rPr/>
            </w:rPrChange>
          </w:rPr>
          <w:delInstrText xml:space="preserve"> ADDIN EN.CITE.DATA </w:delInstrText>
        </w:r>
        <w:r w:rsidR="001E513D" w:rsidRPr="004A778A" w:rsidDel="006E3304">
          <w:rPr>
            <w:rPrChange w:id="133" w:author="Haas, Andreas (ISPM)" w:date="2022-04-27T15:32:00Z">
              <w:rPr/>
            </w:rPrChange>
          </w:rPr>
        </w:r>
        <w:r w:rsidR="001E513D" w:rsidRPr="004A778A" w:rsidDel="006E3304">
          <w:rPr>
            <w:rPrChange w:id="134" w:author="Haas, Andreas (ISPM)" w:date="2022-04-27T15:32:00Z">
              <w:rPr/>
            </w:rPrChange>
          </w:rPr>
          <w:fldChar w:fldCharType="end"/>
        </w:r>
        <w:r w:rsidR="00E15F60" w:rsidRPr="004A778A" w:rsidDel="006E3304">
          <w:rPr>
            <w:rPrChange w:id="135" w:author="Haas, Andreas (ISPM)" w:date="2022-04-27T15:32:00Z">
              <w:rPr/>
            </w:rPrChange>
          </w:rPr>
        </w:r>
        <w:r w:rsidR="00E15F60" w:rsidDel="006E3304">
          <w:fldChar w:fldCharType="separate"/>
        </w:r>
        <w:r w:rsidR="001E513D" w:rsidDel="006E3304">
          <w:rPr>
            <w:noProof/>
          </w:rPr>
          <w:delText>(6)</w:delText>
        </w:r>
        <w:r w:rsidR="00E15F60" w:rsidDel="006E3304">
          <w:fldChar w:fldCharType="end"/>
        </w:r>
        <w:r w:rsidR="000169DE" w:rsidDel="006E3304">
          <w:delText>. As said earlier, both lifestyle and cardiovascular risk factors can cause PTSD</w:delText>
        </w:r>
        <w:r w:rsidR="001E513D" w:rsidDel="006E3304">
          <w:delText xml:space="preserve"> </w:delText>
        </w:r>
        <w:r w:rsidR="001E513D" w:rsidDel="006E3304">
          <w:fldChar w:fldCharType="begin"/>
        </w:r>
        <w:r w:rsidR="001E513D" w:rsidDel="006E3304">
          <w:del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delInstrText>
        </w:r>
        <w:r w:rsidR="001E513D" w:rsidDel="006E3304">
          <w:fldChar w:fldCharType="separate"/>
        </w:r>
        <w:r w:rsidR="001E513D" w:rsidDel="006E3304">
          <w:rPr>
            <w:noProof/>
          </w:rPr>
          <w:delText>(2)</w:delText>
        </w:r>
        <w:r w:rsidR="001E513D" w:rsidDel="006E3304">
          <w:fldChar w:fldCharType="end"/>
        </w:r>
        <w:r w:rsidR="000169DE" w:rsidDel="006E3304">
          <w:delText>, which is highly comorbid with depression. PTSD itself and through unhealthy behaviours (lifestyle) and inflammatory mechanisms (cardiovascular risk factors) can lead to cardiovascular disease</w:delText>
        </w:r>
        <w:r w:rsidR="001E513D" w:rsidDel="006E3304">
          <w:delText xml:space="preserve"> </w:delText>
        </w:r>
        <w:r w:rsidR="001E513D" w:rsidDel="006E3304">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1E513D" w:rsidDel="006E3304">
          <w:delInstrText xml:space="preserve"> ADDIN EN.CITE </w:delInstrText>
        </w:r>
        <w:r w:rsidR="001E513D" w:rsidDel="006E3304">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rsidR="001E513D" w:rsidDel="006E3304">
          <w:delInstrText xml:space="preserve"> ADDIN EN.CITE.DATA </w:delInstrText>
        </w:r>
        <w:r w:rsidR="001E513D" w:rsidDel="006E3304">
          <w:fldChar w:fldCharType="end"/>
        </w:r>
        <w:r w:rsidR="001E513D" w:rsidDel="006E3304">
          <w:fldChar w:fldCharType="separate"/>
        </w:r>
        <w:r w:rsidR="001E513D" w:rsidDel="006E3304">
          <w:rPr>
            <w:noProof/>
          </w:rPr>
          <w:delText>(3)</w:delText>
        </w:r>
        <w:r w:rsidR="001E513D" w:rsidDel="006E3304">
          <w:fldChar w:fldCharType="end"/>
        </w:r>
        <w:r w:rsidR="00C42CC9" w:rsidDel="006E3304">
          <w:delText>. The evidence has shown that several types of cardiovascular events</w:delText>
        </w:r>
        <w:r w:rsidR="007B4249" w:rsidDel="006E3304">
          <w:delText xml:space="preserve"> can be the underlying cause for PTSD</w:delText>
        </w:r>
        <w:r w:rsidR="001E513D" w:rsidDel="006E3304">
          <w:delText xml:space="preserve"> </w:delText>
        </w:r>
        <w:r w:rsidR="001E513D" w:rsidDel="006E3304">
          <w:fldChar w:fldCharType="begin"/>
        </w:r>
        <w:r w:rsidR="001E513D" w:rsidDel="006E3304">
          <w:delInstrText xml:space="preserve"> ADDIN EN.CITE &lt;EndNote&gt;&lt;Cite&gt;&lt;Author&gt;Jacquet-Smailovic&lt;/Author&gt;&lt;Year&gt;2021&lt;/Year&gt;&lt;RecNum&gt;89&lt;/RecNum&gt;&lt;DisplayText&gt;(7)&lt;/DisplayText&gt;&lt;record&gt;&lt;rec-number&gt;89&lt;/rec-number&gt;&lt;foreign-keys&gt;&lt;key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delInstrText>
        </w:r>
        <w:r w:rsidR="001E513D" w:rsidDel="006E3304">
          <w:fldChar w:fldCharType="separate"/>
        </w:r>
        <w:r w:rsidR="001E513D" w:rsidDel="006E3304">
          <w:rPr>
            <w:noProof/>
          </w:rPr>
          <w:delText>(7)</w:delText>
        </w:r>
        <w:r w:rsidR="001E513D" w:rsidDel="006E3304">
          <w:fldChar w:fldCharType="end"/>
        </w:r>
        <w:r w:rsidR="00C42CC9" w:rsidDel="006E3304">
          <w:delText>, but we still need to establish whether this happens through the same two possible mechanisms</w:delText>
        </w:r>
        <w:r w:rsidR="001E513D" w:rsidDel="006E3304">
          <w:delText xml:space="preserve"> </w:delText>
        </w:r>
        <w:r w:rsidR="001E513D" w:rsidDel="006E3304">
          <w:fldChar w:fldCharType="begin"/>
        </w:r>
        <w:r w:rsidR="001E513D" w:rsidDel="006E3304">
          <w:del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delInstrText>
        </w:r>
        <w:r w:rsidR="001E513D" w:rsidDel="006E3304">
          <w:fldChar w:fldCharType="separate"/>
        </w:r>
        <w:r w:rsidR="001E513D" w:rsidDel="006E3304">
          <w:rPr>
            <w:noProof/>
          </w:rPr>
          <w:delText>(2)</w:delText>
        </w:r>
        <w:r w:rsidR="001E513D" w:rsidDel="006E3304">
          <w:fldChar w:fldCharType="end"/>
        </w:r>
        <w:r w:rsidR="00C42CC9" w:rsidDel="006E3304">
          <w:delText xml:space="preserve">. </w:delText>
        </w:r>
      </w:del>
    </w:p>
    <w:p w14:paraId="1B0A330D" w14:textId="5071F139" w:rsidR="00C1497B" w:rsidDel="006E3304" w:rsidRDefault="00C1497B" w:rsidP="00FD721A">
      <w:pPr>
        <w:jc w:val="both"/>
        <w:rPr>
          <w:del w:id="136" w:author="Haas, Andreas (ISPM)" w:date="2022-04-27T16:18:00Z"/>
        </w:rPr>
      </w:pPr>
    </w:p>
    <w:p w14:paraId="6C89B6B6" w14:textId="3E40033B" w:rsidR="00585B3B" w:rsidDel="006E3304" w:rsidRDefault="00585B3B" w:rsidP="00FD721A">
      <w:pPr>
        <w:jc w:val="both"/>
        <w:rPr>
          <w:del w:id="137" w:author="Haas, Andreas (ISPM)" w:date="2022-04-27T16:18:00Z"/>
        </w:rPr>
      </w:pPr>
    </w:p>
    <w:p w14:paraId="64D57A0D" w14:textId="77777777" w:rsidR="009F5032" w:rsidRDefault="009F5032" w:rsidP="00FD721A">
      <w:pPr>
        <w:spacing w:before="60" w:after="60"/>
        <w:jc w:val="both"/>
        <w:rPr>
          <w:b/>
        </w:rPr>
      </w:pPr>
      <w:r w:rsidRPr="003C7E4A">
        <w:rPr>
          <w:b/>
        </w:rPr>
        <w:t xml:space="preserve">2. </w:t>
      </w:r>
      <w:r>
        <w:rPr>
          <w:b/>
        </w:rPr>
        <w:t>Objectives</w:t>
      </w:r>
    </w:p>
    <w:p w14:paraId="2AE03BB7" w14:textId="51DE8F25" w:rsidR="005303BB" w:rsidRDefault="009F5032" w:rsidP="00627F55">
      <w:pPr>
        <w:pStyle w:val="ListParagraph"/>
        <w:numPr>
          <w:ilvl w:val="0"/>
          <w:numId w:val="3"/>
        </w:numPr>
        <w:spacing w:before="60" w:after="60"/>
        <w:jc w:val="both"/>
      </w:pPr>
      <w:r w:rsidRPr="00A25C1B">
        <w:t xml:space="preserve">To </w:t>
      </w:r>
      <w:del w:id="138" w:author="Haas, Andreas (ISPM)" w:date="2022-04-27T15:52:00Z">
        <w:r w:rsidRPr="00A25C1B" w:rsidDel="00AE149C">
          <w:delText>compare rates of</w:delText>
        </w:r>
      </w:del>
      <w:ins w:id="139" w:author="Haas, Andreas (ISPM)" w:date="2022-04-27T15:52:00Z">
        <w:r w:rsidR="00AE149C">
          <w:t>describe the incidence of</w:t>
        </w:r>
      </w:ins>
      <w:r w:rsidRPr="00A25C1B">
        <w:t xml:space="preserve"> </w:t>
      </w:r>
      <w:ins w:id="140" w:author="Haas, Andreas (ISPM)" w:date="2022-04-27T16:17:00Z">
        <w:r w:rsidR="00B22959">
          <w:t xml:space="preserve">cardiovascular risk factors and </w:t>
        </w:r>
      </w:ins>
      <w:ins w:id="141" w:author="Haas, Andreas (ISPM)" w:date="2022-04-27T15:52:00Z">
        <w:r w:rsidR="00EA2A2A">
          <w:t xml:space="preserve">major cardiovascular events </w:t>
        </w:r>
      </w:ins>
      <w:ins w:id="142" w:author="Haas, Andreas (ISPM)" w:date="2022-04-28T17:28:00Z">
        <w:r w:rsidR="00EA2A2A">
          <w:t>in per</w:t>
        </w:r>
      </w:ins>
      <w:ins w:id="143" w:author="Haas, Andreas (ISPM)" w:date="2022-04-28T17:29:00Z">
        <w:r w:rsidR="00EA2A2A">
          <w:t xml:space="preserve">sons with and without </w:t>
        </w:r>
      </w:ins>
      <w:ins w:id="144" w:author="Haas, Andreas (ISPM)" w:date="2022-04-27T15:52:00Z">
        <w:r w:rsidR="00AE149C">
          <w:t>PTSD</w:t>
        </w:r>
      </w:ins>
      <w:del w:id="145" w:author="Haas, Andreas (ISPM)" w:date="2022-04-27T15:52:00Z">
        <w:r w:rsidR="00622E3E" w:rsidDel="00AE149C">
          <w:delText xml:space="preserve">cardiovascular disease </w:delText>
        </w:r>
        <w:r w:rsidR="002A54EF" w:rsidDel="00AE149C">
          <w:delText xml:space="preserve">and </w:delText>
        </w:r>
        <w:r w:rsidRPr="00A25C1B" w:rsidDel="00AE149C">
          <w:delText xml:space="preserve">treatment utilization between </w:delText>
        </w:r>
        <w:r w:rsidR="00C42CC9" w:rsidDel="00AE149C">
          <w:delText xml:space="preserve">persons </w:delText>
        </w:r>
        <w:r w:rsidR="00622E3E" w:rsidDel="00AE149C">
          <w:delText xml:space="preserve">with PTSD </w:delText>
        </w:r>
        <w:r w:rsidR="00C42CC9" w:rsidDel="00AE149C">
          <w:delText xml:space="preserve">that </w:delText>
        </w:r>
        <w:r w:rsidR="00914183" w:rsidDel="00AE149C">
          <w:delText xml:space="preserve">belong to </w:delText>
        </w:r>
        <w:r w:rsidRPr="00A25C1B" w:rsidDel="00AE149C">
          <w:delText>public- and private-sector ART programs</w:delText>
        </w:r>
      </w:del>
      <w:r w:rsidRPr="00A25C1B" w:rsidDel="00A25C1B">
        <w:t xml:space="preserve"> </w:t>
      </w:r>
    </w:p>
    <w:p w14:paraId="4EEAB78F" w14:textId="2419C330" w:rsidR="00C05BF0" w:rsidRDefault="00CA398E" w:rsidP="007B50DC">
      <w:pPr>
        <w:pStyle w:val="ListParagraph"/>
        <w:numPr>
          <w:ilvl w:val="0"/>
          <w:numId w:val="3"/>
        </w:numPr>
        <w:spacing w:before="60" w:after="60"/>
        <w:jc w:val="both"/>
        <w:rPr>
          <w:ins w:id="146" w:author="Haas, Andreas (ISPM)" w:date="2022-04-28T11:03:00Z"/>
        </w:rPr>
      </w:pPr>
      <w:r>
        <w:t xml:space="preserve">To </w:t>
      </w:r>
      <w:del w:id="147" w:author="Haas, Andreas (ISPM)" w:date="2022-04-27T16:17:00Z">
        <w:r w:rsidDel="00B22959">
          <w:delText xml:space="preserve">explore </w:delText>
        </w:r>
        <w:r w:rsidR="007B50DC" w:rsidDel="00B22959">
          <w:delText>the role of</w:delText>
        </w:r>
      </w:del>
      <w:ins w:id="148" w:author="Haas, Andreas (ISPM)" w:date="2022-04-27T16:17:00Z">
        <w:r w:rsidR="00B22959">
          <w:t>examine</w:t>
        </w:r>
      </w:ins>
      <w:r w:rsidR="007B50DC">
        <w:t xml:space="preserve"> PTSD as a</w:t>
      </w:r>
      <w:ins w:id="149" w:author="Haas, Andreas (ISPM)" w:date="2022-04-27T16:17:00Z">
        <w:r w:rsidR="00B22959">
          <w:t xml:space="preserve"> causal</w:t>
        </w:r>
      </w:ins>
      <w:r w:rsidR="007B50DC">
        <w:t xml:space="preserve"> </w:t>
      </w:r>
      <w:r>
        <w:t xml:space="preserve">risk factor for </w:t>
      </w:r>
      <w:ins w:id="150" w:author="Haas, Andreas (ISPM)" w:date="2022-04-27T16:18:00Z">
        <w:r w:rsidR="00B22959">
          <w:t>CVD</w:t>
        </w:r>
      </w:ins>
      <w:ins w:id="151" w:author="Haas, Andreas (ISPM)" w:date="2022-04-28T17:29:00Z">
        <w:r w:rsidR="00EA2A2A">
          <w:t xml:space="preserve"> (total effect) </w:t>
        </w:r>
      </w:ins>
    </w:p>
    <w:p w14:paraId="78F81592" w14:textId="742C7529" w:rsidR="009F5032" w:rsidRDefault="00C05BF0" w:rsidP="00C05BF0">
      <w:pPr>
        <w:pStyle w:val="ListParagraph"/>
        <w:numPr>
          <w:ilvl w:val="0"/>
          <w:numId w:val="3"/>
        </w:numPr>
        <w:spacing w:before="60" w:after="60"/>
        <w:jc w:val="both"/>
      </w:pPr>
      <w:ins w:id="152" w:author="Haas, Andreas (ISPM)" w:date="2022-04-28T11:03:00Z">
        <w:r>
          <w:t xml:space="preserve">To </w:t>
        </w:r>
        <w:r>
          <w:t xml:space="preserve">quantify </w:t>
        </w:r>
      </w:ins>
      <w:ins w:id="153" w:author="Haas, Andreas (ISPM)" w:date="2022-04-28T11:04:00Z">
        <w:r>
          <w:t xml:space="preserve">the mediating effect of </w:t>
        </w:r>
      </w:ins>
      <w:ins w:id="154" w:author="Haas, Andreas (ISPM)" w:date="2022-04-28T11:03:00Z">
        <w:r>
          <w:t xml:space="preserve">PTSD </w:t>
        </w:r>
      </w:ins>
      <w:ins w:id="155" w:author="Haas, Andreas (ISPM)" w:date="2022-04-28T11:04:00Z">
        <w:r>
          <w:t xml:space="preserve">through CVD risk </w:t>
        </w:r>
      </w:ins>
      <w:ins w:id="156" w:author="Haas, Andreas (ISPM)" w:date="2022-04-28T11:03:00Z">
        <w:r>
          <w:t xml:space="preserve">factor </w:t>
        </w:r>
      </w:ins>
      <w:ins w:id="157" w:author="Haas, Andreas (ISPM)" w:date="2022-04-28T17:29:00Z">
        <w:r w:rsidR="00EA2A2A">
          <w:t xml:space="preserve">or inflammation </w:t>
        </w:r>
      </w:ins>
      <w:ins w:id="158" w:author="Haas, Andreas (ISPM)" w:date="2022-04-28T11:04:00Z">
        <w:r>
          <w:t>on</w:t>
        </w:r>
      </w:ins>
      <w:ins w:id="159" w:author="Haas, Andreas (ISPM)" w:date="2022-04-28T11:03:00Z">
        <w:r>
          <w:t xml:space="preserve"> CVD</w:t>
        </w:r>
      </w:ins>
      <w:del w:id="160" w:author="Haas, Andreas (ISPM)" w:date="2022-04-27T16:17:00Z">
        <w:r w:rsidR="002A54EF" w:rsidDel="00B22959">
          <w:delText xml:space="preserve">cardiovascular disease </w:delText>
        </w:r>
      </w:del>
      <w:ins w:id="161" w:author="Haas, Andreas (ISPM)" w:date="2022-04-28T17:29:00Z">
        <w:r w:rsidR="00EA2A2A">
          <w:t xml:space="preserve"> (indirect effect via mediators). </w:t>
        </w:r>
      </w:ins>
    </w:p>
    <w:p w14:paraId="606078CC" w14:textId="77777777" w:rsidR="009F5032" w:rsidRDefault="009F5032" w:rsidP="00FD721A">
      <w:pPr>
        <w:jc w:val="both"/>
        <w:rPr>
          <w:lang w:val="en-US"/>
        </w:rPr>
      </w:pPr>
    </w:p>
    <w:p w14:paraId="70072690" w14:textId="3745F04E" w:rsidR="009F5032" w:rsidRDefault="009F5032" w:rsidP="00CB08C9">
      <w:pPr>
        <w:spacing w:after="60"/>
        <w:jc w:val="both"/>
        <w:rPr>
          <w:ins w:id="162" w:author="Haas, Andreas (ISPM)" w:date="2022-04-27T16:28:00Z"/>
          <w:b/>
        </w:rPr>
        <w:pPrChange w:id="163" w:author="Haas, Andreas (ISPM)" w:date="2022-04-27T16:28:00Z">
          <w:pPr>
            <w:jc w:val="both"/>
          </w:pPr>
        </w:pPrChange>
      </w:pPr>
      <w:r w:rsidRPr="003C7E4A">
        <w:rPr>
          <w:b/>
        </w:rPr>
        <w:t>3. Study design</w:t>
      </w:r>
    </w:p>
    <w:p w14:paraId="72AE5918" w14:textId="77777777" w:rsidR="00CB08C9" w:rsidRPr="00CB08C9" w:rsidRDefault="00CB08C9" w:rsidP="00CB08C9">
      <w:pPr>
        <w:rPr>
          <w:ins w:id="164" w:author="Haas, Andreas (ISPM)" w:date="2022-04-27T16:28:00Z"/>
          <w:rPrChange w:id="165" w:author="Haas, Andreas (ISPM)" w:date="2022-04-27T16:28:00Z">
            <w:rPr>
              <w:ins w:id="166" w:author="Haas, Andreas (ISPM)" w:date="2022-04-27T16:28:00Z"/>
              <w:rFonts w:asciiTheme="minorHAnsi" w:hAnsiTheme="minorHAnsi" w:cstheme="minorHAnsi"/>
              <w:iCs/>
              <w:lang w:val="en-GB"/>
            </w:rPr>
          </w:rPrChange>
        </w:rPr>
      </w:pPr>
      <w:ins w:id="167" w:author="Haas, Andreas (ISPM)" w:date="2022-04-27T16:28:00Z">
        <w:r w:rsidRPr="00CB08C9">
          <w:rPr>
            <w:rPrChange w:id="168" w:author="Haas, Andreas (ISPM)" w:date="2022-04-27T16:28:00Z">
              <w:rPr>
                <w:rFonts w:asciiTheme="minorHAnsi" w:hAnsiTheme="minorHAnsi" w:cstheme="minorHAnsi"/>
                <w:iCs/>
                <w:lang w:val="en-GB"/>
              </w:rPr>
            </w:rPrChange>
          </w:rPr>
          <w:t xml:space="preserve">We will conduct a cohort study of South African adults using routine data from a large South African medical insurance scheme. </w:t>
        </w:r>
      </w:ins>
    </w:p>
    <w:p w14:paraId="1E62B6B4" w14:textId="77777777" w:rsidR="00CB08C9" w:rsidRDefault="00CB08C9" w:rsidP="00FD721A">
      <w:pPr>
        <w:jc w:val="both"/>
        <w:rPr>
          <w:b/>
        </w:rPr>
      </w:pPr>
    </w:p>
    <w:p w14:paraId="5D5F5733" w14:textId="77777777" w:rsidR="009F5032" w:rsidRPr="00715FF4" w:rsidRDefault="009F5032" w:rsidP="00627F55">
      <w:pPr>
        <w:spacing w:before="60" w:after="60"/>
        <w:jc w:val="both"/>
        <w:rPr>
          <w:b/>
        </w:rPr>
      </w:pPr>
      <w:r w:rsidRPr="00715FF4">
        <w:rPr>
          <w:b/>
        </w:rPr>
        <w:t>3.1 Eligibility criteria</w:t>
      </w:r>
    </w:p>
    <w:p w14:paraId="0C843B9A" w14:textId="1EAC36AD" w:rsidR="00CB08C9" w:rsidRDefault="00CB08C9" w:rsidP="00FD721A">
      <w:pPr>
        <w:spacing w:before="60" w:after="60"/>
        <w:jc w:val="both"/>
        <w:rPr>
          <w:ins w:id="169" w:author="Haas, Andreas (ISPM)" w:date="2022-04-27T16:28:00Z"/>
        </w:rPr>
      </w:pPr>
      <w:ins w:id="170" w:author="Haas, Andreas (ISPM)" w:date="2022-04-27T16:27:00Z">
        <w:r w:rsidRPr="00CB08C9">
          <w:t>Adults aged 1</w:t>
        </w:r>
      </w:ins>
      <w:ins w:id="171" w:author="Haas, Andreas (ISPM)" w:date="2022-04-27T16:28:00Z">
        <w:r>
          <w:t xml:space="preserve">8 </w:t>
        </w:r>
      </w:ins>
      <w:ins w:id="172" w:author="Haas, Andreas (ISPM)" w:date="2022-04-27T16:27:00Z">
        <w:r w:rsidRPr="00CB08C9">
          <w:t xml:space="preserve">years or older who had insurance coverage with the medical insurance scheme at any point between January 1, 2011, and July 30, 2020, are eligible for analysis. Persons </w:t>
        </w:r>
      </w:ins>
      <w:ins w:id="173" w:author="Haas, Andreas (ISPM)" w:date="2022-04-27T16:34:00Z">
        <w:r w:rsidR="00B767A3">
          <w:t xml:space="preserve">with </w:t>
        </w:r>
      </w:ins>
      <w:ins w:id="174" w:author="Haas, Andreas (ISPM)" w:date="2022-04-27T16:27:00Z">
        <w:r w:rsidRPr="00CB08C9">
          <w:t xml:space="preserve">unknown </w:t>
        </w:r>
      </w:ins>
      <w:ins w:id="175" w:author="Haas, Andreas (ISPM)" w:date="2022-04-27T16:34:00Z">
        <w:r w:rsidR="00B767A3">
          <w:t>sex or age wi</w:t>
        </w:r>
      </w:ins>
      <w:ins w:id="176" w:author="Haas, Andreas (ISPM)" w:date="2022-04-27T16:35:00Z">
        <w:r w:rsidR="00B767A3">
          <w:t>ll be</w:t>
        </w:r>
      </w:ins>
      <w:ins w:id="177" w:author="Haas, Andreas (ISPM)" w:date="2022-04-27T16:27:00Z">
        <w:r w:rsidR="00280408">
          <w:t xml:space="preserve"> excluded</w:t>
        </w:r>
        <w:r w:rsidRPr="00CB08C9">
          <w:t xml:space="preserve">. </w:t>
        </w:r>
      </w:ins>
    </w:p>
    <w:p w14:paraId="7E08C9B3" w14:textId="3CD9D9C5" w:rsidR="00CA398E" w:rsidDel="00CB08C9" w:rsidRDefault="00CA398E" w:rsidP="00FD721A">
      <w:pPr>
        <w:spacing w:before="60" w:after="60"/>
        <w:jc w:val="both"/>
        <w:rPr>
          <w:del w:id="178" w:author="Haas, Andreas (ISPM)" w:date="2022-04-27T16:27:00Z"/>
        </w:rPr>
      </w:pPr>
      <w:del w:id="179" w:author="Haas, Andreas (ISPM)" w:date="2022-04-27T16:27:00Z">
        <w:r w:rsidDel="00CB08C9">
          <w:delText>A</w:delText>
        </w:r>
        <w:r w:rsidR="009F5032" w:rsidDel="00CB08C9">
          <w:delText>dults</w:delText>
        </w:r>
      </w:del>
      <w:del w:id="180" w:author="Haas, Andreas (ISPM)" w:date="2022-04-27T16:25:00Z">
        <w:r w:rsidR="009F5032" w:rsidDel="00B5546F">
          <w:delText>,</w:delText>
        </w:r>
      </w:del>
      <w:del w:id="181" w:author="Haas, Andreas (ISPM)" w:date="2022-04-27T16:27:00Z">
        <w:r w:rsidR="009F5032" w:rsidDel="00CB08C9">
          <w:delText xml:space="preserve"> </w:delText>
        </w:r>
      </w:del>
      <w:del w:id="182" w:author="Haas, Andreas (ISPM)" w:date="2022-04-27T16:25:00Z">
        <w:r w:rsidR="000302C8" w:rsidDel="00B5546F">
          <w:delText>25</w:delText>
        </w:r>
        <w:r w:rsidR="009F5032" w:rsidDel="00B5546F">
          <w:delText xml:space="preserve"> </w:delText>
        </w:r>
      </w:del>
      <w:del w:id="183" w:author="Haas, Andreas (ISPM)" w:date="2022-04-27T16:27:00Z">
        <w:r w:rsidR="009F5032" w:rsidDel="00CB08C9">
          <w:delText>years or older</w:delText>
        </w:r>
      </w:del>
      <w:del w:id="184" w:author="Haas, Andreas (ISPM)" w:date="2022-04-27T16:25:00Z">
        <w:r w:rsidR="009F5032" w:rsidDel="00B5546F">
          <w:delText>,</w:delText>
        </w:r>
      </w:del>
      <w:del w:id="185" w:author="Haas, Andreas (ISPM)" w:date="2022-04-27T16:27:00Z">
        <w:r w:rsidDel="00CB08C9">
          <w:delText xml:space="preserve"> that belong to Bonitas. </w:delText>
        </w:r>
      </w:del>
    </w:p>
    <w:p w14:paraId="46E436D7" w14:textId="77777777" w:rsidR="00CA398E" w:rsidRDefault="00CA398E" w:rsidP="00FD721A">
      <w:pPr>
        <w:spacing w:before="60" w:after="60"/>
        <w:jc w:val="both"/>
      </w:pPr>
    </w:p>
    <w:p w14:paraId="1EC9F990" w14:textId="4C6EBC5F" w:rsidR="009F5032" w:rsidRDefault="00CA398E" w:rsidP="00FD721A">
      <w:pPr>
        <w:spacing w:before="60" w:after="60"/>
        <w:jc w:val="both"/>
        <w:rPr>
          <w:b/>
        </w:rPr>
      </w:pPr>
      <w:r w:rsidRPr="00CA398E">
        <w:rPr>
          <w:b/>
          <w:bCs/>
        </w:rPr>
        <w:t xml:space="preserve">3.2 </w:t>
      </w:r>
      <w:r w:rsidR="009F5032" w:rsidRPr="00CA398E">
        <w:rPr>
          <w:b/>
          <w:bCs/>
        </w:rPr>
        <w:t>Key</w:t>
      </w:r>
      <w:r w:rsidR="009F5032" w:rsidRPr="00C24185">
        <w:rPr>
          <w:b/>
        </w:rPr>
        <w:t xml:space="preserve"> variables</w:t>
      </w:r>
      <w:del w:id="186" w:author="Haas, Andreas (ISPM)" w:date="2022-04-27T17:41:00Z">
        <w:r w:rsidR="009F5032" w:rsidRPr="00C24185" w:rsidDel="000A6E47">
          <w:rPr>
            <w:b/>
          </w:rPr>
          <w:delText xml:space="preserve"> and definitions</w:delText>
        </w:r>
      </w:del>
    </w:p>
    <w:p w14:paraId="4577CFBF" w14:textId="46F839CB" w:rsidR="009F5032" w:rsidRDefault="00077629" w:rsidP="00FD721A">
      <w:pPr>
        <w:pStyle w:val="ListParagraph"/>
        <w:numPr>
          <w:ilvl w:val="0"/>
          <w:numId w:val="2"/>
        </w:numPr>
        <w:spacing w:before="60" w:after="60"/>
        <w:jc w:val="both"/>
      </w:pPr>
      <w:r>
        <w:t>Demographic data</w:t>
      </w:r>
      <w:r w:rsidR="009F5032">
        <w:t xml:space="preserve">: </w:t>
      </w:r>
      <w:ins w:id="187" w:author="Haas, Andreas (ISPM)" w:date="2022-04-27T16:35:00Z">
        <w:r w:rsidR="0064138B">
          <w:t>a</w:t>
        </w:r>
      </w:ins>
      <w:del w:id="188" w:author="Haas, Andreas (ISPM)" w:date="2022-04-27T16:35:00Z">
        <w:r w:rsidR="009F5032" w:rsidDel="0064138B">
          <w:delText>A</w:delText>
        </w:r>
      </w:del>
      <w:r w:rsidR="009F5032">
        <w:t xml:space="preserve">ge, </w:t>
      </w:r>
      <w:del w:id="189" w:author="Haas, Andreas (ISPM)" w:date="2022-04-27T17:40:00Z">
        <w:r w:rsidR="009F5032" w:rsidDel="00892259">
          <w:delText>gender</w:delText>
        </w:r>
      </w:del>
      <w:ins w:id="190" w:author="Haas, Andreas (ISPM)" w:date="2022-04-27T17:40:00Z">
        <w:r w:rsidR="000A6E47">
          <w:t>sex</w:t>
        </w:r>
      </w:ins>
      <w:r w:rsidR="009F5032">
        <w:t xml:space="preserve">, </w:t>
      </w:r>
      <w:r>
        <w:t>ethnicity</w:t>
      </w:r>
      <w:del w:id="191" w:author="Haas, Andreas (ISPM)" w:date="2022-04-27T17:41:00Z">
        <w:r w:rsidDel="000A6E47">
          <w:delText>, socioeconomic status</w:delText>
        </w:r>
      </w:del>
      <w:r>
        <w:t xml:space="preserve"> </w:t>
      </w:r>
    </w:p>
    <w:p w14:paraId="2069A256" w14:textId="6342360F" w:rsidR="009F5032" w:rsidRDefault="009F5032" w:rsidP="007D7C05">
      <w:pPr>
        <w:pStyle w:val="ListParagraph"/>
        <w:numPr>
          <w:ilvl w:val="0"/>
          <w:numId w:val="2"/>
        </w:numPr>
        <w:spacing w:before="60" w:after="60"/>
        <w:jc w:val="both"/>
      </w:pPr>
      <w:r>
        <w:t>Hospital admission data:</w:t>
      </w:r>
      <w:r w:rsidRPr="00FC3B16">
        <w:t xml:space="preserve"> International Statistical Classification of Diseases and Related Health Problems</w:t>
      </w:r>
      <w:r>
        <w:t xml:space="preserve"> (ICD-10) code</w:t>
      </w:r>
      <w:ins w:id="192" w:author="Haas, Andreas (ISPM)" w:date="2022-04-27T17:44:00Z">
        <w:r w:rsidR="007D7C05">
          <w:t>s</w:t>
        </w:r>
      </w:ins>
      <w:r>
        <w:t>,</w:t>
      </w:r>
      <w:ins w:id="193" w:author="Haas, Andreas (ISPM)" w:date="2022-04-27T17:40:00Z">
        <w:r w:rsidR="000A6E47">
          <w:t xml:space="preserve"> </w:t>
        </w:r>
      </w:ins>
      <w:ins w:id="194" w:author="Haas, Andreas (ISPM)" w:date="2022-04-27T17:43:00Z">
        <w:r w:rsidR="007D7C05" w:rsidRPr="007D7C05">
          <w:t>N</w:t>
        </w:r>
        <w:r w:rsidR="007D7C05">
          <w:t xml:space="preserve">ational </w:t>
        </w:r>
        <w:r w:rsidR="007D7C05" w:rsidRPr="007D7C05">
          <w:t>R</w:t>
        </w:r>
        <w:r w:rsidR="007D7C05">
          <w:t xml:space="preserve">eference </w:t>
        </w:r>
        <w:r w:rsidR="007D7C05" w:rsidRPr="007D7C05">
          <w:t>P</w:t>
        </w:r>
        <w:r w:rsidR="007D7C05">
          <w:t xml:space="preserve">rice </w:t>
        </w:r>
        <w:r w:rsidR="007D7C05" w:rsidRPr="007D7C05">
          <w:t>L</w:t>
        </w:r>
        <w:r w:rsidR="007D7C05">
          <w:t>ist (NRPL) code</w:t>
        </w:r>
      </w:ins>
      <w:ins w:id="195" w:author="Haas, Andreas (ISPM)" w:date="2022-04-27T17:44:00Z">
        <w:r w:rsidR="007D7C05">
          <w:t>s</w:t>
        </w:r>
      </w:ins>
      <w:ins w:id="196" w:author="Haas, Andreas (ISPM)" w:date="2022-04-27T17:43:00Z">
        <w:r w:rsidR="007D7C05">
          <w:t xml:space="preserve">, </w:t>
        </w:r>
      </w:ins>
      <w:ins w:id="197" w:author="Haas, Andreas (ISPM)" w:date="2022-04-27T17:44:00Z">
        <w:r w:rsidR="007D7C05">
          <w:t>Current Procedural Terminology</w:t>
        </w:r>
        <w:r w:rsidR="007D7C05">
          <w:t xml:space="preserve"> (CPT) codes, </w:t>
        </w:r>
      </w:ins>
      <w:del w:id="198" w:author="Haas, Andreas (ISPM)" w:date="2022-04-27T17:41:00Z">
        <w:r w:rsidDel="007D7C05">
          <w:delText xml:space="preserve"> </w:delText>
        </w:r>
      </w:del>
      <w:r>
        <w:t>date of admission, date of discharge</w:t>
      </w:r>
      <w:del w:id="199" w:author="Haas, Andreas (ISPM)" w:date="2022-04-27T17:41:00Z">
        <w:r w:rsidDel="007D7C05">
          <w:delText>, type of facility/ward.</w:delText>
        </w:r>
      </w:del>
    </w:p>
    <w:p w14:paraId="402B3184" w14:textId="77777777" w:rsidR="00DA4A46" w:rsidRDefault="00077629" w:rsidP="00FD721A">
      <w:pPr>
        <w:pStyle w:val="ListParagraph"/>
        <w:numPr>
          <w:ilvl w:val="0"/>
          <w:numId w:val="2"/>
        </w:numPr>
        <w:spacing w:before="60" w:after="60"/>
        <w:jc w:val="both"/>
        <w:rPr>
          <w:ins w:id="200" w:author="Haas, Andreas (ISPM)" w:date="2022-04-27T17:45:00Z"/>
        </w:rPr>
      </w:pPr>
      <w:r>
        <w:t xml:space="preserve">Laboratory </w:t>
      </w:r>
      <w:ins w:id="201" w:author="Haas, Andreas (ISPM)" w:date="2022-04-27T17:45:00Z">
        <w:r w:rsidR="007D7C05">
          <w:t xml:space="preserve">data </w:t>
        </w:r>
      </w:ins>
    </w:p>
    <w:p w14:paraId="2BCC3C54" w14:textId="77777777" w:rsidR="00DA4A46" w:rsidRDefault="00DA4A46" w:rsidP="00FD721A">
      <w:pPr>
        <w:pStyle w:val="ListParagraph"/>
        <w:numPr>
          <w:ilvl w:val="0"/>
          <w:numId w:val="2"/>
        </w:numPr>
        <w:spacing w:before="60" w:after="60"/>
        <w:jc w:val="both"/>
        <w:rPr>
          <w:ins w:id="202" w:author="Haas, Andreas (ISPM)" w:date="2022-04-27T17:45:00Z"/>
        </w:rPr>
      </w:pPr>
      <w:ins w:id="203" w:author="Haas, Andreas (ISPM)" w:date="2022-04-27T17:45:00Z">
        <w:r>
          <w:lastRenderedPageBreak/>
          <w:t xml:space="preserve">Vital status </w:t>
        </w:r>
      </w:ins>
    </w:p>
    <w:p w14:paraId="182BEE5B" w14:textId="77777777" w:rsidR="006B266F" w:rsidRPr="006B266F" w:rsidRDefault="006B266F" w:rsidP="006B266F">
      <w:pPr>
        <w:pStyle w:val="ListParagraph"/>
        <w:numPr>
          <w:ilvl w:val="0"/>
          <w:numId w:val="2"/>
        </w:numPr>
        <w:spacing w:before="60" w:after="60"/>
        <w:rPr>
          <w:ins w:id="204" w:author="Haas, Andreas (ISPM)" w:date="2022-04-28T09:25:00Z"/>
          <w:rPrChange w:id="205" w:author="Haas, Andreas (ISPM)" w:date="2022-04-28T09:25:00Z">
            <w:rPr>
              <w:ins w:id="206" w:author="Haas, Andreas (ISPM)" w:date="2022-04-28T09:25:00Z"/>
              <w:rFonts w:ascii="Calibri" w:hAnsi="Calibri" w:cs="Calibri"/>
              <w:lang w:val="en-GB"/>
            </w:rPr>
          </w:rPrChange>
        </w:rPr>
      </w:pPr>
      <w:ins w:id="207" w:author="Haas, Andreas (ISPM)" w:date="2022-04-28T09:25:00Z">
        <w:r w:rsidRPr="006B266F">
          <w:rPr>
            <w:rPrChange w:id="208" w:author="Haas, Andreas (ISPM)" w:date="2022-04-28T09:25:00Z">
              <w:rPr>
                <w:rFonts w:ascii="Calibri" w:hAnsi="Calibri" w:cs="Calibri"/>
                <w:lang w:val="en-GB"/>
              </w:rPr>
            </w:rPrChange>
          </w:rPr>
          <w:t xml:space="preserve">Start and end of coverage, health care plan </w:t>
        </w:r>
      </w:ins>
    </w:p>
    <w:p w14:paraId="0F858FD1" w14:textId="7A187ACC" w:rsidR="009F5032" w:rsidDel="006B266F" w:rsidRDefault="00077629" w:rsidP="00FD721A">
      <w:pPr>
        <w:pStyle w:val="ListParagraph"/>
        <w:numPr>
          <w:ilvl w:val="0"/>
          <w:numId w:val="2"/>
        </w:numPr>
        <w:spacing w:before="60" w:after="60"/>
        <w:jc w:val="both"/>
        <w:rPr>
          <w:del w:id="209" w:author="Haas, Andreas (ISPM)" w:date="2022-04-28T09:25:00Z"/>
        </w:rPr>
      </w:pPr>
      <w:del w:id="210" w:author="Haas, Andreas (ISPM)" w:date="2022-04-27T17:45:00Z">
        <w:r w:rsidDel="007D7C05">
          <w:delText>data</w:delText>
        </w:r>
        <w:r w:rsidR="009F5032" w:rsidDel="007D7C05">
          <w:delText>.</w:delText>
        </w:r>
      </w:del>
    </w:p>
    <w:p w14:paraId="11EAFED9" w14:textId="77777777" w:rsidR="009F5032" w:rsidRDefault="009F5032" w:rsidP="00FD721A">
      <w:pPr>
        <w:jc w:val="both"/>
        <w:rPr>
          <w:b/>
        </w:rPr>
      </w:pPr>
    </w:p>
    <w:p w14:paraId="514E37C4" w14:textId="088A3CD4" w:rsidR="00225B41" w:rsidRDefault="00225B41" w:rsidP="00FD721A">
      <w:pPr>
        <w:spacing w:before="60" w:after="60"/>
        <w:jc w:val="both"/>
        <w:rPr>
          <w:ins w:id="211" w:author="Haas, Andreas (ISPM)" w:date="2022-04-28T09:57:00Z"/>
          <w:b/>
        </w:rPr>
      </w:pPr>
      <w:ins w:id="212" w:author="Haas, Andreas (ISPM)" w:date="2022-04-28T09:57:00Z">
        <w:r>
          <w:rPr>
            <w:b/>
          </w:rPr>
          <w:t xml:space="preserve">3.3. Assumptions </w:t>
        </w:r>
      </w:ins>
    </w:p>
    <w:p w14:paraId="562A74FE" w14:textId="3E7805A8" w:rsidR="00C05BF0" w:rsidRDefault="00225B41" w:rsidP="00FD721A">
      <w:pPr>
        <w:spacing w:before="60" w:after="60"/>
        <w:jc w:val="both"/>
        <w:rPr>
          <w:ins w:id="213" w:author="Haas, Andreas (ISPM)" w:date="2022-04-28T17:31:00Z"/>
        </w:rPr>
      </w:pPr>
      <w:ins w:id="214" w:author="Haas, Andreas (ISPM)" w:date="2022-04-28T10:00:00Z">
        <w:r>
          <w:t>T</w:t>
        </w:r>
        <w:r>
          <w: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ins>
      <w:ins w:id="215" w:author="Haas, Andreas (ISPM)" w:date="2022-04-28T10:01:00Z">
        <w:r w:rsidRPr="000B23F6">
          <w:t>a directed acyclic graph</w:t>
        </w:r>
      </w:ins>
      <w:ins w:id="216" w:author="Haas, Andreas (ISPM)" w:date="2022-04-28T10:02:00Z">
        <w:r w:rsidR="00C05BF0">
          <w:t xml:space="preserve"> (DAG)</w:t>
        </w:r>
      </w:ins>
      <w:ins w:id="217" w:author="Haas, Andreas (ISPM)" w:date="2022-04-28T10:01:00Z">
        <w:r w:rsidRPr="000B23F6">
          <w:t xml:space="preserve"> </w:t>
        </w:r>
        <w:r>
          <w:t>(</w:t>
        </w:r>
      </w:ins>
      <w:ins w:id="218" w:author="Haas, Andreas (ISPM)" w:date="2022-04-28T09:57:00Z">
        <w:r w:rsidRPr="00225B41">
          <w:rPr>
            <w:u w:val="single"/>
            <w:rPrChange w:id="219" w:author="Haas, Andreas (ISPM)" w:date="2022-04-28T09:58:00Z">
              <w:rPr>
                <w:b/>
              </w:rPr>
            </w:rPrChange>
          </w:rPr>
          <w:t>Figure 1</w:t>
        </w:r>
      </w:ins>
      <w:ins w:id="220" w:author="Haas, Andreas (ISPM)" w:date="2022-04-28T10:01:00Z">
        <w:r>
          <w:rPr>
            <w:u w:val="single"/>
          </w:rPr>
          <w:t>)</w:t>
        </w:r>
        <w:r w:rsidRPr="00225B41">
          <w:rPr>
            <w:rPrChange w:id="221" w:author="Haas, Andreas (ISPM)" w:date="2022-04-28T10:01:00Z">
              <w:rPr>
                <w:u w:val="single"/>
              </w:rPr>
            </w:rPrChange>
          </w:rPr>
          <w:t xml:space="preserve">. </w:t>
        </w:r>
      </w:ins>
      <w:ins w:id="222" w:author="Haas, Andreas (ISPM)" w:date="2022-04-28T10:08:00Z">
        <w:r w:rsidR="00C05BF0">
          <w:t>E</w:t>
        </w:r>
      </w:ins>
      <w:ins w:id="223" w:author="Haas, Andreas (ISPM)" w:date="2022-04-28T10:21:00Z">
        <w:r w:rsidR="00C05BF0">
          <w:t xml:space="preserve">thnicity and associated </w:t>
        </w:r>
      </w:ins>
      <w:ins w:id="224" w:author="Haas, Andreas (ISPM)" w:date="2022-04-28T10:22:00Z">
        <w:r w:rsidR="00C05BF0">
          <w:t>socioeconomic disparities</w:t>
        </w:r>
      </w:ins>
      <w:ins w:id="225" w:author="Haas, Andreas (ISPM)" w:date="2022-04-28T10:08:00Z">
        <w:r w:rsidR="00C05BF0" w:rsidRPr="00C05BF0">
          <w:t xml:space="preserve"> </w:t>
        </w:r>
      </w:ins>
      <w:ins w:id="226" w:author="Haas, Andreas (ISPM)" w:date="2022-04-28T10:21:00Z">
        <w:r w:rsidR="00C05BF0">
          <w:t>affect the risk of PTSD</w:t>
        </w:r>
      </w:ins>
      <w:ins w:id="227" w:author="Haas, Andreas (ISPM)" w:date="2022-04-28T10:22:00Z">
        <w:r w:rsidR="00C05BF0">
          <w:t xml:space="preserve"> (ref)</w:t>
        </w:r>
      </w:ins>
      <w:ins w:id="228" w:author="Haas, Andreas (ISPM)" w:date="2022-04-28T10:21:00Z">
        <w:r w:rsidR="00C05BF0">
          <w:t xml:space="preserve"> and depression (</w:t>
        </w:r>
      </w:ins>
      <w:ins w:id="229" w:author="Haas, Andreas (ISPM)" w:date="2022-04-28T10:22:00Z">
        <w:r w:rsidR="00C05BF0">
          <w:t>ref</w:t>
        </w:r>
      </w:ins>
      <w:ins w:id="230" w:author="Haas, Andreas (ISPM)" w:date="2022-04-28T10:21:00Z">
        <w:r w:rsidR="00C05BF0">
          <w:t>)</w:t>
        </w:r>
      </w:ins>
      <w:ins w:id="231" w:author="Haas, Andreas (ISPM)" w:date="2022-04-28T10:22:00Z">
        <w:r w:rsidR="00C05BF0">
          <w:t xml:space="preserve">, </w:t>
        </w:r>
      </w:ins>
      <w:ins w:id="232" w:author="Haas, Andreas (ISPM)" w:date="2022-04-28T10:38:00Z">
        <w:r w:rsidR="00C05BF0">
          <w:t xml:space="preserve">and </w:t>
        </w:r>
      </w:ins>
      <w:ins w:id="233" w:author="Haas, Andreas (ISPM)" w:date="2022-04-28T10:27:00Z">
        <w:r w:rsidR="00C05BF0">
          <w:t xml:space="preserve">lifestyle </w:t>
        </w:r>
        <w:r w:rsidR="00C05BF0">
          <w:t xml:space="preserve">factors (e.g. smoking, substance use, </w:t>
        </w:r>
      </w:ins>
      <w:ins w:id="234" w:author="Haas, Andreas (ISPM)" w:date="2022-04-28T12:57:00Z">
        <w:r w:rsidR="00A168A0">
          <w:t xml:space="preserve">alcohol use, </w:t>
        </w:r>
      </w:ins>
      <w:ins w:id="235" w:author="Haas, Andreas (ISPM)" w:date="2022-04-28T10:27:00Z">
        <w:r w:rsidR="00C05BF0">
          <w:t xml:space="preserve">diet, and physical activity) </w:t>
        </w:r>
        <w:r w:rsidR="00C05BF0">
          <w:fldChar w:fldCharType="begin">
            <w:fldData xml:space="preserve">PEVuZE5vdGU+PENpdGU+PEF1dGhvcj5NdWtvbmc8L0F1dGhvcj48WWVhcj4yMDE3PC9ZZWFyPjxS
ZWNOdW0+ODc8L1JlY051bT48RGlzcGxheVRleHQ+KDUpPC9EaXNwbGF5VGV4dD48cmVjb3JkPjxy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C05BF0" w:rsidRPr="00D658C7">
          <w:rPr>
            <w:rPrChange w:id="236" w:author="Haas, Andreas (ISPM)" w:date="2022-04-28T17:31:00Z">
              <w:rPr/>
            </w:rPrChange>
          </w:rPr>
          <w:instrText xml:space="preserve"> ADDIN EN.CITE </w:instrText>
        </w:r>
        <w:r w:rsidR="00C05BF0" w:rsidRPr="00D658C7">
          <w:rPr>
            <w:rPrChange w:id="237" w:author="Haas, Andreas (ISPM)" w:date="2022-04-28T17:31:00Z">
              <w:rPr/>
            </w:rPrChange>
          </w:rPr>
          <w:fldChar w:fldCharType="begin">
            <w:fldData xml:space="preserve">PEVuZE5vdGU+PENpdGU+PEF1dGhvcj5NdWtvbmc8L0F1dGhvcj48WWVhcj4yMDE3PC9ZZWFyPjxS
ZWNOdW0+ODc8L1JlY051bT48RGlzcGxheVRleHQ+KDUpPC9EaXNwbGF5VGV4dD48cmVjb3JkPjxy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C05BF0" w:rsidRPr="00D658C7">
          <w:rPr>
            <w:rPrChange w:id="238" w:author="Haas, Andreas (ISPM)" w:date="2022-04-28T17:31:00Z">
              <w:rPr/>
            </w:rPrChange>
          </w:rPr>
          <w:instrText xml:space="preserve"> ADDIN EN.CITE.DATA </w:instrText>
        </w:r>
        <w:r w:rsidR="00C05BF0" w:rsidRPr="00D658C7">
          <w:rPr>
            <w:rPrChange w:id="239" w:author="Haas, Andreas (ISPM)" w:date="2022-04-28T17:31:00Z">
              <w:rPr/>
            </w:rPrChange>
          </w:rPr>
        </w:r>
        <w:r w:rsidR="00C05BF0" w:rsidRPr="00D658C7">
          <w:rPr>
            <w:rPrChange w:id="240" w:author="Haas, Andreas (ISPM)" w:date="2022-04-28T17:31:00Z">
              <w:rPr/>
            </w:rPrChange>
          </w:rPr>
          <w:fldChar w:fldCharType="end"/>
        </w:r>
        <w:r w:rsidR="00C05BF0" w:rsidRPr="00D658C7">
          <w:rPr>
            <w:rPrChange w:id="241" w:author="Haas, Andreas (ISPM)" w:date="2022-04-28T17:31:00Z">
              <w:rPr/>
            </w:rPrChange>
          </w:rPr>
        </w:r>
        <w:r w:rsidR="00C05BF0">
          <w:fldChar w:fldCharType="separate"/>
        </w:r>
        <w:r w:rsidR="00C05BF0">
          <w:rPr>
            <w:noProof/>
          </w:rPr>
          <w:t>(5)</w:t>
        </w:r>
        <w:r w:rsidR="00C05BF0">
          <w:fldChar w:fldCharType="end"/>
        </w:r>
      </w:ins>
      <w:ins w:id="242" w:author="Haas, Andreas (ISPM)" w:date="2022-04-28T10:29:00Z">
        <w:r w:rsidR="00C05BF0">
          <w:t>. Lifestyle</w:t>
        </w:r>
      </w:ins>
      <w:ins w:id="243" w:author="Haas, Andreas (ISPM)" w:date="2022-04-28T10:30:00Z">
        <w:r w:rsidR="00C05BF0">
          <w:t xml:space="preserve"> factors </w:t>
        </w:r>
      </w:ins>
      <w:ins w:id="244" w:author="Haas, Andreas (ISPM)" w:date="2022-04-28T10:28:00Z">
        <w:r w:rsidR="00A168A0">
          <w:t>increa</w:t>
        </w:r>
      </w:ins>
      <w:ins w:id="245" w:author="Haas, Andreas (ISPM)" w:date="2022-04-28T12:59:00Z">
        <w:r w:rsidR="00A168A0">
          <w:t>se the incidence of</w:t>
        </w:r>
      </w:ins>
      <w:ins w:id="246" w:author="Haas, Andreas (ISPM)" w:date="2022-04-28T10:28:00Z">
        <w:r w:rsidR="00C05BF0">
          <w:t xml:space="preserve"> cardiovascular risk factors</w:t>
        </w:r>
      </w:ins>
      <w:ins w:id="247" w:author="Haas, Andreas (ISPM)" w:date="2022-04-28T10:29:00Z">
        <w:r w:rsidR="00C05BF0">
          <w:t xml:space="preserve"> (</w:t>
        </w:r>
      </w:ins>
      <w:ins w:id="248" w:author="Haas, Andreas (ISPM)" w:date="2022-04-28T10:31:00Z">
        <w:r w:rsidR="00C05BF0">
          <w:t xml:space="preserve">e.g. </w:t>
        </w:r>
      </w:ins>
      <w:ins w:id="249" w:author="Haas, Andreas (ISPM)" w:date="2022-04-28T10:28:00Z">
        <w:r w:rsidR="00C05BF0">
          <w:t>high blood pressure, obesity, high cholesterol</w:t>
        </w:r>
      </w:ins>
      <w:ins w:id="250" w:author="Haas, Andreas (ISPM)" w:date="2022-04-28T12:59:00Z">
        <w:r w:rsidR="00A168A0">
          <w:t xml:space="preserve">, and diabetes) </w:t>
        </w:r>
      </w:ins>
      <w:ins w:id="251" w:author="Haas, Andreas (ISPM)" w:date="2022-04-28T10:28:00Z">
        <w:r w:rsidR="00C05BF0">
          <w:t>that</w:t>
        </w:r>
      </w:ins>
      <w:ins w:id="252" w:author="Haas, Andreas (ISPM)" w:date="2022-04-28T12:59:00Z">
        <w:r w:rsidR="00A168A0">
          <w:t xml:space="preserve"> in turn, may cause </w:t>
        </w:r>
      </w:ins>
      <w:ins w:id="253" w:author="Haas, Andreas (ISPM)" w:date="2022-04-28T10:28:00Z">
        <w:r w:rsidR="00C05BF0">
          <w:t>CVD</w:t>
        </w:r>
        <w:r w:rsidR="00C05BF0">
          <w:t xml:space="preserve"> </w:t>
        </w:r>
        <w:r w:rsidR="00C05BF0">
          <w:fldChar w:fldCharType="begin">
            <w:fldData xml:space="preserve">PEVuZE5vdGU+PENpdGU+PEF1dGhvcj5aaGFuZzwvQXV0aG9yPjxZZWFyPjIwMjE8L1llYXI+PFJl
Y051bT44NjwvUmVjTnVtPjxEaXNwbGF5VGV4dD4oNik8L0Rpc3BsYXlUZXh0PjxyZWNvcmQ+PHJl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C05BF0" w:rsidRPr="00C05BF0">
          <w:rPr>
            <w:rPrChange w:id="254" w:author="Haas, Andreas (ISPM)" w:date="2022-04-28T10:28:00Z">
              <w:rPr/>
            </w:rPrChange>
          </w:rPr>
          <w:instrText xml:space="preserve"> ADDIN EN.CITE </w:instrText>
        </w:r>
        <w:r w:rsidR="00C05BF0" w:rsidRPr="00C05BF0">
          <w:rPr>
            <w:rPrChange w:id="255" w:author="Haas, Andreas (ISPM)" w:date="2022-04-28T10:28:00Z">
              <w:rPr/>
            </w:rPrChange>
          </w:rPr>
          <w:fldChar w:fldCharType="begin">
            <w:fldData xml:space="preserve">PEVuZE5vdGU+PENpdGU+PEF1dGhvcj5aaGFuZzwvQXV0aG9yPjxZZWFyPjIwMjE8L1llYXI+PFJl
Y051bT44NjwvUmVjTnVtPjxEaXNwbGF5VGV4dD4oNik8L0Rpc3BsYXlUZXh0PjxyZWNvcmQ+PHJl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C05BF0" w:rsidRPr="00C05BF0">
          <w:rPr>
            <w:rPrChange w:id="256" w:author="Haas, Andreas (ISPM)" w:date="2022-04-28T10:28:00Z">
              <w:rPr/>
            </w:rPrChange>
          </w:rPr>
          <w:instrText xml:space="preserve"> ADDIN EN.CITE.DATA </w:instrText>
        </w:r>
        <w:r w:rsidR="00C05BF0" w:rsidRPr="00C05BF0">
          <w:rPr>
            <w:rPrChange w:id="257" w:author="Haas, Andreas (ISPM)" w:date="2022-04-28T10:28:00Z">
              <w:rPr/>
            </w:rPrChange>
          </w:rPr>
        </w:r>
        <w:r w:rsidR="00C05BF0" w:rsidRPr="00C05BF0">
          <w:rPr>
            <w:rPrChange w:id="258" w:author="Haas, Andreas (ISPM)" w:date="2022-04-28T10:28:00Z">
              <w:rPr/>
            </w:rPrChange>
          </w:rPr>
          <w:fldChar w:fldCharType="end"/>
        </w:r>
        <w:r w:rsidR="00C05BF0" w:rsidRPr="00C05BF0">
          <w:rPr>
            <w:rPrChange w:id="259" w:author="Haas, Andreas (ISPM)" w:date="2022-04-28T10:28:00Z">
              <w:rPr/>
            </w:rPrChange>
          </w:rPr>
        </w:r>
        <w:r w:rsidR="00C05BF0">
          <w:fldChar w:fldCharType="separate"/>
        </w:r>
        <w:r w:rsidR="00C05BF0">
          <w:rPr>
            <w:noProof/>
          </w:rPr>
          <w:t>(6)</w:t>
        </w:r>
        <w:r w:rsidR="00C05BF0">
          <w:fldChar w:fldCharType="end"/>
        </w:r>
        <w:r w:rsidR="00C05BF0">
          <w:t>.</w:t>
        </w:r>
      </w:ins>
    </w:p>
    <w:p w14:paraId="55FE4F82" w14:textId="77777777" w:rsidR="00D658C7" w:rsidRDefault="00D658C7" w:rsidP="00D658C7">
      <w:pPr>
        <w:jc w:val="both"/>
        <w:rPr>
          <w:ins w:id="260" w:author="Haas, Andreas (ISPM)" w:date="2022-04-28T17:31:00Z"/>
        </w:rPr>
      </w:pPr>
      <w:ins w:id="261" w:author="Haas, Andreas (ISPM)" w:date="2022-04-28T17:31:00Z">
        <w:r>
          <w:t xml:space="preserve">ESH (ethnicity, socioeconomic status, type of health insurance) refers to baseline confounders that are related to the exposures (PTSD and depression) </w:t>
        </w:r>
        <w:r>
          <w:fldChar w:fldCharType="begin">
            <w:fldData xml:space="preserve">PEVuZE5vdGU+PENpdGU+PEF1dGhvcj5BbGVncmlhPC9BdXRob3I+PFllYXI+MjAxODwvWWVhcj48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</w:fldData>
          </w:fldChar>
        </w:r>
        <w:r w:rsidRPr="000B23F6">
          <w:instrText xml:space="preserve"> ADDIN EN.CITE </w:instrText>
        </w:r>
        <w:r w:rsidRPr="000B23F6">
          <w:fldChar w:fldCharType="begin">
            <w:fldData xml:space="preserve">PEVuZE5vdGU+PENpdGU+PEF1dGhvcj5BbGVncmlhPC9BdXRob3I+PFllYXI+MjAxODwvWWVhcj48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</w:fldData>
          </w:fldChar>
        </w:r>
        <w:r w:rsidRPr="000B23F6">
          <w:instrText xml:space="preserve"> ADDIN EN.CITE.DATA </w:instrText>
        </w:r>
        <w:r w:rsidRPr="000B23F6">
          <w:fldChar w:fldCharType="end"/>
        </w:r>
        <w:r>
          <w:fldChar w:fldCharType="separate"/>
        </w:r>
        <w:r>
          <w:rPr>
            <w:noProof/>
          </w:rPr>
          <w:t>(4)</w:t>
        </w:r>
        <w:r>
          <w:fldChar w:fldCharType="end"/>
        </w:r>
        <w:r>
          <w:t xml:space="preserve">. However, there is also an array of mediators in between. ESH is associated to lifestyle </w:t>
        </w:r>
        <w:r>
          <w:fldChar w:fldCharType="begin">
            <w:fldData xml:space="preserve">PEVuZE5vdGU+PENpdGU+PEF1dGhvcj5NdWtvbmc8L0F1dGhvcj48WWVhcj4yMDE3PC9ZZWFyPjxS
ZWNOdW0+ODc8L1JlY051bT48RGlzcGxheVRleHQ+KDUpPC9EaXNwbGF5VGV4dD48cmVjb3JkPjxy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Pr="000B23F6">
          <w:instrText xml:space="preserve"> ADDIN EN.CITE </w:instrText>
        </w:r>
        <w:r w:rsidRPr="000B23F6">
          <w:fldChar w:fldCharType="begin">
            <w:fldData xml:space="preserve">PEVuZE5vdGU+PENpdGU+PEF1dGhvcj5NdWtvbmc8L0F1dGhvcj48WWVhcj4yMDE3PC9ZZWFyPjxS
ZWNOdW0+ODc8L1JlY051bT48RGlzcGxheVRleHQ+KDUpPC9EaXNwbGF5VGV4dD48cmVjb3JkPjxy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Pr="000B23F6">
          <w:instrText xml:space="preserve"> ADDIN EN.CITE.DATA </w:instrText>
        </w:r>
        <w:r w:rsidRPr="000B23F6">
          <w:fldChar w:fldCharType="end"/>
        </w:r>
        <w:r>
          <w:fldChar w:fldCharType="separate"/>
        </w:r>
        <w:r>
          <w:rPr>
            <w:noProof/>
          </w:rPr>
          <w:t>(5)</w:t>
        </w:r>
        <w:r>
          <w:fldChar w:fldCharType="end"/>
        </w:r>
        <w:r>
          <w:t xml:space="preserve">, which in our model is presented as an unobserved variable, because of data availability. The evidence has shown that lifestyle (exercise, diet, sleep, smoking, medication non-adherence) leads to cardiovascular risk factors, such as high blood pressure, obesity, high cholesterol, that are causes of cardiovascular disease </w:t>
        </w:r>
        <w:r>
          <w:fldChar w:fldCharType="begin">
            <w:fldData xml:space="preserve">PEVuZE5vdGU+PENpdGU+PEF1dGhvcj5aaGFuZzwvQXV0aG9yPjxZZWFyPjIwMjE8L1llYXI+PFJl
Y051bT44NjwvUmVjTnVtPjxEaXNwbGF5VGV4dD4oNik8L0Rpc3BsYXlUZXh0PjxyZWNvcmQ+PHJl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Pr="000B23F6">
          <w:instrText xml:space="preserve"> ADDIN EN.CITE </w:instrText>
        </w:r>
        <w:r w:rsidRPr="000B23F6">
          <w:fldChar w:fldCharType="begin">
            <w:fldData xml:space="preserve">PEVuZE5vdGU+PENpdGU+PEF1dGhvcj5aaGFuZzwvQXV0aG9yPjxZZWFyPjIwMjE8L1llYXI+PFJl
Y051bT44NjwvUmVjTnVtPjxEaXNwbGF5VGV4dD4oNik8L0Rpc3BsYXlUZXh0PjxyZWNvcmQ+PHJl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Pr="000B23F6">
          <w:instrText xml:space="preserve"> ADDIN EN.CITE.DATA </w:instrText>
        </w:r>
        <w:r w:rsidRPr="000B23F6">
          <w:fldChar w:fldCharType="end"/>
        </w:r>
        <w:r>
          <w:fldChar w:fldCharType="separate"/>
        </w:r>
        <w:r>
          <w:rPr>
            <w:noProof/>
          </w:rPr>
          <w:t>(6)</w:t>
        </w:r>
        <w:r>
          <w:fldChar w:fldCharType="end"/>
        </w:r>
        <w:r>
          <w:t xml:space="preserve">. As said earlier, both lifestyle and cardiovascular risk factors can cause PTSD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which is highly comorbid with depression. PTSD itself and through unhealthy behaviours (lifestyle) and inflammatory mechanisms (cardiovascular risk factors) can lead to cardiovascular disease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 xml:space="preserve">. The evidence has shown that several types of cardiovascular events can be the underlying cause for PTSD </w:t>
        </w:r>
        <w:r>
          <w:fldChar w:fldCharType="begin"/>
        </w:r>
        <w:r>
          <w:instrText xml:space="preserve"> ADDIN EN.CITE &lt;EndNote&gt;&lt;Cite&gt;&lt;Author&gt;Jacquet-Smailovic&lt;/Author&gt;&lt;Year&gt;2021&lt;/Year&gt;&lt;RecNum&gt;89&lt;/RecNum&gt;&lt;DisplayText&gt;(7)&lt;/DisplayText&gt;&lt;record&gt;&lt;rec-number&gt;89&lt;/rec-number&gt;&lt;foreign-keys&gt;&lt;key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Pr>
            <w:noProof/>
          </w:rPr>
          <w:t>(7)</w:t>
        </w:r>
        <w:r>
          <w:fldChar w:fldCharType="end"/>
        </w:r>
        <w:r>
          <w:t xml:space="preserve">, but we still need to establish whether this happens through the same two possible mechanisms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p>
    <w:p w14:paraId="1D7DC7C3" w14:textId="7D65537C" w:rsidR="00D658C7" w:rsidRDefault="00D658C7" w:rsidP="00FD721A">
      <w:pPr>
        <w:spacing w:before="60" w:after="60"/>
        <w:jc w:val="both"/>
        <w:rPr>
          <w:ins w:id="262" w:author="Haas, Andreas (ISPM)" w:date="2022-04-28T17:31:00Z"/>
        </w:rPr>
      </w:pPr>
    </w:p>
    <w:p w14:paraId="3340BF79" w14:textId="77777777" w:rsidR="00D658C7" w:rsidRDefault="00D658C7" w:rsidP="00FD721A">
      <w:pPr>
        <w:spacing w:before="60" w:after="60"/>
        <w:jc w:val="both"/>
        <w:rPr>
          <w:ins w:id="263" w:author="Haas, Andreas (ISPM)" w:date="2022-04-28T10:21:00Z"/>
        </w:rPr>
      </w:pPr>
    </w:p>
    <w:p w14:paraId="6C16B7B4" w14:textId="77777777" w:rsidR="00225B41" w:rsidRDefault="00225B41" w:rsidP="00FD721A">
      <w:pPr>
        <w:spacing w:before="60" w:after="60"/>
        <w:jc w:val="both"/>
        <w:rPr>
          <w:ins w:id="264" w:author="Haas, Andreas (ISPM)" w:date="2022-04-28T09:57:00Z"/>
          <w:b/>
        </w:rPr>
      </w:pPr>
    </w:p>
    <w:p w14:paraId="7F3F8DF7" w14:textId="603984CC" w:rsidR="009F5032" w:rsidRPr="003C7E4A" w:rsidRDefault="009F5032" w:rsidP="00FD721A">
      <w:pPr>
        <w:spacing w:before="60" w:after="60"/>
        <w:jc w:val="both"/>
        <w:rPr>
          <w:b/>
        </w:rPr>
      </w:pPr>
      <w:proofErr w:type="gramStart"/>
      <w:r w:rsidRPr="003C7E4A">
        <w:rPr>
          <w:b/>
        </w:rPr>
        <w:t>3.</w:t>
      </w:r>
      <w:proofErr w:type="gramEnd"/>
      <w:del w:id="265" w:author="Haas, Andreas (ISPM)" w:date="2022-04-28T09:57:00Z">
        <w:r w:rsidRPr="003C7E4A" w:rsidDel="00225B41">
          <w:rPr>
            <w:b/>
          </w:rPr>
          <w:delText>3</w:delText>
        </w:r>
      </w:del>
      <w:ins w:id="266" w:author="Haas, Andreas (ISPM)" w:date="2022-04-28T09:57:00Z">
        <w:r w:rsidR="00225B41">
          <w:rPr>
            <w:b/>
          </w:rPr>
          <w:t>4</w:t>
        </w:r>
      </w:ins>
      <w:r w:rsidRPr="003C7E4A">
        <w:rPr>
          <w:b/>
        </w:rPr>
        <w:t xml:space="preserve"> </w:t>
      </w:r>
      <w:r>
        <w:rPr>
          <w:b/>
        </w:rPr>
        <w:t>Definitions</w:t>
      </w:r>
    </w:p>
    <w:p w14:paraId="52716186" w14:textId="1E08C0C1" w:rsidR="00BF1717" w:rsidRDefault="00BF1717" w:rsidP="00FD721A">
      <w:pPr>
        <w:pStyle w:val="ListParagraph"/>
        <w:numPr>
          <w:ilvl w:val="0"/>
          <w:numId w:val="6"/>
        </w:numPr>
        <w:spacing w:before="60" w:after="60"/>
        <w:ind w:left="709"/>
        <w:jc w:val="both"/>
      </w:pPr>
      <w:r>
        <w:t>For the exposure, w</w:t>
      </w:r>
      <w:r w:rsidR="009F5032">
        <w:t xml:space="preserve">e </w:t>
      </w:r>
      <w:r>
        <w:t xml:space="preserve">will </w:t>
      </w:r>
      <w:r w:rsidR="009F5032">
        <w:t xml:space="preserve">classify </w:t>
      </w:r>
      <w:r w:rsidR="00B932C8">
        <w:t>diagnoses for PTSD</w:t>
      </w:r>
      <w:r>
        <w:t xml:space="preserve"> (F43.1)</w:t>
      </w:r>
      <w:r w:rsidR="00B932C8">
        <w:t xml:space="preserve"> and depression</w:t>
      </w:r>
      <w:r w:rsidR="009F5032">
        <w:t xml:space="preserve"> (</w:t>
      </w:r>
      <w:r>
        <w:t>F32.9</w:t>
      </w:r>
      <w:r w:rsidR="009F5032">
        <w:t xml:space="preserve">) </w:t>
      </w:r>
      <w:r>
        <w:t>according to their ICD-10 codes.</w:t>
      </w:r>
    </w:p>
    <w:p w14:paraId="6D85C564" w14:textId="3E96BFCD" w:rsidR="009F5032" w:rsidRPr="00715FF4" w:rsidRDefault="00BF1717" w:rsidP="00FD721A">
      <w:pPr>
        <w:pStyle w:val="ListParagraph"/>
        <w:numPr>
          <w:ilvl w:val="0"/>
          <w:numId w:val="6"/>
        </w:numPr>
        <w:spacing w:before="60" w:after="60"/>
        <w:ind w:left="709"/>
        <w:jc w:val="both"/>
      </w:pPr>
      <w:r>
        <w:t>For the outcome, w</w:t>
      </w:r>
      <w:r w:rsidR="009F5032">
        <w:t xml:space="preserve">e classify the reason for admission as admission for </w:t>
      </w:r>
      <w:r w:rsidR="00B932C8">
        <w:t>cardiovascular event</w:t>
      </w:r>
      <w:r>
        <w:t xml:space="preserve"> </w:t>
      </w:r>
      <w:r w:rsidR="009F5032" w:rsidRPr="00E158CC">
        <w:t xml:space="preserve">ICD-10 codes: </w:t>
      </w:r>
      <w:r w:rsidR="00B932C8">
        <w:t>myocardial infarction</w:t>
      </w:r>
      <w:r w:rsidR="009F5032">
        <w:t xml:space="preserve"> (</w:t>
      </w:r>
      <w:r>
        <w:t>I21</w:t>
      </w:r>
      <w:r w:rsidR="009F5032">
        <w:t xml:space="preserve">), </w:t>
      </w:r>
      <w:r w:rsidR="00B932C8">
        <w:t>stroke</w:t>
      </w:r>
      <w:r w:rsidR="009F5032">
        <w:t xml:space="preserve"> (</w:t>
      </w:r>
      <w:r>
        <w:t>I63.9</w:t>
      </w:r>
      <w:r w:rsidR="009F5032">
        <w:t xml:space="preserve">), </w:t>
      </w:r>
      <w:r w:rsidR="007B4249">
        <w:t>unstable angina</w:t>
      </w:r>
      <w:r w:rsidR="009F5032">
        <w:t xml:space="preserve"> (</w:t>
      </w:r>
      <w:r>
        <w:t>I20</w:t>
      </w:r>
      <w:r w:rsidR="009F5032">
        <w:t xml:space="preserve">). </w:t>
      </w:r>
    </w:p>
    <w:p w14:paraId="21D2F944" w14:textId="5A397A4B" w:rsidR="009F5032" w:rsidRDefault="00BF1717" w:rsidP="008C45C2">
      <w:pPr>
        <w:pStyle w:val="ListParagraph"/>
        <w:numPr>
          <w:ilvl w:val="0"/>
          <w:numId w:val="1"/>
        </w:numPr>
        <w:spacing w:before="60" w:after="60"/>
        <w:jc w:val="both"/>
      </w:pPr>
      <w:r>
        <w:t>For the cardiovascular risk factors</w:t>
      </w:r>
      <w:r w:rsidR="00B932C8">
        <w:t xml:space="preserve">, </w:t>
      </w:r>
      <w:r>
        <w:t xml:space="preserve">we will use ICD-10 codes for diagnoses of hypertension (I10), </w:t>
      </w:r>
      <w:r w:rsidR="000B0441">
        <w:t>obesity (E66)</w:t>
      </w:r>
      <w:r w:rsidR="00623CB3">
        <w:t xml:space="preserve">, </w:t>
      </w:r>
      <w:r w:rsidR="00FD721A">
        <w:t>dyslipidaemia</w:t>
      </w:r>
      <w:r w:rsidR="00623CB3">
        <w:t xml:space="preserve"> (E78.5)</w:t>
      </w:r>
      <w:r w:rsidR="00D75712">
        <w:t xml:space="preserve">, </w:t>
      </w:r>
      <w:r w:rsidR="008C45C2">
        <w:t>and diabetes</w:t>
      </w:r>
      <w:r w:rsidR="00D75712">
        <w:t xml:space="preserve"> mellitus (E11)</w:t>
      </w:r>
      <w:r w:rsidR="008C45C2">
        <w:t>. These diagnoses will be confirmed with laboratory records.</w:t>
      </w:r>
    </w:p>
    <w:p w14:paraId="35B16505" w14:textId="77777777" w:rsidR="009F5032" w:rsidRPr="00256028" w:rsidRDefault="009F5032" w:rsidP="00FD721A">
      <w:pPr>
        <w:pStyle w:val="ListParagraph"/>
        <w:jc w:val="both"/>
        <w:rPr>
          <w:lang w:val="en-US"/>
        </w:rPr>
      </w:pPr>
    </w:p>
    <w:p w14:paraId="717D36F2" w14:textId="77777777" w:rsidR="009F5032" w:rsidRPr="003C7E4A" w:rsidRDefault="009F5032" w:rsidP="00FD721A">
      <w:pPr>
        <w:spacing w:before="60" w:after="60"/>
        <w:jc w:val="both"/>
        <w:rPr>
          <w:b/>
        </w:rPr>
      </w:pPr>
      <w:r w:rsidRPr="003C7E4A">
        <w:rPr>
          <w:b/>
        </w:rPr>
        <w:t>3.</w:t>
      </w:r>
      <w:r>
        <w:rPr>
          <w:b/>
        </w:rPr>
        <w:t>5</w:t>
      </w:r>
      <w:r w:rsidRPr="003C7E4A">
        <w:rPr>
          <w:b/>
        </w:rPr>
        <w:t xml:space="preserve"> Data sources</w:t>
      </w:r>
    </w:p>
    <w:p w14:paraId="2253699D" w14:textId="65567540" w:rsidR="009F5032" w:rsidRPr="00AC359B" w:rsidRDefault="00CA398E" w:rsidP="00FD721A">
      <w:pPr>
        <w:pStyle w:val="ListParagraph"/>
        <w:numPr>
          <w:ilvl w:val="0"/>
          <w:numId w:val="4"/>
        </w:numPr>
        <w:spacing w:before="60" w:after="60"/>
        <w:jc w:val="both"/>
      </w:pPr>
      <w:r>
        <w:t xml:space="preserve">We will use the </w:t>
      </w:r>
      <w:r w:rsidR="009F5032">
        <w:t>Aid for AIDS (</w:t>
      </w:r>
      <w:proofErr w:type="spellStart"/>
      <w:r w:rsidR="009F5032" w:rsidRPr="00DE1B2D">
        <w:t>AfA</w:t>
      </w:r>
      <w:proofErr w:type="spellEnd"/>
      <w:r w:rsidR="009F5032">
        <w:t>)</w:t>
      </w:r>
      <w:r>
        <w:t xml:space="preserve"> control database, which</w:t>
      </w:r>
      <w:r w:rsidR="009F5032" w:rsidRPr="00DE1B2D">
        <w:t xml:space="preserve"> is a private-sector HIV treatment program that provides HIV care for patients on medical insurance and corporate treatment programs</w:t>
      </w:r>
      <w:r w:rsidR="009F5032">
        <w:t>.</w:t>
      </w:r>
      <w:r w:rsidR="009F5032">
        <w:fldChar w:fldCharType="begin" w:fldLock="1"/>
      </w:r>
      <w:r w:rsidR="009F5032">
        <w:instrText>ADDIN CSL_CITATION {"citationItems":[{"id":"ITEM-1","itemData":{"DOI":"10.1371/journal.pmed.1000189","ISSN":"15491277","abstract":"Background: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author":[{"dropping-particle":"","family":"Leisegang","given":"Rory","non-dropping-particle":"","parse-names":false,"suffix":""},{"dropping-particle":"","family":"Cleary","given":"Susan","non-dropping-particle":"","parse-names":false,"suffix":""},{"dropping-particle":"","family":"Hislop","given":"Michael","non-dropping-particle":"","parse-names":false,"suffix":""},{"dropping-particle":"","family":"Davidse","given":"Alistair","non-dropping-particle":"","parse-names":false,"suffix":""},{"dropping-particle":"","family":"Regensberg","given":"Leon","non-dropping-particle":"","parse-names":false,"suffix":""},{"dropping-particle":"","family":"Little","given":"Francesca","non-dropping-particle":"","parse-names":false,"suffix":""},{"dropping-particle":"","family":"Maartens","given":"Gary","non-dropping-particle":"","parse-names":false,"suffix":""}],"container-title":"PLoS Medicine","id":"ITEM-1","issue":"12","issued":{"date-parts":[["2009"]]},"title":"Early and late direct costs in a Southern African antiretroviral treatment programme: A retrospective cohort analysis","type":"article-journal","volume":"6"},"uris":["http://www.mendeley.com/documents/?uuid=6b80c589-bc5e-407d-8321-ea8d594da650"]}],"mendeley":{"formattedCitation":"&lt;sup&gt;29&lt;/sup&gt;","plainTextFormattedCitation":"29","previouslyFormattedCitation":"&lt;sup&gt;29&lt;/sup&gt;"},"properties":{"noteIndex":0},"schema":"https://github.com/citation-style-language/schema/raw/master/csl-citation.json"}</w:instrText>
      </w:r>
      <w:r w:rsidR="009F5032">
        <w:fldChar w:fldCharType="separate"/>
      </w:r>
      <w:r w:rsidR="009F5032" w:rsidRPr="0071358A">
        <w:rPr>
          <w:noProof/>
          <w:vertAlign w:val="superscript"/>
        </w:rPr>
        <w:t>29</w:t>
      </w:r>
      <w:r w:rsidR="009F5032">
        <w:fldChar w:fldCharType="end"/>
      </w:r>
      <w:r w:rsidR="009F5032" w:rsidRPr="00DE1B2D">
        <w:t xml:space="preserve"> </w:t>
      </w:r>
      <w:proofErr w:type="spellStart"/>
      <w:r w:rsidR="009F5032">
        <w:rPr>
          <w:lang w:val="en-US"/>
        </w:rPr>
        <w:t>AfA</w:t>
      </w:r>
      <w:proofErr w:type="spellEnd"/>
      <w:r w:rsidR="009F5032">
        <w:rPr>
          <w:lang w:val="en-US"/>
        </w:rPr>
        <w:t xml:space="preserve"> links </w:t>
      </w:r>
      <w:r w:rsidR="009F5032" w:rsidRPr="00FC4D26">
        <w:rPr>
          <w:lang w:val="en-US"/>
        </w:rPr>
        <w:t>laboratory, hospitalization, pharmacy and medical practitioner</w:t>
      </w:r>
      <w:r w:rsidR="009F5032">
        <w:rPr>
          <w:lang w:val="en-US"/>
        </w:rPr>
        <w:t xml:space="preserve"> </w:t>
      </w:r>
      <w:r w:rsidR="009F5032" w:rsidRPr="00FC4D26">
        <w:rPr>
          <w:lang w:val="en-US"/>
        </w:rPr>
        <w:t>claims from the medical insurance fund claim database.</w:t>
      </w:r>
    </w:p>
    <w:p w14:paraId="38B3E192" w14:textId="6E3FB586" w:rsidR="009F5032" w:rsidRDefault="009F5032" w:rsidP="00FD721A">
      <w:pPr>
        <w:pStyle w:val="ListParagraph"/>
        <w:spacing w:before="60" w:after="60"/>
        <w:ind w:left="360"/>
        <w:jc w:val="both"/>
        <w:rPr>
          <w:b/>
        </w:rPr>
      </w:pPr>
    </w:p>
    <w:p w14:paraId="1D23D296" w14:textId="77777777" w:rsidR="00CA398E" w:rsidRDefault="00CA398E" w:rsidP="00FD721A">
      <w:pPr>
        <w:pStyle w:val="ListParagraph"/>
        <w:spacing w:before="60" w:after="60"/>
        <w:ind w:left="360"/>
        <w:jc w:val="both"/>
        <w:rPr>
          <w:b/>
        </w:rPr>
      </w:pPr>
    </w:p>
    <w:p w14:paraId="67E17062" w14:textId="38C8BB03" w:rsidR="009F5032" w:rsidRDefault="009F5032" w:rsidP="00FD721A">
      <w:pPr>
        <w:pStyle w:val="ListParagraph"/>
        <w:numPr>
          <w:ilvl w:val="1"/>
          <w:numId w:val="5"/>
        </w:numPr>
        <w:spacing w:before="60" w:after="60"/>
        <w:jc w:val="both"/>
        <w:rPr>
          <w:ins w:id="267" w:author="Haas, Andreas (ISPM)" w:date="2022-04-27T16:18:00Z"/>
          <w:b/>
        </w:rPr>
      </w:pPr>
      <w:r w:rsidRPr="00567969">
        <w:rPr>
          <w:b/>
        </w:rPr>
        <w:t>Statistical methods</w:t>
      </w:r>
    </w:p>
    <w:p w14:paraId="07BB2DFF" w14:textId="6B6285A1" w:rsidR="006E3304" w:rsidRDefault="006E3304" w:rsidP="006E3304">
      <w:pPr>
        <w:spacing w:before="60" w:after="60"/>
        <w:jc w:val="both"/>
        <w:rPr>
          <w:ins w:id="268" w:author="Haas, Andreas (ISPM)" w:date="2022-04-27T16:18:00Z"/>
          <w:b/>
        </w:rPr>
        <w:pPrChange w:id="269" w:author="Haas, Andreas (ISPM)" w:date="2022-04-27T16:18:00Z">
          <w:pPr>
            <w:pStyle w:val="ListParagraph"/>
            <w:numPr>
              <w:ilvl w:val="1"/>
              <w:numId w:val="5"/>
            </w:numPr>
            <w:spacing w:before="60" w:after="60"/>
            <w:ind w:left="360" w:hanging="360"/>
            <w:jc w:val="both"/>
          </w:pPr>
        </w:pPrChange>
      </w:pPr>
    </w:p>
    <w:p w14:paraId="40664288" w14:textId="77777777" w:rsidR="006E3304" w:rsidRDefault="006E3304" w:rsidP="006E3304">
      <w:pPr>
        <w:jc w:val="both"/>
        <w:rPr>
          <w:ins w:id="270" w:author="Haas, Andreas (ISPM)" w:date="2022-04-27T16:18:00Z"/>
        </w:rPr>
      </w:pPr>
    </w:p>
    <w:p w14:paraId="2E13243D" w14:textId="77777777" w:rsidR="006E3304" w:rsidRDefault="006E3304" w:rsidP="006E3304">
      <w:pPr>
        <w:jc w:val="both"/>
        <w:rPr>
          <w:ins w:id="271" w:author="Haas, Andreas (ISPM)" w:date="2022-04-27T16:18:00Z"/>
        </w:rPr>
      </w:pPr>
      <w:ins w:id="272" w:author="Haas, Andreas (ISPM)" w:date="2022-04-27T16:18:00Z">
        <w:r>
          <w:t xml:space="preserve">For this reason, we proposed the following directed acyclic graph to represent the assumptions based on what is already described in the literature. </w:t>
        </w:r>
      </w:ins>
    </w:p>
    <w:p w14:paraId="2F6200EB" w14:textId="77777777" w:rsidR="006E3304" w:rsidRDefault="006E3304" w:rsidP="006E3304">
      <w:pPr>
        <w:jc w:val="both"/>
        <w:rPr>
          <w:ins w:id="273" w:author="Haas, Andreas (ISPM)" w:date="2022-04-27T16:18:00Z"/>
        </w:rPr>
      </w:pPr>
    </w:p>
    <w:p w14:paraId="3DAD5020" w14:textId="3CE79EFC" w:rsidR="006E3304" w:rsidRDefault="006E3304" w:rsidP="006E3304">
      <w:pPr>
        <w:spacing w:before="60" w:after="60"/>
        <w:jc w:val="both"/>
        <w:rPr>
          <w:ins w:id="274" w:author="Haas, Andreas (ISPM)" w:date="2022-04-27T16:18:00Z"/>
          <w:b/>
        </w:rPr>
        <w:pPrChange w:id="275" w:author="Haas, Andreas (ISPM)" w:date="2022-04-27T16:18:00Z">
          <w:pPr>
            <w:pStyle w:val="ListParagraph"/>
            <w:numPr>
              <w:ilvl w:val="1"/>
              <w:numId w:val="5"/>
            </w:numPr>
            <w:spacing w:before="60" w:after="60"/>
            <w:ind w:left="360" w:hanging="360"/>
            <w:jc w:val="both"/>
          </w:pPr>
        </w:pPrChange>
      </w:pPr>
    </w:p>
    <w:p w14:paraId="1CCB0EB4" w14:textId="34FFCB1C" w:rsidR="006E3304" w:rsidRDefault="006E3304" w:rsidP="006E3304">
      <w:pPr>
        <w:spacing w:before="60" w:after="60"/>
        <w:jc w:val="both"/>
        <w:rPr>
          <w:ins w:id="276" w:author="Haas, Andreas (ISPM)" w:date="2022-04-27T16:18:00Z"/>
          <w:b/>
        </w:rPr>
        <w:pPrChange w:id="277" w:author="Haas, Andreas (ISPM)" w:date="2022-04-27T16:18:00Z">
          <w:pPr>
            <w:pStyle w:val="ListParagraph"/>
            <w:numPr>
              <w:ilvl w:val="1"/>
              <w:numId w:val="5"/>
            </w:numPr>
            <w:spacing w:before="60" w:after="60"/>
            <w:ind w:left="360" w:hanging="360"/>
            <w:jc w:val="both"/>
          </w:pPr>
        </w:pPrChange>
      </w:pPr>
    </w:p>
    <w:p w14:paraId="541FC218" w14:textId="6165F326" w:rsidR="006E3304" w:rsidRDefault="006E3304" w:rsidP="006E3304">
      <w:pPr>
        <w:spacing w:before="60" w:after="60"/>
        <w:jc w:val="both"/>
        <w:rPr>
          <w:ins w:id="278" w:author="Haas, Andreas (ISPM)" w:date="2022-04-27T16:18:00Z"/>
          <w:b/>
        </w:rPr>
        <w:pPrChange w:id="279" w:author="Haas, Andreas (ISPM)" w:date="2022-04-27T16:18:00Z">
          <w:pPr>
            <w:pStyle w:val="ListParagraph"/>
            <w:numPr>
              <w:ilvl w:val="1"/>
              <w:numId w:val="5"/>
            </w:numPr>
            <w:spacing w:before="60" w:after="60"/>
            <w:ind w:left="360" w:hanging="360"/>
            <w:jc w:val="both"/>
          </w:pPr>
        </w:pPrChange>
      </w:pPr>
    </w:p>
    <w:p w14:paraId="1F2DF03E" w14:textId="77777777" w:rsidR="006E3304" w:rsidRPr="006E3304" w:rsidRDefault="006E3304" w:rsidP="006E3304">
      <w:pPr>
        <w:spacing w:before="60" w:after="60"/>
        <w:jc w:val="both"/>
        <w:rPr>
          <w:b/>
          <w:rPrChange w:id="280" w:author="Haas, Andreas (ISPM)" w:date="2022-04-27T16:18:00Z">
            <w:rPr/>
          </w:rPrChange>
        </w:rPr>
        <w:pPrChange w:id="281" w:author="Haas, Andreas (ISPM)" w:date="2022-04-27T16:18:00Z">
          <w:pPr>
            <w:pStyle w:val="ListParagraph"/>
            <w:numPr>
              <w:ilvl w:val="1"/>
              <w:numId w:val="5"/>
            </w:numPr>
            <w:spacing w:before="60" w:after="60"/>
            <w:ind w:left="360" w:hanging="360"/>
            <w:jc w:val="both"/>
          </w:pPr>
        </w:pPrChange>
      </w:pPr>
    </w:p>
    <w:p w14:paraId="4EA15158" w14:textId="0F0101E9" w:rsidR="009F5032" w:rsidRDefault="009F5032" w:rsidP="00FD721A">
      <w:pPr>
        <w:spacing w:before="60" w:after="60"/>
        <w:jc w:val="both"/>
      </w:pPr>
      <w:r w:rsidRPr="00D144B6">
        <w:rPr>
          <w:i/>
        </w:rPr>
        <w:t>Descriptive analysis</w:t>
      </w:r>
      <w:r>
        <w:rPr>
          <w:i/>
        </w:rPr>
        <w:t xml:space="preserve">: </w:t>
      </w:r>
      <w:r>
        <w:t xml:space="preserve">We will use descriptive statistics to analyse characteristics of participants </w:t>
      </w:r>
      <w:r w:rsidR="002A54EF">
        <w:t>with PTSD that belong to both private- and public-sector ART programs</w:t>
      </w:r>
      <w:r>
        <w:t xml:space="preserve">. Descriptive analysis will be stratified by sector (public/private) and history of </w:t>
      </w:r>
      <w:r w:rsidR="00072645">
        <w:t xml:space="preserve">cardiovascular disease </w:t>
      </w:r>
      <w:r>
        <w:t xml:space="preserve">treatment utilization (yes/no). </w:t>
      </w:r>
    </w:p>
    <w:p w14:paraId="13E006B9" w14:textId="171A2030" w:rsidR="009F5032" w:rsidRDefault="009F5032" w:rsidP="00FD721A">
      <w:pPr>
        <w:spacing w:before="60" w:after="60"/>
        <w:jc w:val="both"/>
      </w:pPr>
      <w:r w:rsidRPr="00D144B6">
        <w:rPr>
          <w:i/>
        </w:rPr>
        <w:t xml:space="preserve">Objective i: </w:t>
      </w:r>
      <w:r>
        <w:t xml:space="preserve">We will calculate adjusted incidence rate ratios with 95% confidence intervals (CI), comparing the incidence of </w:t>
      </w:r>
      <w:r w:rsidR="00072645">
        <w:t>cardiovascular</w:t>
      </w:r>
      <w:r>
        <w:t xml:space="preserve"> admissions between public- and private-sector ART programs using Poisson regression.</w:t>
      </w:r>
      <w:r>
        <w:fldChar w:fldCharType="begin" w:fldLock="1"/>
      </w:r>
      <w:r>
        <w:instrText>ADDIN CSL_CITATION {"citationItems":[{"id":"ITEM-1","itemData":{"DOI":"10.1002/0470011815.b2a03094","author":[{"dropping-particle":"","family":"Preston","given":"Dale L.","non-dropping-particle":"","parse-names":false,"suffix":""}],"container-title":"Encyclopedia of Biostatistics","editor":[{"dropping-particle":"","family":"John Wiley &amp; Sons Ltd.","given":"","non-dropping-particle":"","parse-names":false,"suffix":""}],"id":"ITEM-1","issued":{"date-parts":[["2005","7","15"]]},"publisher":"John Wiley &amp; Sons, Ltd","publisher-place":"Chichester, UK","title":"Poisson Regression in Epidemiology","type":"chapter"},"uris":["http://www.mendeley.com/documents/?uuid=18fd4dab-ece7-437e-ba7b-30da96421b24"]}],"mendeley":{"formattedCitation":"&lt;sup&gt;31&lt;/sup&gt;","plainTextFormattedCitation":"31","previouslyFormattedCitation":"&lt;sup&gt;31&lt;/sup&gt;"},"properties":{"noteIndex":0},"schema":"https://github.com/citation-style-language/schema/raw/master/csl-citation.json"}</w:instrText>
      </w:r>
      <w:r>
        <w:fldChar w:fldCharType="separate"/>
      </w:r>
      <w:r w:rsidRPr="00B02875">
        <w:rPr>
          <w:noProof/>
          <w:vertAlign w:val="superscript"/>
        </w:rPr>
        <w:t>31</w:t>
      </w:r>
      <w:r>
        <w:fldChar w:fldCharType="end"/>
      </w:r>
      <w:r>
        <w:t xml:space="preserve"> P</w:t>
      </w:r>
      <w:r w:rsidRPr="006C5F23">
        <w:t xml:space="preserve">atients </w:t>
      </w:r>
      <w:r>
        <w:t xml:space="preserve">will be followed from </w:t>
      </w:r>
      <w:r w:rsidR="00072645">
        <w:t>PTSD diagnosis</w:t>
      </w:r>
      <w:r>
        <w:t xml:space="preserve"> to their last documented clinic visit. We will model the number of hospital admissions recorded in patients </w:t>
      </w:r>
      <w:r w:rsidR="00072645">
        <w:t>with PTSD</w:t>
      </w:r>
      <w:r>
        <w:t xml:space="preserve"> using Poisson regression). </w:t>
      </w:r>
      <w:proofErr w:type="gramStart"/>
      <w:r>
        <w:t xml:space="preserve">Models will be adjusted for current age, </w:t>
      </w:r>
      <w:r w:rsidR="00FD721A">
        <w:t>type of health insurance</w:t>
      </w:r>
      <w:r>
        <w:t xml:space="preserve">, gender and </w:t>
      </w:r>
      <w:r w:rsidR="00FD721A">
        <w:t>ethnicity</w:t>
      </w:r>
      <w:r>
        <w:t xml:space="preserve"> and will use person-years at risk as an offset.</w:t>
      </w:r>
      <w:proofErr w:type="gramEnd"/>
    </w:p>
    <w:p w14:paraId="162D623A" w14:textId="0CE9CE1F" w:rsidR="009F5032" w:rsidRDefault="009F5032" w:rsidP="00D75712">
      <w:pPr>
        <w:spacing w:before="60" w:after="60"/>
        <w:jc w:val="both"/>
      </w:pPr>
      <w:r w:rsidRPr="00D144B6">
        <w:rPr>
          <w:i/>
        </w:rPr>
        <w:t>Objective</w:t>
      </w:r>
      <w:r>
        <w:rPr>
          <w:i/>
        </w:rPr>
        <w:t xml:space="preserve"> ii</w:t>
      </w:r>
      <w:r w:rsidRPr="00D144B6">
        <w:rPr>
          <w:i/>
        </w:rPr>
        <w:t>:</w:t>
      </w:r>
      <w:r>
        <w:rPr>
          <w:i/>
        </w:rPr>
        <w:t xml:space="preserve"> </w:t>
      </w:r>
      <w:r>
        <w:t xml:space="preserve">We will </w:t>
      </w:r>
      <w:r w:rsidR="007B50DC">
        <w:t xml:space="preserve">use causal inference to quantify the effect of PTSD on cardiovascular disease. </w:t>
      </w:r>
      <w:r w:rsidR="007B50DC">
        <w:rPr>
          <w:lang w:val="en-US"/>
        </w:rPr>
        <w:t>The target quantity of interest in this analysis is the average treatment effect. The average treatment effect is defined as the expected outcomes under the counterfactual scenario where everyone was continuously affected by PTSD (always exposed) compared to the expected outcome under the scenario where nobody was affected (never exposed).</w:t>
      </w:r>
      <w:r w:rsidR="00D75712">
        <w:rPr>
          <w:lang w:val="en-US"/>
        </w:rPr>
        <w:t xml:space="preserve"> Adjustment variables will be selected based on a direct acyclic graph (DAG) developed based on an extensive literature review and in consultation with domain experts. The target quantity will be estimated using longitudinal targeted maximum likelihood estimation (LTMLE). LTMLE is a state-of-the-art causal inference method for appropriate handling of time-depend exposures in the presence of time-dependent confounding affected by prior exposure. LTMLE reduces the chances of model miss-specification because it can incorporate flexible machine learning methods while retaining valid statistical inference.</w:t>
      </w:r>
      <w:r w:rsidR="00D75712">
        <w:rPr>
          <w:vertAlign w:val="superscript"/>
          <w:lang w:val="en-US"/>
        </w:rPr>
        <w:t xml:space="preserve"> </w:t>
      </w:r>
      <w:r w:rsidR="00D75712">
        <w:rPr>
          <w:lang w:val="en-US"/>
        </w:rPr>
        <w:t>Risk of bias due to limitations of our data (e.g. unmeasured confounding) will be critically evaluated.</w:t>
      </w:r>
    </w:p>
    <w:p w14:paraId="661E127A" w14:textId="77777777" w:rsidR="009F5032" w:rsidRDefault="009F5032" w:rsidP="00FD721A">
      <w:pPr>
        <w:jc w:val="both"/>
      </w:pPr>
    </w:p>
    <w:p w14:paraId="2AB7B022" w14:textId="77777777" w:rsidR="009F5032" w:rsidRPr="003C7E4A" w:rsidRDefault="009F5032" w:rsidP="00FD721A">
      <w:pPr>
        <w:spacing w:before="60" w:after="60"/>
        <w:jc w:val="both"/>
        <w:rPr>
          <w:b/>
        </w:rPr>
      </w:pPr>
      <w:r w:rsidRPr="003C7E4A">
        <w:rPr>
          <w:b/>
        </w:rPr>
        <w:t>3.</w:t>
      </w:r>
      <w:r>
        <w:rPr>
          <w:b/>
        </w:rPr>
        <w:t>7</w:t>
      </w:r>
      <w:r w:rsidRPr="003C7E4A">
        <w:rPr>
          <w:b/>
        </w:rPr>
        <w:t xml:space="preserve"> Ethical considerations</w:t>
      </w:r>
    </w:p>
    <w:p w14:paraId="35C51648" w14:textId="5B169E87" w:rsidR="00606FFD" w:rsidRDefault="009F5032" w:rsidP="00FD721A">
      <w:pPr>
        <w:jc w:val="both"/>
        <w:rPr>
          <w:ins w:id="282" w:author="Haas, Andreas (ISPM)" w:date="2022-04-28T10:52:00Z"/>
        </w:rPr>
      </w:pPr>
      <w:r>
        <w:t>D</w:t>
      </w:r>
      <w:r w:rsidRPr="003468B8">
        <w:t xml:space="preserve">ata </w:t>
      </w:r>
      <w:r>
        <w:t>will</w:t>
      </w:r>
      <w:r w:rsidRPr="003468B8">
        <w:t xml:space="preserve"> be obtained from </w:t>
      </w:r>
      <w:r w:rsidR="00B932C8">
        <w:t xml:space="preserve">the </w:t>
      </w:r>
      <w:proofErr w:type="spellStart"/>
      <w:r w:rsidR="00B932C8">
        <w:t>AfA</w:t>
      </w:r>
      <w:proofErr w:type="spellEnd"/>
      <w:r>
        <w:t xml:space="preserve"> programme. All cohorts have </w:t>
      </w:r>
      <w:r w:rsidRPr="003468B8">
        <w:t>IRB approval for contribution of their data t</w:t>
      </w:r>
      <w:r>
        <w:t xml:space="preserve">o </w:t>
      </w:r>
      <w:proofErr w:type="spellStart"/>
      <w:r>
        <w:t>IeDEA</w:t>
      </w:r>
      <w:proofErr w:type="spellEnd"/>
      <w:r>
        <w:t xml:space="preserve"> for collaborative analyses. De-identified data will be sent to </w:t>
      </w:r>
      <w:proofErr w:type="spellStart"/>
      <w:r>
        <w:t>IeDEA</w:t>
      </w:r>
      <w:proofErr w:type="spellEnd"/>
      <w:r>
        <w:t xml:space="preserve"> data centre at Bern. The planned analyse</w:t>
      </w:r>
      <w:r w:rsidRPr="003468B8">
        <w:t>s will pose no risk or discomfort to</w:t>
      </w:r>
      <w:r>
        <w:t xml:space="preserve"> individuals</w:t>
      </w:r>
      <w:r w:rsidRPr="003468B8">
        <w:t xml:space="preserve"> since it will not involve ad</w:t>
      </w:r>
      <w:r w:rsidR="008C45C2">
        <w:t>ditional human subjects</w:t>
      </w:r>
      <w:r w:rsidRPr="003468B8">
        <w:t xml:space="preserve"> and will only u</w:t>
      </w:r>
      <w:r>
        <w:t xml:space="preserve">se </w:t>
      </w:r>
      <w:r w:rsidRPr="003468B8">
        <w:t>data that has been collected routinely.</w:t>
      </w:r>
    </w:p>
    <w:p w14:paraId="01B71234" w14:textId="76356059" w:rsidR="00C05BF0" w:rsidRDefault="00C05BF0" w:rsidP="00FD721A">
      <w:pPr>
        <w:jc w:val="both"/>
        <w:rPr>
          <w:ins w:id="283" w:author="Haas, Andreas (ISPM)" w:date="2022-04-28T10:52:00Z"/>
        </w:rPr>
      </w:pPr>
    </w:p>
    <w:p w14:paraId="78BE315C" w14:textId="3378A084" w:rsidR="00C05BF0" w:rsidRDefault="00C05BF0" w:rsidP="00FD721A">
      <w:pPr>
        <w:jc w:val="both"/>
        <w:rPr>
          <w:ins w:id="284" w:author="Haas, Andreas (ISPM)" w:date="2022-04-28T10:52:00Z"/>
        </w:rPr>
      </w:pPr>
    </w:p>
    <w:p w14:paraId="35B2B8CD" w14:textId="246869F0" w:rsidR="00C05BF0" w:rsidRDefault="00C05BF0" w:rsidP="00FD721A">
      <w:pPr>
        <w:jc w:val="both"/>
        <w:rPr>
          <w:ins w:id="285" w:author="Haas, Andreas (ISPM)" w:date="2022-04-28T10:52:00Z"/>
        </w:rPr>
      </w:pPr>
    </w:p>
    <w:p w14:paraId="54B4F161" w14:textId="0D44D17F" w:rsidR="00C05BF0" w:rsidRDefault="00C05BF0" w:rsidP="00FD721A">
      <w:pPr>
        <w:jc w:val="both"/>
        <w:rPr>
          <w:ins w:id="286" w:author="Haas, Andreas (ISPM)" w:date="2022-04-28T10:52:00Z"/>
        </w:rPr>
      </w:pPr>
      <w:ins w:id="287" w:author="Haas, Andreas (ISPM)" w:date="2022-04-28T10:52:00Z">
        <w:r>
          <w:t xml:space="preserve">Depression &gt;&gt;&gt;&gt; SU </w:t>
        </w:r>
      </w:ins>
    </w:p>
    <w:p w14:paraId="24259D86" w14:textId="5218F3D9" w:rsidR="00C05BF0" w:rsidRDefault="00C05BF0" w:rsidP="00FD721A">
      <w:pPr>
        <w:jc w:val="both"/>
        <w:rPr>
          <w:ins w:id="288" w:author="Haas, Andreas (ISPM)" w:date="2022-04-28T10:52:00Z"/>
        </w:rPr>
      </w:pPr>
    </w:p>
    <w:p w14:paraId="224FA154" w14:textId="63ECD0A8" w:rsidR="00C05BF0" w:rsidRDefault="00C05BF0" w:rsidP="00FD721A">
      <w:pPr>
        <w:jc w:val="both"/>
        <w:rPr>
          <w:ins w:id="289" w:author="Haas, Andreas (ISPM)" w:date="2022-04-28T10:52:00Z"/>
        </w:rPr>
      </w:pPr>
    </w:p>
    <w:p w14:paraId="0F0D9F44" w14:textId="7E7F7CA9" w:rsidR="00C05BF0" w:rsidRDefault="00C05BF0" w:rsidP="00FD721A">
      <w:pPr>
        <w:jc w:val="both"/>
        <w:rPr>
          <w:ins w:id="290" w:author="Haas, Andreas (ISPM)" w:date="2022-04-28T10:52:00Z"/>
        </w:rPr>
      </w:pPr>
      <w:ins w:id="291" w:author="Haas, Andreas (ISPM)" w:date="2022-04-28T10:52:00Z">
        <w:r w:rsidRPr="00C05BF0">
          <w:t>https://www.sciencedirect.com/science/article/pii/S0149763416306996?via%3Dihub</w:t>
        </w:r>
      </w:ins>
    </w:p>
    <w:p w14:paraId="7BDE6D15" w14:textId="1F0BAB0D" w:rsidR="00C05BF0" w:rsidRDefault="00C05BF0" w:rsidP="00FD721A">
      <w:pPr>
        <w:jc w:val="both"/>
        <w:rPr>
          <w:ins w:id="292" w:author="Haas, Andreas (ISPM)" w:date="2022-04-28T10:52:00Z"/>
        </w:rPr>
      </w:pPr>
    </w:p>
    <w:p w14:paraId="1DADE545" w14:textId="33414FD9" w:rsidR="00C05BF0" w:rsidRDefault="00C05BF0" w:rsidP="00FD721A">
      <w:pPr>
        <w:jc w:val="both"/>
        <w:rPr>
          <w:ins w:id="293" w:author="Haas, Andreas (ISPM)" w:date="2022-04-28T10:52:00Z"/>
        </w:rPr>
      </w:pPr>
    </w:p>
    <w:p w14:paraId="6BA1121E" w14:textId="427AFC12" w:rsidR="00C05BF0" w:rsidRDefault="00C05BF0" w:rsidP="00FD721A">
      <w:pPr>
        <w:jc w:val="both"/>
        <w:rPr>
          <w:ins w:id="294" w:author="Haas, Andreas (ISPM)" w:date="2022-04-28T10:52:00Z"/>
        </w:rPr>
      </w:pPr>
      <w:ins w:id="295" w:author="Haas, Andreas (ISPM)" w:date="2022-04-28T10:52:00Z">
        <w:r>
          <w:t>“</w:t>
        </w:r>
        <w:r>
          <w:t xml:space="preserve">For example, comorbidity may manifest in individuals who use substances and their specific psychotropic effects to cope with </w:t>
        </w:r>
        <w:r>
          <w:fldChar w:fldCharType="begin"/>
        </w:r>
        <w:r>
          <w:instrText xml:space="preserve"> HYPERLINK "https://www.sciencedirect.com/topics/psychology/emotional-distress" \o "Learn more about emotional distress from ScienceDirect's AI-generated Topic Pages" </w:instrText>
        </w:r>
        <w:r>
          <w:fldChar w:fldCharType="separate"/>
        </w:r>
        <w:r>
          <w:rPr>
            <w:rStyle w:val="Hyperlink"/>
          </w:rPr>
          <w:t>emotional distress</w:t>
        </w:r>
        <w:r>
          <w:fldChar w:fldCharType="end"/>
        </w:r>
        <w:r>
          <w:t xml:space="preserve"> and reduce dysph</w:t>
        </w:r>
        <w:bookmarkStart w:id="296" w:name="_GoBack"/>
        <w:bookmarkEnd w:id="296"/>
        <w:r>
          <w:t>oric symptoms associated with depression (</w:t>
        </w:r>
        <w:bookmarkStart w:id="297" w:name="bbib0490"/>
        <w:r>
          <w:fldChar w:fldCharType="begin"/>
        </w:r>
        <w:r>
          <w:instrText xml:space="preserve"> HYPERLINK "https://www.sciencedirect.com/science/article/pii/S0149763416306996?via%3Dihub" \l "bib0490" </w:instrText>
        </w:r>
        <w:r>
          <w:fldChar w:fldCharType="separate"/>
        </w:r>
        <w:r>
          <w:rPr>
            <w:rStyle w:val="Hyperlink"/>
          </w:rPr>
          <w:t>Kessler, 2004</w:t>
        </w:r>
        <w:r>
          <w:fldChar w:fldCharType="end"/>
        </w:r>
        <w:bookmarkEnd w:id="297"/>
        <w:r>
          <w:t xml:space="preserve">, </w:t>
        </w:r>
        <w:bookmarkStart w:id="298" w:name="bbib0495"/>
        <w:r>
          <w:fldChar w:fldCharType="begin"/>
        </w:r>
        <w:r>
          <w:instrText xml:space="preserve"> HYPERLINK "https://www.sciencedirect.com/science/article/pii/S0149763416306996?via%3Dihub" \l "bib0495" </w:instrText>
        </w:r>
        <w:r>
          <w:fldChar w:fldCharType="separate"/>
        </w:r>
        <w:proofErr w:type="spellStart"/>
        <w:r>
          <w:rPr>
            <w:rStyle w:val="Hyperlink"/>
          </w:rPr>
          <w:t>Khantzian</w:t>
        </w:r>
        <w:proofErr w:type="spellEnd"/>
        <w:r>
          <w:rPr>
            <w:rStyle w:val="Hyperlink"/>
          </w:rPr>
          <w:t>, 1985</w:t>
        </w:r>
        <w:r>
          <w:fldChar w:fldCharType="end"/>
        </w:r>
        <w:bookmarkEnd w:id="298"/>
        <w:r>
          <w:t xml:space="preserve">, </w:t>
        </w:r>
        <w:bookmarkStart w:id="299" w:name="bbib0500"/>
        <w:r>
          <w:fldChar w:fldCharType="begin"/>
        </w:r>
        <w:r>
          <w:instrText xml:space="preserve"> HYPERLINK "https://www.sciencedirect.com/science/article/pii/S0149763416306996?via%3Dihub" \l "bib0500" </w:instrText>
        </w:r>
        <w:r>
          <w:fldChar w:fldCharType="separate"/>
        </w:r>
        <w:proofErr w:type="spellStart"/>
        <w:r>
          <w:rPr>
            <w:rStyle w:val="Hyperlink"/>
          </w:rPr>
          <w:t>Khantzian</w:t>
        </w:r>
        <w:proofErr w:type="spellEnd"/>
        <w:r>
          <w:rPr>
            <w:rStyle w:val="Hyperlink"/>
          </w:rPr>
          <w:t>, 1997</w:t>
        </w:r>
        <w:r>
          <w:fldChar w:fldCharType="end"/>
        </w:r>
        <w:bookmarkEnd w:id="299"/>
        <w:r>
          <w:t xml:space="preserve">, </w:t>
        </w:r>
        <w:bookmarkStart w:id="300" w:name="bbib1030"/>
        <w:r>
          <w:fldChar w:fldCharType="begin"/>
        </w:r>
        <w:r>
          <w:instrText xml:space="preserve"> HYPERLINK "https://www.sciencedirect.com/science/article/pii/S0149763416306996?via%3Dihub" \l "bib1030" </w:instrText>
        </w:r>
        <w:r>
          <w:fldChar w:fldCharType="separate"/>
        </w:r>
        <w:proofErr w:type="spellStart"/>
        <w:r>
          <w:rPr>
            <w:rStyle w:val="Hyperlink"/>
          </w:rPr>
          <w:t>Swendsen</w:t>
        </w:r>
        <w:proofErr w:type="spellEnd"/>
        <w:r>
          <w:rPr>
            <w:rStyle w:val="Hyperlink"/>
          </w:rPr>
          <w:t xml:space="preserve"> et al., 2010</w:t>
        </w:r>
        <w:r>
          <w:fldChar w:fldCharType="end"/>
        </w:r>
        <w:bookmarkEnd w:id="300"/>
        <w:r>
          <w:t>) (</w:t>
        </w:r>
        <w:bookmarkStart w:id="301" w:name="bfig0005"/>
        <w:r>
          <w:fldChar w:fldCharType="begin"/>
        </w:r>
        <w:r>
          <w:instrText xml:space="preserve"> HYPERLINK "https://www.sciencedirect.com/science/article/pii/S0149763416306996?via%3Dihub" \l "fig0005" </w:instrText>
        </w:r>
        <w:r>
          <w:fldChar w:fldCharType="separate"/>
        </w:r>
        <w:r>
          <w:rPr>
            <w:rStyle w:val="Hyperlink"/>
          </w:rPr>
          <w:t>Fig. 1</w:t>
        </w:r>
        <w:r>
          <w:fldChar w:fldCharType="end"/>
        </w:r>
        <w:bookmarkEnd w:id="301"/>
        <w:r>
          <w:t>a).</w:t>
        </w:r>
        <w:r>
          <w:t>”</w:t>
        </w:r>
      </w:ins>
    </w:p>
    <w:p w14:paraId="032517EF" w14:textId="4113D3B0" w:rsidR="00C05BF0" w:rsidRDefault="00C05BF0" w:rsidP="00FD721A">
      <w:pPr>
        <w:jc w:val="both"/>
        <w:rPr>
          <w:ins w:id="302" w:author="Haas, Andreas (ISPM)" w:date="2022-04-28T10:52:00Z"/>
        </w:rPr>
      </w:pPr>
    </w:p>
    <w:p w14:paraId="30ACD2B2" w14:textId="711BB347" w:rsidR="00C05BF0" w:rsidRDefault="00C05BF0" w:rsidP="00FD721A">
      <w:pPr>
        <w:jc w:val="both"/>
        <w:rPr>
          <w:ins w:id="303" w:author="Haas, Andreas (ISPM)" w:date="2022-04-28T10:52:00Z"/>
        </w:rPr>
      </w:pPr>
    </w:p>
    <w:p w14:paraId="4EB9A8F9" w14:textId="1CF8B9C3" w:rsidR="00C05BF0" w:rsidRDefault="00C05BF0" w:rsidP="00FD721A">
      <w:pPr>
        <w:jc w:val="both"/>
        <w:rPr>
          <w:ins w:id="304" w:author="Haas, Andreas (ISPM)" w:date="2022-04-28T10:53:00Z"/>
        </w:rPr>
      </w:pPr>
      <w:ins w:id="305" w:author="Haas, Andreas (ISPM)" w:date="2022-04-28T10:52:00Z">
        <w:r>
          <w:t>We are not considering the effec</w:t>
        </w:r>
      </w:ins>
      <w:ins w:id="306" w:author="Haas, Andreas (ISPM)" w:date="2022-04-28T10:53:00Z">
        <w:r>
          <w:t xml:space="preserve">t of SU   &gt;&gt;&gt;&gt;&gt; Depression </w:t>
        </w:r>
      </w:ins>
    </w:p>
    <w:p w14:paraId="0CFB28A9" w14:textId="1A53A56D" w:rsidR="00C05BF0" w:rsidRDefault="00C05BF0" w:rsidP="00FD721A">
      <w:pPr>
        <w:jc w:val="both"/>
        <w:rPr>
          <w:ins w:id="307" w:author="Haas, Andreas (ISPM)" w:date="2022-04-28T10:53:00Z"/>
        </w:rPr>
      </w:pPr>
    </w:p>
    <w:p w14:paraId="15FE0BC2" w14:textId="77777777" w:rsidR="00C05BF0" w:rsidRDefault="00C05BF0" w:rsidP="00FD721A">
      <w:pPr>
        <w:jc w:val="both"/>
        <w:rPr>
          <w:ins w:id="308" w:author="Haas, Andreas (ISPM)" w:date="2022-04-27T15:23:00Z"/>
        </w:rPr>
        <w:sectPr w:rsidR="00C05BF0" w:rsidSect="007863CF">
          <w:headerReference w:type="first" r:id="rId15"/>
          <w:pgSz w:w="11906" w:h="16838"/>
          <w:pgMar w:top="1440" w:right="1440" w:bottom="1440" w:left="1440" w:header="708" w:footer="708" w:gutter="0"/>
          <w:pgNumType w:start="1"/>
          <w:cols w:space="708"/>
          <w:titlePg/>
          <w:docGrid w:linePitch="360"/>
        </w:sectPr>
      </w:pPr>
    </w:p>
    <w:p w14:paraId="164578D7" w14:textId="6F02CC9B" w:rsidR="00606FFD" w:rsidRDefault="00606FFD" w:rsidP="00FD721A">
      <w:pPr>
        <w:jc w:val="both"/>
      </w:pPr>
      <w:r>
        <w:rPr>
          <w:noProof/>
          <w:lang w:val="en-GB" w:eastAsia="en-GB"/>
        </w:rPr>
        <w:lastRenderedPageBreak/>
        <w:drawing>
          <wp:inline distT="0" distB="0" distL="0" distR="0" wp14:anchorId="73CF3EC6" wp14:editId="160B0CC2">
            <wp:extent cx="10234719" cy="3800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64355" cy="3811480"/>
                    </a:xfrm>
                    <a:prstGeom prst="rect">
                      <a:avLst/>
                    </a:prstGeom>
                    <a:noFill/>
                  </pic:spPr>
                </pic:pic>
              </a:graphicData>
            </a:graphic>
          </wp:inline>
        </w:drawing>
      </w:r>
    </w:p>
    <w:p w14:paraId="37BB202B" w14:textId="20CDD249" w:rsidR="00606FFD" w:rsidRDefault="00606FFD" w:rsidP="00FD721A">
      <w:pPr>
        <w:jc w:val="both"/>
      </w:pPr>
    </w:p>
    <w:p w14:paraId="13090AFF" w14:textId="77777777" w:rsidR="00606FFD" w:rsidRDefault="00606FFD" w:rsidP="00FD721A">
      <w:pPr>
        <w:jc w:val="both"/>
        <w:sectPr w:rsidR="00606FFD" w:rsidSect="00606FFD">
          <w:pgSz w:w="16838" w:h="11906" w:orient="landscape"/>
          <w:pgMar w:top="720" w:right="720" w:bottom="720" w:left="720" w:header="708" w:footer="708" w:gutter="0"/>
          <w:pgNumType w:start="1"/>
          <w:cols w:space="708"/>
          <w:titlePg/>
          <w:docGrid w:linePitch="360"/>
        </w:sectPr>
      </w:pPr>
    </w:p>
    <w:p w14:paraId="63ECCBB6" w14:textId="11A0160F" w:rsidR="009F5032" w:rsidRDefault="009F5032" w:rsidP="00FD721A">
      <w:pPr>
        <w:jc w:val="both"/>
      </w:pPr>
      <w:r>
        <w:lastRenderedPageBreak/>
        <w:br w:type="page"/>
      </w:r>
    </w:p>
    <w:p w14:paraId="0E4FEA46" w14:textId="77777777" w:rsidR="009F5032" w:rsidRPr="00B01542" w:rsidRDefault="009F5032" w:rsidP="009F5032">
      <w:pPr>
        <w:rPr>
          <w:b/>
          <w:lang w:val="fr-FR"/>
        </w:rPr>
      </w:pPr>
      <w:r w:rsidRPr="00B01542">
        <w:rPr>
          <w:b/>
          <w:lang w:val="fr-FR"/>
        </w:rPr>
        <w:lastRenderedPageBreak/>
        <w:t xml:space="preserve">4. </w:t>
      </w:r>
      <w:proofErr w:type="spellStart"/>
      <w:r w:rsidRPr="00B01542">
        <w:rPr>
          <w:b/>
          <w:lang w:val="fr-FR"/>
        </w:rPr>
        <w:t>References</w:t>
      </w:r>
      <w:proofErr w:type="spellEnd"/>
    </w:p>
    <w:p w14:paraId="2ADB3B26" w14:textId="136C1629" w:rsidR="001722CE" w:rsidRDefault="001722CE" w:rsidP="001E513D">
      <w:pPr>
        <w:widowControl w:val="0"/>
        <w:autoSpaceDE w:val="0"/>
        <w:autoSpaceDN w:val="0"/>
        <w:adjustRightInd w:val="0"/>
        <w:ind w:left="640" w:hanging="640"/>
        <w:jc w:val="both"/>
        <w:rPr>
          <w:rFonts w:ascii="Courier New" w:hAnsi="Courier New" w:cs="Courier New"/>
          <w:sz w:val="20"/>
          <w:szCs w:val="20"/>
        </w:rPr>
      </w:pPr>
    </w:p>
    <w:p w14:paraId="2D236800" w14:textId="77777777" w:rsidR="001E513D" w:rsidRPr="001E513D" w:rsidRDefault="00BF6972" w:rsidP="001E513D">
      <w:pPr>
        <w:pStyle w:val="EndNoteBibliography"/>
        <w:jc w:val="both"/>
      </w:pPr>
      <w:r>
        <w:rPr>
          <w:rFonts w:ascii="Georgia" w:hAnsi="Georgia"/>
          <w:b/>
          <w:sz w:val="24"/>
          <w:szCs w:val="24"/>
        </w:rPr>
        <w:fldChar w:fldCharType="begin"/>
      </w:r>
      <w:r>
        <w:rPr>
          <w:rFonts w:ascii="Georgia" w:hAnsi="Georgia"/>
          <w:b/>
          <w:sz w:val="24"/>
          <w:szCs w:val="24"/>
        </w:rPr>
        <w:instrText xml:space="preserve"> ADDIN EN.REFLIST </w:instrText>
      </w:r>
      <w:r>
        <w:rPr>
          <w:rFonts w:ascii="Georgia" w:hAnsi="Georgia"/>
          <w:b/>
          <w:sz w:val="24"/>
          <w:szCs w:val="24"/>
        </w:rPr>
        <w:fldChar w:fldCharType="separate"/>
      </w:r>
      <w:r w:rsidR="001E513D" w:rsidRPr="001E513D">
        <w:t>1.</w:t>
      </w:r>
      <w:r w:rsidR="001E513D" w:rsidRPr="001E513D">
        <w:tab/>
        <w:t>O'Donnell CJ, Schwartz Longacre L, Cohen BE, Fayad ZA, Gillespie CF, Liberzon I, et al. Posttraumatic Stress Disorder and Cardiovascular Disease: State of the Science, Knowledge Gaps, and Research Opportunities. JAMA Cardiol. 2021;6(10):1207-16.</w:t>
      </w:r>
    </w:p>
    <w:p w14:paraId="659A2B1F" w14:textId="77777777" w:rsidR="001E513D" w:rsidRPr="001E513D" w:rsidRDefault="001E513D" w:rsidP="001E513D">
      <w:pPr>
        <w:pStyle w:val="EndNoteBibliography"/>
        <w:jc w:val="both"/>
      </w:pPr>
      <w:r w:rsidRPr="001E513D">
        <w:t>2.</w:t>
      </w:r>
      <w:r w:rsidRPr="001E513D">
        <w:tab/>
        <w:t>Edmondson D, von Kanel R. Post-traumatic stress disorder and cardiovascular disease. Lancet Psychiatry. 2017;4(4):320-9.</w:t>
      </w:r>
    </w:p>
    <w:p w14:paraId="2C4A5B70" w14:textId="77777777" w:rsidR="001E513D" w:rsidRPr="001E513D" w:rsidRDefault="001E513D" w:rsidP="001E513D">
      <w:pPr>
        <w:pStyle w:val="EndNoteBibliography"/>
        <w:jc w:val="both"/>
      </w:pPr>
      <w:r w:rsidRPr="001E513D">
        <w:t>3.</w:t>
      </w:r>
      <w:r w:rsidRPr="001E513D">
        <w:tab/>
        <w:t>Jacquet-Smailovic M, Brennsthul MJ, Denis I, Kirche A, Tarquinio C, Tarquinio C. Relationship between Post-traumatic Stress Disorder and subsequent myocardial infarction: a systematic review and meta-analysis. J Affect Disord. 2022;297:525-35.</w:t>
      </w:r>
    </w:p>
    <w:p w14:paraId="4B7BD082" w14:textId="77777777" w:rsidR="001E513D" w:rsidRPr="001E513D" w:rsidRDefault="001E513D" w:rsidP="001E513D">
      <w:pPr>
        <w:pStyle w:val="EndNoteBibliography"/>
        <w:jc w:val="both"/>
      </w:pPr>
      <w:r w:rsidRPr="001E513D">
        <w:t>4.</w:t>
      </w:r>
      <w:r w:rsidRPr="001E513D">
        <w:tab/>
        <w:t>Alegria M, NeMoyer A, Falgas Bague I, Wang Y, Alvarez K. Social Determinants of Mental Health: Where We Are and Where We Need to Go. Curr Psychiatry Rep. 2018;20(11):95.</w:t>
      </w:r>
    </w:p>
    <w:p w14:paraId="20B69D64" w14:textId="77777777" w:rsidR="001E513D" w:rsidRPr="001E513D" w:rsidRDefault="001E513D" w:rsidP="001E513D">
      <w:pPr>
        <w:pStyle w:val="EndNoteBibliography"/>
        <w:jc w:val="both"/>
      </w:pPr>
      <w:r w:rsidRPr="001E513D">
        <w:t>5.</w:t>
      </w:r>
      <w:r w:rsidRPr="001E513D">
        <w:tab/>
        <w:t>Mukong AK, Van Walbeek C, Ross H. Lifestyle and Income-related Inequality in Health in South Africa. Int J Equity Health. 2017;16(1):103.</w:t>
      </w:r>
    </w:p>
    <w:p w14:paraId="37C4BB64" w14:textId="77777777" w:rsidR="001E513D" w:rsidRPr="001E513D" w:rsidRDefault="001E513D" w:rsidP="001E513D">
      <w:pPr>
        <w:pStyle w:val="EndNoteBibliography"/>
        <w:jc w:val="both"/>
      </w:pPr>
      <w:r w:rsidRPr="001E513D">
        <w:t>6.</w:t>
      </w:r>
      <w:r w:rsidRPr="001E513D">
        <w:tab/>
        <w:t>Zhang YB, Pan XF, Chen J, Cao A, Xia L, Zhang Y, et al. Combined lifestyle factors, all-cause mortality and cardiovascular disease: a systematic review and meta-analysis of prospective cohort studies. J Epidemiol Community Health. 2021;75(1):92-9.</w:t>
      </w:r>
    </w:p>
    <w:p w14:paraId="24F9676C" w14:textId="77777777" w:rsidR="001E513D" w:rsidRPr="001E513D" w:rsidRDefault="001E513D" w:rsidP="001E513D">
      <w:pPr>
        <w:pStyle w:val="EndNoteBibliography"/>
        <w:jc w:val="both"/>
      </w:pPr>
      <w:r w:rsidRPr="001E513D">
        <w:t>7.</w:t>
      </w:r>
      <w:r w:rsidRPr="001E513D">
        <w:tab/>
        <w:t>Jacquet-Smailovic M, Tarquinio C, Alla F, Denis I, Kirche A, Tarquinio C, et al. Posttraumatic Stress Disorder Following Myocardial Infarction: A Systematic Review. J Trauma Stress. 2021;34(1):190-9.</w:t>
      </w:r>
    </w:p>
    <w:p w14:paraId="47B96FC4" w14:textId="23378BC2" w:rsidR="000E3A21" w:rsidRPr="009736E2" w:rsidRDefault="00BF6972" w:rsidP="001E513D">
      <w:pPr>
        <w:spacing w:after="200" w:line="276" w:lineRule="auto"/>
        <w:jc w:val="both"/>
        <w:rPr>
          <w:rFonts w:ascii="Georgia" w:hAnsi="Georgia"/>
          <w:b/>
          <w:sz w:val="24"/>
          <w:szCs w:val="24"/>
        </w:rPr>
      </w:pPr>
      <w:r>
        <w:rPr>
          <w:rFonts w:ascii="Georgia" w:hAnsi="Georgia"/>
          <w:b/>
          <w:sz w:val="24"/>
          <w:szCs w:val="24"/>
        </w:rPr>
        <w:fldChar w:fldCharType="end"/>
      </w:r>
    </w:p>
    <w:sectPr w:rsidR="000E3A21" w:rsidRPr="009736E2" w:rsidSect="007863CF">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Haas, Andreas (ISPM)" w:date="2022-04-27T10:22:00Z" w:initials="HA(">
    <w:p w14:paraId="721ED85F" w14:textId="55E8140E" w:rsidR="00373986" w:rsidRDefault="00373986">
      <w:pPr>
        <w:pStyle w:val="CommentText"/>
      </w:pPr>
      <w:r>
        <w:rPr>
          <w:rStyle w:val="CommentReference"/>
        </w:rPr>
        <w:annotationRef/>
      </w:r>
      <w:r>
        <w:t xml:space="preserve">Do you mean CVD risk factors. </w:t>
      </w:r>
    </w:p>
  </w:comment>
  <w:comment w:id="54" w:author="Haas, Andreas (ISPM)" w:date="2022-04-27T10:18:00Z" w:initials="HA(">
    <w:p w14:paraId="1DDAD72E" w14:textId="1C047590" w:rsidR="00373986" w:rsidRDefault="00373986">
      <w:pPr>
        <w:pStyle w:val="CommentText"/>
      </w:pPr>
      <w:r>
        <w:rPr>
          <w:rStyle w:val="CommentReference"/>
        </w:rPr>
        <w:annotationRef/>
      </w:r>
      <w:r>
        <w:t xml:space="preserve">This sentence is not a contradiction of the previous sentence but supports it. However, doesn’t work here. </w:t>
      </w:r>
    </w:p>
  </w:comment>
  <w:comment w:id="61" w:author="Haas, Andreas (ISPM)" w:date="2022-04-27T10:54:00Z" w:initials="HA(">
    <w:p w14:paraId="1EE9F23C" w14:textId="42B0CD14" w:rsidR="00E54CD3" w:rsidRDefault="00E54CD3">
      <w:pPr>
        <w:pStyle w:val="CommentText"/>
      </w:pPr>
      <w:r>
        <w:rPr>
          <w:rStyle w:val="CommentReference"/>
        </w:rPr>
        <w:annotationRef/>
      </w:r>
      <w:r>
        <w:t xml:space="preserve">You need to cite these studies. Does the systematic review (3) also support this claim? I didn’t see anything about adjustment for CVD risk factors in the review (at least not in the abstract. </w:t>
      </w:r>
    </w:p>
  </w:comment>
  <w:comment w:id="63" w:author="Haas, Andreas (ISPM)" w:date="2022-04-27T15:46:00Z" w:initials="HA(">
    <w:p w14:paraId="2D6F92A9" w14:textId="131809FA" w:rsidR="00F82C9A" w:rsidRDefault="00F82C9A">
      <w:pPr>
        <w:pStyle w:val="CommentText"/>
      </w:pPr>
      <w:r>
        <w:rPr>
          <w:rStyle w:val="CommentReference"/>
        </w:rPr>
        <w:annotationRef/>
      </w:r>
      <w:r>
        <w:t>Reference needed</w:t>
      </w:r>
    </w:p>
  </w:comment>
  <w:comment w:id="68" w:author="Haas, Andreas (ISPM)" w:date="2022-04-27T15:39:00Z" w:initials="HA(">
    <w:p w14:paraId="1B010268" w14:textId="176F2D0A" w:rsidR="00D51EAD" w:rsidRDefault="00D51EAD">
      <w:pPr>
        <w:pStyle w:val="CommentText"/>
      </w:pPr>
      <w:r>
        <w:rPr>
          <w:rStyle w:val="CommentReference"/>
        </w:rPr>
        <w:annotationRef/>
      </w:r>
      <w:r>
        <w:t>This should be moved to gap in the literature: There are not data from Africa. All from the US</w:t>
      </w:r>
    </w:p>
  </w:comment>
  <w:comment w:id="85" w:author="Haas, Andreas (ISPM)" w:date="2022-04-27T15:40:00Z" w:initials="HA(">
    <w:p w14:paraId="695094FB" w14:textId="53705CE4" w:rsidR="00D51EAD" w:rsidRDefault="00D51EAD" w:rsidP="00D51EAD">
      <w:pPr>
        <w:jc w:val="both"/>
      </w:pPr>
      <w:r>
        <w:rPr>
          <w:rStyle w:val="CommentReference"/>
        </w:rPr>
        <w:annotationRef/>
      </w:r>
      <w:r>
        <w:rPr>
          <w:rStyle w:val="CommentReference"/>
        </w:rPr>
        <w:annotationRef/>
      </w:r>
      <w:r>
        <w:t>Shouldn’t this section come after “The current scientific literature shows an association between PTSD and cardiovascular disease (CVD) and cardiovascular</w:t>
      </w:r>
      <w:r>
        <w:rPr>
          <w:rStyle w:val="CommentReference"/>
        </w:rPr>
        <w:annotationRef/>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w:t>
      </w:r>
    </w:p>
    <w:p w14:paraId="18A86C66" w14:textId="1053492B" w:rsidR="00D51EAD" w:rsidRDefault="00D51EAD" w:rsidP="00D51EAD">
      <w:pPr>
        <w:jc w:val="both"/>
      </w:pPr>
    </w:p>
    <w:p w14:paraId="662AAE5E" w14:textId="22512CFA" w:rsidR="00D51EAD" w:rsidRDefault="00D51EAD" w:rsidP="00D51EAD">
      <w:pPr>
        <w:jc w:val="both"/>
      </w:pPr>
      <w:r>
        <w:t>I moved it up</w:t>
      </w:r>
    </w:p>
    <w:p w14:paraId="30E3241D" w14:textId="14ED2928" w:rsidR="00D51EAD" w:rsidRDefault="00D51EA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1ED85F" w15:done="0"/>
  <w15:commentEx w15:paraId="1DDAD72E" w15:done="0"/>
  <w15:commentEx w15:paraId="1EE9F23C" w15:done="0"/>
  <w15:commentEx w15:paraId="2D6F92A9" w15:done="0"/>
  <w15:commentEx w15:paraId="1B010268" w15:done="0"/>
  <w15:commentEx w15:paraId="30E3241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A31E1D" w14:textId="77777777" w:rsidR="00A17A21" w:rsidRDefault="00A17A21" w:rsidP="001947AB">
      <w:r>
        <w:separator/>
      </w:r>
    </w:p>
  </w:endnote>
  <w:endnote w:type="continuationSeparator" w:id="0">
    <w:p w14:paraId="6C8EFD19" w14:textId="77777777" w:rsidR="00A17A21" w:rsidRDefault="00A17A21"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911BD4" w14:textId="77777777" w:rsidR="00A17A21" w:rsidRDefault="00A17A21" w:rsidP="001947AB">
      <w:r>
        <w:separator/>
      </w:r>
    </w:p>
  </w:footnote>
  <w:footnote w:type="continuationSeparator" w:id="0">
    <w:p w14:paraId="3838CD4D" w14:textId="77777777" w:rsidR="00A17A21" w:rsidRDefault="00A17A21" w:rsidP="001947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926CC" w14:textId="003FCBC6" w:rsidR="00AC2963" w:rsidRDefault="00AC2963">
    <w:pPr>
      <w:pStyle w:val="Header"/>
    </w:pPr>
    <w:proofErr w:type="spellStart"/>
    <w:r>
      <w:t>IeDEA</w:t>
    </w:r>
    <w:proofErr w:type="spellEnd"/>
    <w:r>
      <w:t>-SA Regional concept template</w:t>
    </w:r>
    <w:r w:rsidR="00165620">
      <w:t xml:space="preserve"> v2.1</w:t>
    </w:r>
    <w:r>
      <w:t xml:space="preserve">, </w:t>
    </w:r>
    <w:r w:rsidR="00C363B9">
      <w:t>19 October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as, Andreas (ISPM)">
    <w15:presenceInfo w15:providerId="AD" w15:userId="S-1-5-21-1442852101-4018948630-3783845812-953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UFkubmxuamBhYWRko6SsGpxcWZ+XkgBUa1AEHjzGws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5&lt;/item&gt;&lt;item&gt;86&lt;/item&gt;&lt;item&gt;87&lt;/item&gt;&lt;item&gt;88&lt;/item&gt;&lt;item&gt;89&lt;/item&gt;&lt;/record-ids&gt;&lt;/item&gt;&lt;/Libraries&gt;"/>
  </w:docVars>
  <w:rsids>
    <w:rsidRoot w:val="00716321"/>
    <w:rsid w:val="00000AFB"/>
    <w:rsid w:val="00002D16"/>
    <w:rsid w:val="000169DE"/>
    <w:rsid w:val="00020943"/>
    <w:rsid w:val="00021481"/>
    <w:rsid w:val="00027743"/>
    <w:rsid w:val="000302C8"/>
    <w:rsid w:val="000419D6"/>
    <w:rsid w:val="000462F9"/>
    <w:rsid w:val="0004762F"/>
    <w:rsid w:val="0005393C"/>
    <w:rsid w:val="000710AD"/>
    <w:rsid w:val="00072645"/>
    <w:rsid w:val="00077629"/>
    <w:rsid w:val="000939E6"/>
    <w:rsid w:val="0009495A"/>
    <w:rsid w:val="000A6E47"/>
    <w:rsid w:val="000B0441"/>
    <w:rsid w:val="000C2473"/>
    <w:rsid w:val="000C7487"/>
    <w:rsid w:val="000D03D3"/>
    <w:rsid w:val="000D331D"/>
    <w:rsid w:val="000D6D7D"/>
    <w:rsid w:val="000E0AF7"/>
    <w:rsid w:val="000E3A21"/>
    <w:rsid w:val="000E44CA"/>
    <w:rsid w:val="0010277C"/>
    <w:rsid w:val="00123CCA"/>
    <w:rsid w:val="00125CD7"/>
    <w:rsid w:val="00126976"/>
    <w:rsid w:val="00126C22"/>
    <w:rsid w:val="00136034"/>
    <w:rsid w:val="0014363E"/>
    <w:rsid w:val="00154BC8"/>
    <w:rsid w:val="0015704D"/>
    <w:rsid w:val="00163120"/>
    <w:rsid w:val="00165620"/>
    <w:rsid w:val="00170B5D"/>
    <w:rsid w:val="001722CE"/>
    <w:rsid w:val="001765EE"/>
    <w:rsid w:val="00183C96"/>
    <w:rsid w:val="00187099"/>
    <w:rsid w:val="0019195B"/>
    <w:rsid w:val="0019394F"/>
    <w:rsid w:val="001947AB"/>
    <w:rsid w:val="001A2D8F"/>
    <w:rsid w:val="001A704E"/>
    <w:rsid w:val="001B5D35"/>
    <w:rsid w:val="001D4337"/>
    <w:rsid w:val="001E49AF"/>
    <w:rsid w:val="001E513D"/>
    <w:rsid w:val="001E7411"/>
    <w:rsid w:val="001F1154"/>
    <w:rsid w:val="001F1295"/>
    <w:rsid w:val="001F44AA"/>
    <w:rsid w:val="001F52C0"/>
    <w:rsid w:val="00224644"/>
    <w:rsid w:val="00225B41"/>
    <w:rsid w:val="00226B8F"/>
    <w:rsid w:val="00227CD6"/>
    <w:rsid w:val="00237208"/>
    <w:rsid w:val="00243962"/>
    <w:rsid w:val="002457F7"/>
    <w:rsid w:val="00254368"/>
    <w:rsid w:val="00280408"/>
    <w:rsid w:val="0029620C"/>
    <w:rsid w:val="002976BA"/>
    <w:rsid w:val="002A54EF"/>
    <w:rsid w:val="002C147D"/>
    <w:rsid w:val="002C3085"/>
    <w:rsid w:val="002C4AF3"/>
    <w:rsid w:val="002D665D"/>
    <w:rsid w:val="002E527D"/>
    <w:rsid w:val="002E66E3"/>
    <w:rsid w:val="002F3DD1"/>
    <w:rsid w:val="00312A0E"/>
    <w:rsid w:val="00332C71"/>
    <w:rsid w:val="003459B1"/>
    <w:rsid w:val="003534FB"/>
    <w:rsid w:val="00355E78"/>
    <w:rsid w:val="00363ED4"/>
    <w:rsid w:val="00371DA3"/>
    <w:rsid w:val="00373986"/>
    <w:rsid w:val="00395749"/>
    <w:rsid w:val="003A5941"/>
    <w:rsid w:val="003C11E1"/>
    <w:rsid w:val="003C2F6F"/>
    <w:rsid w:val="003D1BC9"/>
    <w:rsid w:val="003D484B"/>
    <w:rsid w:val="003D7B46"/>
    <w:rsid w:val="003E39AC"/>
    <w:rsid w:val="003F3CE5"/>
    <w:rsid w:val="004120D0"/>
    <w:rsid w:val="00412511"/>
    <w:rsid w:val="0041487B"/>
    <w:rsid w:val="00427043"/>
    <w:rsid w:val="00430B51"/>
    <w:rsid w:val="00430CE3"/>
    <w:rsid w:val="00431379"/>
    <w:rsid w:val="00432A00"/>
    <w:rsid w:val="00432FE0"/>
    <w:rsid w:val="00435C89"/>
    <w:rsid w:val="00435CAE"/>
    <w:rsid w:val="00437B3F"/>
    <w:rsid w:val="004542BE"/>
    <w:rsid w:val="00455280"/>
    <w:rsid w:val="00460B6C"/>
    <w:rsid w:val="0046354F"/>
    <w:rsid w:val="004869F5"/>
    <w:rsid w:val="004A6C09"/>
    <w:rsid w:val="004A778A"/>
    <w:rsid w:val="004D3596"/>
    <w:rsid w:val="004D3DB9"/>
    <w:rsid w:val="004D42D7"/>
    <w:rsid w:val="004E26E1"/>
    <w:rsid w:val="004E42C8"/>
    <w:rsid w:val="004F731A"/>
    <w:rsid w:val="0052089D"/>
    <w:rsid w:val="005303BB"/>
    <w:rsid w:val="005372E7"/>
    <w:rsid w:val="00540A7A"/>
    <w:rsid w:val="005644AE"/>
    <w:rsid w:val="00565742"/>
    <w:rsid w:val="0057695A"/>
    <w:rsid w:val="00580A21"/>
    <w:rsid w:val="00585B3B"/>
    <w:rsid w:val="005909AF"/>
    <w:rsid w:val="005A2AF9"/>
    <w:rsid w:val="005A7E68"/>
    <w:rsid w:val="005B112E"/>
    <w:rsid w:val="005B3298"/>
    <w:rsid w:val="005B4C8B"/>
    <w:rsid w:val="005C7236"/>
    <w:rsid w:val="005D53EF"/>
    <w:rsid w:val="005D63FB"/>
    <w:rsid w:val="00606FFD"/>
    <w:rsid w:val="00607658"/>
    <w:rsid w:val="00611787"/>
    <w:rsid w:val="00614145"/>
    <w:rsid w:val="00616EEE"/>
    <w:rsid w:val="0062162E"/>
    <w:rsid w:val="00622414"/>
    <w:rsid w:val="00622E3E"/>
    <w:rsid w:val="00623CB3"/>
    <w:rsid w:val="00627F55"/>
    <w:rsid w:val="0063681C"/>
    <w:rsid w:val="0064138B"/>
    <w:rsid w:val="006452C1"/>
    <w:rsid w:val="00645AEF"/>
    <w:rsid w:val="006539E0"/>
    <w:rsid w:val="00674737"/>
    <w:rsid w:val="00686DC8"/>
    <w:rsid w:val="006879F9"/>
    <w:rsid w:val="006B266F"/>
    <w:rsid w:val="006B62B4"/>
    <w:rsid w:val="006C0409"/>
    <w:rsid w:val="006C3BC4"/>
    <w:rsid w:val="006C5B76"/>
    <w:rsid w:val="006D2725"/>
    <w:rsid w:val="006E1EA5"/>
    <w:rsid w:val="006E3304"/>
    <w:rsid w:val="006E36AE"/>
    <w:rsid w:val="006F37F4"/>
    <w:rsid w:val="006F71CB"/>
    <w:rsid w:val="00705E64"/>
    <w:rsid w:val="007060FE"/>
    <w:rsid w:val="00706167"/>
    <w:rsid w:val="007142CC"/>
    <w:rsid w:val="00716321"/>
    <w:rsid w:val="00717201"/>
    <w:rsid w:val="00717B6C"/>
    <w:rsid w:val="00726AF0"/>
    <w:rsid w:val="00733ABA"/>
    <w:rsid w:val="00735780"/>
    <w:rsid w:val="00762BFF"/>
    <w:rsid w:val="007631F3"/>
    <w:rsid w:val="00763F9C"/>
    <w:rsid w:val="007643B9"/>
    <w:rsid w:val="00776765"/>
    <w:rsid w:val="007863CF"/>
    <w:rsid w:val="0079077E"/>
    <w:rsid w:val="00790D56"/>
    <w:rsid w:val="00790F63"/>
    <w:rsid w:val="00797DEA"/>
    <w:rsid w:val="007B3999"/>
    <w:rsid w:val="007B4249"/>
    <w:rsid w:val="007B50DC"/>
    <w:rsid w:val="007C5B34"/>
    <w:rsid w:val="007C6068"/>
    <w:rsid w:val="007D1C29"/>
    <w:rsid w:val="007D524F"/>
    <w:rsid w:val="007D69E2"/>
    <w:rsid w:val="007D7C05"/>
    <w:rsid w:val="007F318B"/>
    <w:rsid w:val="00814CA5"/>
    <w:rsid w:val="00816B20"/>
    <w:rsid w:val="008214DB"/>
    <w:rsid w:val="00830F71"/>
    <w:rsid w:val="00861A04"/>
    <w:rsid w:val="008645DC"/>
    <w:rsid w:val="00865A30"/>
    <w:rsid w:val="00867D88"/>
    <w:rsid w:val="00873901"/>
    <w:rsid w:val="008744DB"/>
    <w:rsid w:val="008751A4"/>
    <w:rsid w:val="00882B7E"/>
    <w:rsid w:val="008864EB"/>
    <w:rsid w:val="00892259"/>
    <w:rsid w:val="008979A2"/>
    <w:rsid w:val="008A6F5C"/>
    <w:rsid w:val="008B4217"/>
    <w:rsid w:val="008B7150"/>
    <w:rsid w:val="008C3FC3"/>
    <w:rsid w:val="008C45C2"/>
    <w:rsid w:val="008D1FEF"/>
    <w:rsid w:val="008D7B8F"/>
    <w:rsid w:val="008E2F9F"/>
    <w:rsid w:val="008F30BC"/>
    <w:rsid w:val="008F318D"/>
    <w:rsid w:val="008F409A"/>
    <w:rsid w:val="00902342"/>
    <w:rsid w:val="00907B7E"/>
    <w:rsid w:val="00912D14"/>
    <w:rsid w:val="00914183"/>
    <w:rsid w:val="009322FF"/>
    <w:rsid w:val="0093451C"/>
    <w:rsid w:val="009350B3"/>
    <w:rsid w:val="00961B9E"/>
    <w:rsid w:val="00963537"/>
    <w:rsid w:val="0096677E"/>
    <w:rsid w:val="00966AF2"/>
    <w:rsid w:val="00972B9B"/>
    <w:rsid w:val="009736E2"/>
    <w:rsid w:val="009742D8"/>
    <w:rsid w:val="00985390"/>
    <w:rsid w:val="0098596F"/>
    <w:rsid w:val="009A3C6F"/>
    <w:rsid w:val="009A5D42"/>
    <w:rsid w:val="009A725A"/>
    <w:rsid w:val="009C0BBD"/>
    <w:rsid w:val="009C6A3D"/>
    <w:rsid w:val="009D5D46"/>
    <w:rsid w:val="009F308D"/>
    <w:rsid w:val="009F5032"/>
    <w:rsid w:val="009F5CA9"/>
    <w:rsid w:val="009F7E42"/>
    <w:rsid w:val="00A005A4"/>
    <w:rsid w:val="00A01178"/>
    <w:rsid w:val="00A168A0"/>
    <w:rsid w:val="00A17A21"/>
    <w:rsid w:val="00A25B4F"/>
    <w:rsid w:val="00A3015D"/>
    <w:rsid w:val="00A40C5F"/>
    <w:rsid w:val="00A41D76"/>
    <w:rsid w:val="00A44C56"/>
    <w:rsid w:val="00A47952"/>
    <w:rsid w:val="00A5532B"/>
    <w:rsid w:val="00A576B8"/>
    <w:rsid w:val="00A63313"/>
    <w:rsid w:val="00A679D1"/>
    <w:rsid w:val="00A75095"/>
    <w:rsid w:val="00A9305D"/>
    <w:rsid w:val="00A93338"/>
    <w:rsid w:val="00AA25BC"/>
    <w:rsid w:val="00AA497F"/>
    <w:rsid w:val="00AB6339"/>
    <w:rsid w:val="00AC0FAD"/>
    <w:rsid w:val="00AC2963"/>
    <w:rsid w:val="00AC455F"/>
    <w:rsid w:val="00AC7059"/>
    <w:rsid w:val="00AE149C"/>
    <w:rsid w:val="00AE38FE"/>
    <w:rsid w:val="00AF0754"/>
    <w:rsid w:val="00AF0853"/>
    <w:rsid w:val="00B0534E"/>
    <w:rsid w:val="00B07F52"/>
    <w:rsid w:val="00B12782"/>
    <w:rsid w:val="00B174B3"/>
    <w:rsid w:val="00B22959"/>
    <w:rsid w:val="00B31C71"/>
    <w:rsid w:val="00B33F84"/>
    <w:rsid w:val="00B369DD"/>
    <w:rsid w:val="00B37F0C"/>
    <w:rsid w:val="00B4490D"/>
    <w:rsid w:val="00B5546F"/>
    <w:rsid w:val="00B65BBA"/>
    <w:rsid w:val="00B752BC"/>
    <w:rsid w:val="00B767A3"/>
    <w:rsid w:val="00B8370C"/>
    <w:rsid w:val="00B932C8"/>
    <w:rsid w:val="00B94232"/>
    <w:rsid w:val="00B97B36"/>
    <w:rsid w:val="00BA5CEE"/>
    <w:rsid w:val="00BB3BE6"/>
    <w:rsid w:val="00BD0488"/>
    <w:rsid w:val="00BD5AA9"/>
    <w:rsid w:val="00BE66BF"/>
    <w:rsid w:val="00BF1717"/>
    <w:rsid w:val="00BF6972"/>
    <w:rsid w:val="00C04B31"/>
    <w:rsid w:val="00C05BF0"/>
    <w:rsid w:val="00C0654E"/>
    <w:rsid w:val="00C116FB"/>
    <w:rsid w:val="00C11BD2"/>
    <w:rsid w:val="00C1497B"/>
    <w:rsid w:val="00C24F37"/>
    <w:rsid w:val="00C27A99"/>
    <w:rsid w:val="00C363B9"/>
    <w:rsid w:val="00C42CC9"/>
    <w:rsid w:val="00C45787"/>
    <w:rsid w:val="00C56B13"/>
    <w:rsid w:val="00C623BF"/>
    <w:rsid w:val="00C62516"/>
    <w:rsid w:val="00C62E90"/>
    <w:rsid w:val="00C74D52"/>
    <w:rsid w:val="00C77695"/>
    <w:rsid w:val="00C81586"/>
    <w:rsid w:val="00C8380C"/>
    <w:rsid w:val="00C8791C"/>
    <w:rsid w:val="00C90BCC"/>
    <w:rsid w:val="00C94EAE"/>
    <w:rsid w:val="00CA398E"/>
    <w:rsid w:val="00CA4836"/>
    <w:rsid w:val="00CA7C04"/>
    <w:rsid w:val="00CB08C9"/>
    <w:rsid w:val="00CB0E93"/>
    <w:rsid w:val="00CF0FC9"/>
    <w:rsid w:val="00CF45AC"/>
    <w:rsid w:val="00CF7A90"/>
    <w:rsid w:val="00D00117"/>
    <w:rsid w:val="00D07C29"/>
    <w:rsid w:val="00D130E8"/>
    <w:rsid w:val="00D227C2"/>
    <w:rsid w:val="00D24183"/>
    <w:rsid w:val="00D31555"/>
    <w:rsid w:val="00D36438"/>
    <w:rsid w:val="00D51EAD"/>
    <w:rsid w:val="00D54194"/>
    <w:rsid w:val="00D54A67"/>
    <w:rsid w:val="00D56624"/>
    <w:rsid w:val="00D658C7"/>
    <w:rsid w:val="00D716C2"/>
    <w:rsid w:val="00D75712"/>
    <w:rsid w:val="00D767FB"/>
    <w:rsid w:val="00D85829"/>
    <w:rsid w:val="00D87EFF"/>
    <w:rsid w:val="00DA1974"/>
    <w:rsid w:val="00DA2D49"/>
    <w:rsid w:val="00DA4A46"/>
    <w:rsid w:val="00DC6AA7"/>
    <w:rsid w:val="00DD5902"/>
    <w:rsid w:val="00DE4A90"/>
    <w:rsid w:val="00DE6108"/>
    <w:rsid w:val="00DE6C75"/>
    <w:rsid w:val="00DF1403"/>
    <w:rsid w:val="00DF72D2"/>
    <w:rsid w:val="00E15F60"/>
    <w:rsid w:val="00E2036D"/>
    <w:rsid w:val="00E43D6E"/>
    <w:rsid w:val="00E479D9"/>
    <w:rsid w:val="00E47FAA"/>
    <w:rsid w:val="00E54CD3"/>
    <w:rsid w:val="00E63B48"/>
    <w:rsid w:val="00EA2A2A"/>
    <w:rsid w:val="00EA7B62"/>
    <w:rsid w:val="00EA7FEA"/>
    <w:rsid w:val="00EC03E9"/>
    <w:rsid w:val="00EC055C"/>
    <w:rsid w:val="00EC1979"/>
    <w:rsid w:val="00EC40A7"/>
    <w:rsid w:val="00EC77AB"/>
    <w:rsid w:val="00ED2A97"/>
    <w:rsid w:val="00ED3BC0"/>
    <w:rsid w:val="00F165C0"/>
    <w:rsid w:val="00F20BA0"/>
    <w:rsid w:val="00F26906"/>
    <w:rsid w:val="00F33E97"/>
    <w:rsid w:val="00F413DE"/>
    <w:rsid w:val="00F46554"/>
    <w:rsid w:val="00F5500C"/>
    <w:rsid w:val="00F70DC1"/>
    <w:rsid w:val="00F73589"/>
    <w:rsid w:val="00F73F63"/>
    <w:rsid w:val="00F75461"/>
    <w:rsid w:val="00F82C9A"/>
    <w:rsid w:val="00F8591C"/>
    <w:rsid w:val="00F86C80"/>
    <w:rsid w:val="00FD721A"/>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D536E8-6B8A-42AE-8911-9AB9B1FC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5586</Words>
  <Characters>31842</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37354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Haas, Andreas (ISPM)</cp:lastModifiedBy>
  <cp:revision>61</cp:revision>
  <cp:lastPrinted>2016-08-05T07:02:00Z</cp:lastPrinted>
  <dcterms:created xsi:type="dcterms:W3CDTF">2022-03-25T16:06:00Z</dcterms:created>
  <dcterms:modified xsi:type="dcterms:W3CDTF">2022-04-28T15:31:00Z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ies>
</file>