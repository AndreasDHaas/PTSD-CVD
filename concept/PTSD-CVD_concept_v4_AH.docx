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16BA" w14:textId="0A5A7A8C" w:rsidR="00432FE0" w:rsidRDefault="007631F3" w:rsidP="00412511">
      <w:pPr>
        <w:spacing w:line="360" w:lineRule="auto"/>
        <w:jc w:val="center"/>
        <w:rPr>
          <w:b/>
          <w:bCs/>
        </w:rPr>
      </w:pPr>
      <w:r>
        <w:rPr>
          <w:b/>
          <w:bCs/>
          <w:noProof/>
          <w:lang w:val="en-GB" w:eastAsia="en-GB"/>
        </w:rPr>
        <w:drawing>
          <wp:inline distT="0" distB="0" distL="0" distR="0" wp14:anchorId="4C1BFDDD" wp14:editId="431DBD57">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118B2340" w14:textId="77777777" w:rsidR="00D56624" w:rsidRDefault="00D56624" w:rsidP="00412511">
      <w:pPr>
        <w:spacing w:line="360" w:lineRule="auto"/>
        <w:jc w:val="center"/>
        <w:rPr>
          <w:b/>
          <w:bCs/>
        </w:rPr>
      </w:pPr>
    </w:p>
    <w:p w14:paraId="45D98CDF" w14:textId="6B1CBCAB" w:rsidR="00224644" w:rsidRPr="009736E2" w:rsidRDefault="002E66E3" w:rsidP="00B94232">
      <w:pPr>
        <w:spacing w:line="360" w:lineRule="auto"/>
        <w:jc w:val="center"/>
        <w:rPr>
          <w:rFonts w:ascii="Georgia" w:hAnsi="Georgia"/>
        </w:rPr>
      </w:pPr>
      <w:r w:rsidRPr="009736E2">
        <w:rPr>
          <w:rFonts w:ascii="Georgia" w:hAnsi="Georgia"/>
          <w:b/>
          <w:bCs/>
          <w:sz w:val="24"/>
          <w:szCs w:val="24"/>
        </w:rPr>
        <w:t xml:space="preserve">CONCEPT SHEET: </w:t>
      </w:r>
      <w:r w:rsidR="00AC2963" w:rsidRPr="009736E2">
        <w:rPr>
          <w:rFonts w:ascii="Georgia" w:hAnsi="Georgia"/>
          <w:b/>
          <w:bCs/>
          <w:sz w:val="24"/>
          <w:szCs w:val="24"/>
        </w:rPr>
        <w:t xml:space="preserve">REGIONAL </w:t>
      </w:r>
      <w:r w:rsidR="00B94232" w:rsidRPr="009736E2">
        <w:rPr>
          <w:rFonts w:ascii="Georgia" w:hAnsi="Georgia"/>
          <w:b/>
          <w:bCs/>
          <w:sz w:val="24"/>
          <w:szCs w:val="24"/>
        </w:rPr>
        <w:t>ANALYSES</w:t>
      </w:r>
    </w:p>
    <w:tbl>
      <w:tblPr>
        <w:tblStyle w:val="TableGrid"/>
        <w:tblW w:w="9502" w:type="dxa"/>
        <w:tblLook w:val="01E0" w:firstRow="1" w:lastRow="1" w:firstColumn="1" w:lastColumn="1" w:noHBand="0" w:noVBand="0"/>
      </w:tblPr>
      <w:tblGrid>
        <w:gridCol w:w="2306"/>
        <w:gridCol w:w="7196"/>
      </w:tblGrid>
      <w:tr w:rsidR="008D7B8F" w:rsidRPr="009736E2" w14:paraId="3F7BDE68" w14:textId="77777777" w:rsidTr="004D42D7">
        <w:trPr>
          <w:cantSplit/>
        </w:trPr>
        <w:tc>
          <w:tcPr>
            <w:tcW w:w="2306" w:type="dxa"/>
          </w:tcPr>
          <w:p w14:paraId="5B71D281" w14:textId="000BFC7B" w:rsidR="00435C89" w:rsidRPr="009736E2" w:rsidRDefault="00E43D6E" w:rsidP="00F165C0">
            <w:pPr>
              <w:spacing w:before="60" w:after="60"/>
              <w:rPr>
                <w:rFonts w:ascii="Georgia" w:hAnsi="Georgia"/>
                <w:b/>
                <w:bCs/>
                <w:sz w:val="22"/>
                <w:szCs w:val="22"/>
              </w:rPr>
            </w:pPr>
            <w:r w:rsidRPr="009736E2">
              <w:rPr>
                <w:rFonts w:ascii="Georgia" w:hAnsi="Georgia"/>
                <w:b/>
                <w:bCs/>
                <w:sz w:val="22"/>
                <w:szCs w:val="22"/>
              </w:rPr>
              <w:t>Steering Group</w:t>
            </w:r>
            <w:r w:rsidR="00E2036D" w:rsidRPr="009736E2">
              <w:rPr>
                <w:rFonts w:ascii="Georgia" w:hAnsi="Georgia"/>
                <w:b/>
                <w:bCs/>
                <w:sz w:val="22"/>
                <w:szCs w:val="22"/>
              </w:rPr>
              <w:t xml:space="preserve"> approval</w:t>
            </w:r>
            <w:r w:rsidR="002C3085" w:rsidRPr="009736E2">
              <w:rPr>
                <w:rFonts w:ascii="Georgia" w:hAnsi="Georgia"/>
                <w:b/>
                <w:bCs/>
                <w:sz w:val="22"/>
                <w:szCs w:val="22"/>
              </w:rPr>
              <w:t xml:space="preserve"> date</w:t>
            </w:r>
            <w:r w:rsidR="008D7B8F" w:rsidRPr="009736E2">
              <w:rPr>
                <w:rFonts w:ascii="Georgia" w:hAnsi="Georgia"/>
                <w:b/>
                <w:bCs/>
                <w:sz w:val="22"/>
                <w:szCs w:val="22"/>
              </w:rPr>
              <w:t>:</w:t>
            </w:r>
          </w:p>
        </w:tc>
        <w:tc>
          <w:tcPr>
            <w:tcW w:w="7196" w:type="dxa"/>
          </w:tcPr>
          <w:p w14:paraId="38A57B67" w14:textId="7193E14B" w:rsidR="008D7B8F" w:rsidRPr="004E26E1" w:rsidRDefault="005B4C8B"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8D7B8F" w:rsidRPr="009736E2" w14:paraId="40797915" w14:textId="77777777" w:rsidTr="004D42D7">
        <w:trPr>
          <w:cantSplit/>
        </w:trPr>
        <w:tc>
          <w:tcPr>
            <w:tcW w:w="2306" w:type="dxa"/>
          </w:tcPr>
          <w:p w14:paraId="7F6DA087" w14:textId="0F1D0E82" w:rsidR="00435C89" w:rsidRPr="009736E2" w:rsidRDefault="008D7B8F"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2BB456FA" w14:textId="5E0F799E" w:rsidR="008D7B8F" w:rsidRPr="004E26E1" w:rsidRDefault="00A44C56"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B94232" w:rsidRPr="009736E2" w14:paraId="6CC07931" w14:textId="77777777" w:rsidTr="004D42D7">
        <w:trPr>
          <w:cantSplit/>
        </w:trPr>
        <w:tc>
          <w:tcPr>
            <w:tcW w:w="2306" w:type="dxa"/>
          </w:tcPr>
          <w:p w14:paraId="1EF8FF09" w14:textId="487EC968" w:rsidR="00435C89" w:rsidRPr="009736E2" w:rsidRDefault="00B94232"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515CB60A" w14:textId="7B609D1C" w:rsidR="00B94232" w:rsidRPr="009F5032" w:rsidRDefault="00B94232" w:rsidP="007D524F">
            <w:pPr>
              <w:spacing w:before="60" w:after="60"/>
              <w:rPr>
                <w:rFonts w:ascii="Georgia" w:hAnsi="Georgia"/>
                <w:sz w:val="22"/>
                <w:szCs w:val="22"/>
              </w:rPr>
            </w:pPr>
          </w:p>
        </w:tc>
      </w:tr>
      <w:tr w:rsidR="009F5032" w:rsidRPr="00CB7768" w14:paraId="43DF2D7F" w14:textId="77777777" w:rsidTr="004D42D7">
        <w:trPr>
          <w:cantSplit/>
        </w:trPr>
        <w:tc>
          <w:tcPr>
            <w:tcW w:w="2306" w:type="dxa"/>
          </w:tcPr>
          <w:p w14:paraId="50502A72" w14:textId="77777777"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Lead author:</w:t>
            </w:r>
          </w:p>
          <w:p w14:paraId="2EF64BA8" w14:textId="497D4C02"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102B03E2" w14:textId="6562E16E" w:rsidR="009F5032" w:rsidRPr="00427043" w:rsidRDefault="00427043" w:rsidP="009F5032">
            <w:pPr>
              <w:spacing w:before="60" w:after="60"/>
              <w:rPr>
                <w:rFonts w:ascii="Georgia" w:hAnsi="Georgia"/>
                <w:sz w:val="22"/>
                <w:szCs w:val="22"/>
                <w:lang w:val="es-CO"/>
              </w:rPr>
            </w:pPr>
            <w:r w:rsidRPr="00427043">
              <w:rPr>
                <w:rFonts w:ascii="Georgia" w:hAnsi="Georgia"/>
                <w:sz w:val="22"/>
                <w:szCs w:val="22"/>
                <w:lang w:val="es-CO"/>
              </w:rPr>
              <w:t>Cristina Mesa Vieira</w:t>
            </w:r>
            <w:r w:rsidR="009F5032" w:rsidRPr="00427043">
              <w:rPr>
                <w:rFonts w:ascii="Georgia" w:hAnsi="Georgia"/>
                <w:sz w:val="22"/>
                <w:szCs w:val="22"/>
                <w:lang w:val="es-CO"/>
              </w:rPr>
              <w:t xml:space="preserve"> (ISPM)</w:t>
            </w:r>
          </w:p>
          <w:p w14:paraId="39C13370" w14:textId="510A2C7F" w:rsidR="009F5032" w:rsidRPr="00427043" w:rsidRDefault="00427043" w:rsidP="009F5032">
            <w:pPr>
              <w:spacing w:before="60" w:after="60"/>
              <w:rPr>
                <w:rFonts w:ascii="Georgia" w:hAnsi="Georgia"/>
                <w:sz w:val="22"/>
                <w:szCs w:val="22"/>
                <w:lang w:val="es-CO"/>
              </w:rPr>
            </w:pPr>
            <w:r>
              <w:rPr>
                <w:rFonts w:ascii="Georgia" w:hAnsi="Georgia"/>
                <w:sz w:val="22"/>
                <w:szCs w:val="22"/>
                <w:lang w:val="es-CO"/>
              </w:rPr>
              <w:t>Cristina.mesavieira</w:t>
            </w:r>
            <w:r w:rsidR="009F5032" w:rsidRPr="00427043">
              <w:rPr>
                <w:rFonts w:ascii="Georgia" w:hAnsi="Georgia"/>
                <w:sz w:val="22"/>
                <w:szCs w:val="22"/>
                <w:lang w:val="es-CO"/>
              </w:rPr>
              <w:t>@ispm.unibe.ch</w:t>
            </w:r>
          </w:p>
        </w:tc>
      </w:tr>
      <w:tr w:rsidR="009F5032" w:rsidRPr="009736E2" w14:paraId="3F0C1DFC" w14:textId="77777777" w:rsidTr="004D42D7">
        <w:trPr>
          <w:cantSplit/>
        </w:trPr>
        <w:tc>
          <w:tcPr>
            <w:tcW w:w="2306" w:type="dxa"/>
          </w:tcPr>
          <w:p w14:paraId="7CFB5E68" w14:textId="1753D913"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IeDEA senior investigator:</w:t>
            </w:r>
          </w:p>
          <w:p w14:paraId="63E14ADC" w14:textId="56773E46"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717DC261" w14:textId="77777777" w:rsidR="009F5032" w:rsidRPr="009F5032" w:rsidRDefault="009F5032" w:rsidP="009F5032">
            <w:pPr>
              <w:spacing w:before="60" w:after="60"/>
              <w:rPr>
                <w:rFonts w:ascii="Georgia" w:hAnsi="Georgia"/>
                <w:sz w:val="22"/>
                <w:szCs w:val="22"/>
              </w:rPr>
            </w:pPr>
            <w:r w:rsidRPr="009F5032">
              <w:rPr>
                <w:rFonts w:ascii="Georgia" w:hAnsi="Georgia"/>
                <w:sz w:val="22"/>
                <w:szCs w:val="22"/>
              </w:rPr>
              <w:t xml:space="preserve">Andreas Haas (ISPM) </w:t>
            </w:r>
          </w:p>
          <w:p w14:paraId="3D015113" w14:textId="77777777" w:rsidR="009F5032" w:rsidRPr="009F5032" w:rsidRDefault="009F5032" w:rsidP="009F5032">
            <w:pPr>
              <w:spacing w:before="60" w:after="60"/>
              <w:rPr>
                <w:rFonts w:ascii="Georgia" w:hAnsi="Georgia"/>
                <w:sz w:val="22"/>
                <w:szCs w:val="22"/>
              </w:rPr>
            </w:pPr>
          </w:p>
          <w:p w14:paraId="5501BF13" w14:textId="0611FFFB" w:rsidR="009F5032" w:rsidRPr="009736E2" w:rsidRDefault="00D304A4" w:rsidP="009F5032">
            <w:pPr>
              <w:spacing w:before="60" w:after="60"/>
              <w:rPr>
                <w:rFonts w:ascii="Georgia" w:hAnsi="Georgia"/>
                <w:sz w:val="22"/>
                <w:szCs w:val="22"/>
              </w:rPr>
            </w:pPr>
            <w:hyperlink r:id="rId12" w:history="1">
              <w:r w:rsidR="009F5032" w:rsidRPr="009F5032">
                <w:rPr>
                  <w:rFonts w:ascii="Georgia" w:hAnsi="Georgia"/>
                  <w:sz w:val="22"/>
                  <w:szCs w:val="22"/>
                </w:rPr>
                <w:t>andeas.haas@ispm.unibe.ch</w:t>
              </w:r>
            </w:hyperlink>
          </w:p>
        </w:tc>
      </w:tr>
      <w:tr w:rsidR="009F5032" w:rsidRPr="00427043" w14:paraId="3C4C18CB" w14:textId="77777777" w:rsidTr="004D42D7">
        <w:trPr>
          <w:cantSplit/>
        </w:trPr>
        <w:tc>
          <w:tcPr>
            <w:tcW w:w="2306" w:type="dxa"/>
          </w:tcPr>
          <w:p w14:paraId="6859DCBE" w14:textId="47692A05"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Statisticians:</w:t>
            </w:r>
          </w:p>
          <w:p w14:paraId="35CE0B68" w14:textId="379CD960"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3C985D9D" w14:textId="7DEB4BB4" w:rsidR="009F5032" w:rsidRPr="00AC0FAD" w:rsidRDefault="009F5032" w:rsidP="009F5032">
            <w:pPr>
              <w:spacing w:before="60" w:after="60"/>
              <w:rPr>
                <w:rFonts w:ascii="Georgia" w:hAnsi="Georgia"/>
                <w:sz w:val="22"/>
                <w:szCs w:val="22"/>
                <w:lang w:val="fr-FR"/>
              </w:rPr>
            </w:pPr>
          </w:p>
        </w:tc>
      </w:tr>
      <w:tr w:rsidR="009F5032" w:rsidRPr="009736E2" w14:paraId="18099EBF" w14:textId="77777777" w:rsidTr="004D42D7">
        <w:trPr>
          <w:cantSplit/>
        </w:trPr>
        <w:tc>
          <w:tcPr>
            <w:tcW w:w="2306" w:type="dxa"/>
          </w:tcPr>
          <w:p w14:paraId="48900748" w14:textId="77777777"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Data manager:</w:t>
            </w:r>
          </w:p>
          <w:p w14:paraId="4E5FE588" w14:textId="0DD5C92D"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4E0340F" w14:textId="0827AB26" w:rsidR="009F5032" w:rsidRDefault="009F5032" w:rsidP="009F5032">
            <w:pPr>
              <w:spacing w:before="60" w:after="60"/>
              <w:rPr>
                <w:rFonts w:ascii="Georgia" w:hAnsi="Georgia"/>
                <w:sz w:val="22"/>
                <w:szCs w:val="22"/>
              </w:rPr>
            </w:pPr>
            <w:r w:rsidRPr="009F5032">
              <w:rPr>
                <w:rFonts w:ascii="Georgia" w:hAnsi="Georgia"/>
                <w:sz w:val="22"/>
                <w:szCs w:val="22"/>
              </w:rPr>
              <w:t>Nicky Maxwell (IeDEA data centre at UCT)</w:t>
            </w:r>
          </w:p>
          <w:p w14:paraId="4FF57EAD" w14:textId="3B1DFCEA" w:rsidR="009F5032" w:rsidRPr="009736E2" w:rsidRDefault="009F5032" w:rsidP="009F5032">
            <w:pPr>
              <w:spacing w:before="60" w:after="60"/>
              <w:rPr>
                <w:rFonts w:ascii="Georgia" w:hAnsi="Georgia"/>
                <w:sz w:val="22"/>
                <w:szCs w:val="22"/>
              </w:rPr>
            </w:pPr>
            <w:r w:rsidRPr="009F5032">
              <w:rPr>
                <w:rFonts w:ascii="Georgia" w:hAnsi="Georgia"/>
                <w:sz w:val="22"/>
                <w:szCs w:val="22"/>
              </w:rPr>
              <w:t>nicky.maxwell@uct.ac.za</w:t>
            </w:r>
          </w:p>
        </w:tc>
      </w:tr>
      <w:tr w:rsidR="009F5032" w:rsidRPr="009736E2" w14:paraId="142DFBE8" w14:textId="77777777" w:rsidTr="004D42D7">
        <w:trPr>
          <w:cantSplit/>
        </w:trPr>
        <w:tc>
          <w:tcPr>
            <w:tcW w:w="2306" w:type="dxa"/>
          </w:tcPr>
          <w:p w14:paraId="441BCE71" w14:textId="3BA7CF65"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79CBA2B5" w14:textId="047856AD" w:rsidR="009F5032" w:rsidRPr="009736E2" w:rsidRDefault="000462F9" w:rsidP="009F5032">
            <w:pPr>
              <w:spacing w:before="60" w:after="60"/>
              <w:rPr>
                <w:rFonts w:ascii="Georgia" w:hAnsi="Georgia"/>
                <w:sz w:val="22"/>
                <w:szCs w:val="22"/>
              </w:rPr>
            </w:pPr>
            <w:r>
              <w:rPr>
                <w:rFonts w:ascii="Georgia" w:hAnsi="Georgia"/>
                <w:sz w:val="22"/>
                <w:szCs w:val="22"/>
              </w:rPr>
              <w:t>ISPM,</w:t>
            </w:r>
            <w:r w:rsidR="009F5032" w:rsidRPr="009F5032">
              <w:rPr>
                <w:rFonts w:ascii="Georgia" w:hAnsi="Georgia"/>
                <w:sz w:val="22"/>
                <w:szCs w:val="22"/>
              </w:rPr>
              <w:t xml:space="preserve"> University of Bern</w:t>
            </w:r>
          </w:p>
        </w:tc>
      </w:tr>
      <w:tr w:rsidR="009F5032" w:rsidRPr="009736E2" w14:paraId="647F8267" w14:textId="77777777" w:rsidTr="004D42D7">
        <w:trPr>
          <w:cantSplit/>
        </w:trPr>
        <w:tc>
          <w:tcPr>
            <w:tcW w:w="2306" w:type="dxa"/>
          </w:tcPr>
          <w:p w14:paraId="60944D4F" w14:textId="5D938309"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3466BD78" w14:textId="17A1DFE6" w:rsidR="009F5032" w:rsidRPr="009736E2" w:rsidRDefault="009F5032" w:rsidP="009F5032">
            <w:pPr>
              <w:spacing w:before="60" w:after="60"/>
              <w:rPr>
                <w:rFonts w:ascii="Georgia" w:hAnsi="Georgia"/>
                <w:sz w:val="22"/>
                <w:szCs w:val="22"/>
              </w:rPr>
            </w:pPr>
          </w:p>
        </w:tc>
      </w:tr>
      <w:tr w:rsidR="009F5032" w:rsidRPr="009736E2" w14:paraId="7FBB0683" w14:textId="77777777" w:rsidTr="004D42D7">
        <w:trPr>
          <w:cantSplit/>
        </w:trPr>
        <w:tc>
          <w:tcPr>
            <w:tcW w:w="2306" w:type="dxa"/>
          </w:tcPr>
          <w:p w14:paraId="0ABA9325" w14:textId="3591E0FC"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32ABB13C" w14:textId="3817451C" w:rsidR="009F5032" w:rsidRPr="009F5032" w:rsidRDefault="009F5032" w:rsidP="009F5032">
            <w:pPr>
              <w:spacing w:before="60" w:after="60"/>
              <w:rPr>
                <w:rFonts w:ascii="Times New Roman" w:hAnsi="Times New Roman" w:cs="Times New Roman"/>
                <w:sz w:val="26"/>
                <w:szCs w:val="26"/>
              </w:rPr>
            </w:pPr>
          </w:p>
        </w:tc>
      </w:tr>
      <w:tr w:rsidR="009F5032" w:rsidRPr="009736E2" w14:paraId="7758173A" w14:textId="77777777" w:rsidTr="004D42D7">
        <w:trPr>
          <w:cantSplit/>
        </w:trPr>
        <w:tc>
          <w:tcPr>
            <w:tcW w:w="2306" w:type="dxa"/>
          </w:tcPr>
          <w:p w14:paraId="5A2EA539" w14:textId="63C1DFFB" w:rsidR="009F5032" w:rsidRPr="009736E2" w:rsidRDefault="009F5032" w:rsidP="009F5032">
            <w:pPr>
              <w:spacing w:before="60" w:after="60"/>
              <w:rPr>
                <w:rFonts w:ascii="Georgia" w:hAnsi="Georgia"/>
                <w:b/>
                <w:bCs/>
              </w:rPr>
            </w:pPr>
            <w:r>
              <w:rPr>
                <w:rFonts w:ascii="Georgia" w:eastAsia="Arial" w:hAnsi="Georgia"/>
                <w:b/>
                <w:sz w:val="22"/>
              </w:rPr>
              <w:t>Ethics:</w:t>
            </w:r>
          </w:p>
        </w:tc>
        <w:tc>
          <w:tcPr>
            <w:tcW w:w="7196" w:type="dxa"/>
          </w:tcPr>
          <w:p w14:paraId="1FBA94D9" w14:textId="77777777" w:rsidR="009F5032" w:rsidRPr="000419D6" w:rsidRDefault="009F5032" w:rsidP="009F5032">
            <w:pPr>
              <w:spacing w:before="60" w:after="60"/>
              <w:rPr>
                <w:rFonts w:ascii="Georgia" w:hAnsi="Georgia"/>
                <w:i/>
                <w:sz w:val="22"/>
                <w:szCs w:val="22"/>
              </w:rPr>
            </w:pPr>
            <w:r w:rsidRPr="000419D6">
              <w:rPr>
                <w:rFonts w:ascii="Georgia" w:hAnsi="Georgia"/>
                <w:i/>
                <w:sz w:val="22"/>
                <w:szCs w:val="22"/>
              </w:rPr>
              <w:t>Select as appropriate:</w:t>
            </w:r>
          </w:p>
          <w:p w14:paraId="4CDA8B6D" w14:textId="5D950BB3" w:rsidR="009F5032" w:rsidRPr="000419D6" w:rsidRDefault="00D304A4"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F5032">
                  <w:rPr>
                    <w:rFonts w:ascii="MS Gothic" w:eastAsia="MS Gothic" w:hAnsi="MS Gothic" w:hint="eastAsia"/>
                    <w:iCs/>
                  </w:rPr>
                  <w:t>☒</w:t>
                </w:r>
              </w:sdtContent>
            </w:sdt>
            <w:r w:rsidR="009F5032" w:rsidRPr="000419D6">
              <w:rPr>
                <w:rFonts w:ascii="Georgia" w:hAnsi="Georgia"/>
                <w:iCs/>
                <w:sz w:val="22"/>
                <w:szCs w:val="22"/>
              </w:rPr>
              <w:t xml:space="preserve"> </w:t>
            </w:r>
            <w:r w:rsidR="009F5032" w:rsidRPr="000419D6">
              <w:rPr>
                <w:rFonts w:ascii="Georgia" w:hAnsi="Georgia"/>
                <w:iCs/>
                <w:sz w:val="22"/>
                <w:szCs w:val="22"/>
              </w:rPr>
              <w:tab/>
              <w:t>This concept uses only the IeDEA</w:t>
            </w:r>
            <w:r w:rsidR="009F5032">
              <w:rPr>
                <w:rFonts w:ascii="Georgia" w:hAnsi="Georgia"/>
                <w:iCs/>
                <w:sz w:val="22"/>
                <w:szCs w:val="22"/>
              </w:rPr>
              <w:t>-SA</w:t>
            </w:r>
            <w:r w:rsidR="009F5032" w:rsidRPr="000419D6">
              <w:rPr>
                <w:rFonts w:ascii="Georgia" w:hAnsi="Georgia"/>
                <w:iCs/>
                <w:sz w:val="22"/>
                <w:szCs w:val="22"/>
              </w:rPr>
              <w:t xml:space="preserve"> standard dataset and is covered by the core IeDEA</w:t>
            </w:r>
            <w:r w:rsidR="009F5032">
              <w:rPr>
                <w:rFonts w:ascii="Georgia" w:hAnsi="Georgia"/>
                <w:iCs/>
                <w:sz w:val="22"/>
                <w:szCs w:val="22"/>
              </w:rPr>
              <w:t>-SA</w:t>
            </w:r>
            <w:r w:rsidR="009F5032" w:rsidRPr="000419D6">
              <w:rPr>
                <w:rFonts w:ascii="Georgia" w:hAnsi="Georgia"/>
                <w:iCs/>
                <w:sz w:val="22"/>
                <w:szCs w:val="22"/>
              </w:rPr>
              <w:t xml:space="preserve"> ethics approvals.</w:t>
            </w:r>
          </w:p>
          <w:p w14:paraId="4A854FED" w14:textId="415F44CB" w:rsidR="009F5032" w:rsidRPr="00D56624" w:rsidRDefault="00D304A4"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F5032" w:rsidRPr="000419D6">
                  <w:rPr>
                    <w:rFonts w:ascii="Segoe UI Symbol" w:eastAsia="MS Mincho" w:hAnsi="Segoe UI Symbol" w:cs="Segoe UI Symbol"/>
                    <w:iCs/>
                    <w:sz w:val="22"/>
                    <w:szCs w:val="22"/>
                  </w:rPr>
                  <w:t>☐</w:t>
                </w:r>
              </w:sdtContent>
            </w:sdt>
            <w:r w:rsidR="009F5032" w:rsidRPr="000419D6">
              <w:rPr>
                <w:rFonts w:ascii="Georgia" w:hAnsi="Georgia"/>
                <w:iCs/>
                <w:sz w:val="22"/>
                <w:szCs w:val="22"/>
              </w:rPr>
              <w:tab/>
              <w:t>This concept requires additional collection of health-related data, measurements or tests, or sampling of biological material not included in the IeDEA</w:t>
            </w:r>
            <w:r w:rsidR="009F5032">
              <w:rPr>
                <w:rFonts w:ascii="Georgia" w:hAnsi="Georgia"/>
                <w:iCs/>
                <w:sz w:val="22"/>
                <w:szCs w:val="22"/>
              </w:rPr>
              <w:t>-SA</w:t>
            </w:r>
            <w:r w:rsidR="009F5032" w:rsidRPr="000419D6">
              <w:rPr>
                <w:rFonts w:ascii="Georgia" w:hAnsi="Georgia"/>
                <w:iCs/>
                <w:sz w:val="22"/>
                <w:szCs w:val="22"/>
              </w:rPr>
              <w:t xml:space="preserve"> standard dataset. Additional ethics approval is required.</w:t>
            </w:r>
            <w:r w:rsidR="009F5032">
              <w:rPr>
                <w:rFonts w:ascii="Georgia" w:hAnsi="Georgia"/>
                <w:iCs/>
                <w:sz w:val="22"/>
                <w:szCs w:val="22"/>
              </w:rPr>
              <w:t xml:space="preserve">* </w:t>
            </w:r>
            <w:r w:rsidR="009F5032" w:rsidRPr="00D56624">
              <w:rPr>
                <w:rFonts w:ascii="Georgia" w:hAnsi="Georgia"/>
                <w:iCs/>
                <w:color w:val="A6A6A6" w:themeColor="background1" w:themeShade="A6"/>
                <w:sz w:val="22"/>
                <w:szCs w:val="22"/>
              </w:rPr>
              <w:t>(Describe ethical considerations for any additional data collection here, including responsible IRBs.)</w:t>
            </w:r>
          </w:p>
        </w:tc>
      </w:tr>
      <w:tr w:rsidR="009F5032" w:rsidRPr="009736E2" w14:paraId="56071F0C" w14:textId="77777777" w:rsidTr="004D42D7">
        <w:trPr>
          <w:cantSplit/>
        </w:trPr>
        <w:tc>
          <w:tcPr>
            <w:tcW w:w="2306" w:type="dxa"/>
          </w:tcPr>
          <w:p w14:paraId="27D757ED" w14:textId="013E1728"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76BF9084" w14:textId="3282A861" w:rsidR="009F5032" w:rsidRDefault="009F5032" w:rsidP="0019195B">
            <w:pPr>
              <w:spacing w:before="60" w:after="60"/>
              <w:rPr>
                <w:rFonts w:ascii="Georgia" w:hAnsi="Georgia"/>
                <w:i/>
                <w:sz w:val="22"/>
                <w:szCs w:val="22"/>
              </w:rPr>
            </w:pPr>
            <w:r w:rsidRPr="009736E2">
              <w:rPr>
                <w:rFonts w:ascii="Georgia" w:hAnsi="Georgia"/>
                <w:i/>
                <w:sz w:val="22"/>
                <w:szCs w:val="22"/>
              </w:rPr>
              <w:t xml:space="preserve">Circulation of concept sheet: </w:t>
            </w:r>
            <w:r w:rsidR="0019195B">
              <w:rPr>
                <w:rFonts w:ascii="Georgia" w:hAnsi="Georgia"/>
                <w:i/>
                <w:color w:val="A6A6A6" w:themeColor="background1" w:themeShade="A6"/>
                <w:sz w:val="22"/>
                <w:szCs w:val="22"/>
              </w:rPr>
              <w:t>April 1, 2022</w:t>
            </w:r>
          </w:p>
          <w:p w14:paraId="630A984E" w14:textId="6D6C8DC9" w:rsidR="009F5032" w:rsidRPr="009736E2" w:rsidRDefault="009F5032"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6CAB908D" w14:textId="77777777" w:rsidR="009F5032" w:rsidRPr="009736E2" w:rsidRDefault="009F5032"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B54F9FD" w14:textId="0CD57327" w:rsidR="009F5032" w:rsidRPr="009736E2" w:rsidRDefault="009F5032"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F5032" w:rsidRPr="009736E2" w14:paraId="3359E927" w14:textId="77777777" w:rsidTr="004D42D7">
        <w:trPr>
          <w:cantSplit/>
        </w:trPr>
        <w:tc>
          <w:tcPr>
            <w:tcW w:w="2306" w:type="dxa"/>
          </w:tcPr>
          <w:p w14:paraId="227AF0B1" w14:textId="2881CCBE"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lastRenderedPageBreak/>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6E5AE70D" w14:textId="421B4421" w:rsidR="009F5032" w:rsidRPr="00EC1979" w:rsidRDefault="009F5032" w:rsidP="009F5032">
            <w:r w:rsidRPr="00EC1979">
              <w:rPr>
                <w:b/>
              </w:rPr>
              <w:t>Background:</w:t>
            </w:r>
            <w:r w:rsidRPr="00EC1979">
              <w:t xml:space="preserve"> </w:t>
            </w:r>
          </w:p>
          <w:p w14:paraId="305EC127" w14:textId="77777777" w:rsidR="009F5032" w:rsidRPr="00EC1979" w:rsidRDefault="009F5032" w:rsidP="009F5032"/>
          <w:p w14:paraId="3E24D082" w14:textId="2B116DD9" w:rsidR="009F5032" w:rsidRPr="00EC1979" w:rsidRDefault="009F5032" w:rsidP="009F5032">
            <w:r w:rsidRPr="00EC1979">
              <w:rPr>
                <w:b/>
              </w:rPr>
              <w:t>Aims and objectives:</w:t>
            </w:r>
            <w:r w:rsidRPr="00EC1979">
              <w:t xml:space="preserve"> </w:t>
            </w:r>
          </w:p>
          <w:p w14:paraId="255FCED0" w14:textId="77777777" w:rsidR="009F5032" w:rsidRPr="00EC1979" w:rsidRDefault="009F5032" w:rsidP="009F5032"/>
          <w:p w14:paraId="61707C35" w14:textId="56AFD8BA" w:rsidR="009F5032" w:rsidRPr="009736E2" w:rsidRDefault="009F5032" w:rsidP="00EC1979">
            <w:pPr>
              <w:spacing w:before="60" w:after="60"/>
              <w:rPr>
                <w:rFonts w:ascii="Georgia" w:hAnsi="Georgia"/>
                <w:i/>
                <w:sz w:val="22"/>
                <w:szCs w:val="22"/>
              </w:rPr>
            </w:pPr>
            <w:r w:rsidRPr="00EC1979">
              <w:rPr>
                <w:b/>
              </w:rPr>
              <w:t>Methods:</w:t>
            </w:r>
            <w:r w:rsidRPr="00EC1979">
              <w:t xml:space="preserve"> </w:t>
            </w:r>
          </w:p>
        </w:tc>
      </w:tr>
    </w:tbl>
    <w:p w14:paraId="03157253" w14:textId="77777777" w:rsidR="00B94232" w:rsidRPr="009736E2" w:rsidRDefault="00B94232" w:rsidP="00B94232">
      <w:pPr>
        <w:rPr>
          <w:rFonts w:ascii="Georgia" w:hAnsi="Georgia"/>
        </w:rPr>
      </w:pPr>
    </w:p>
    <w:p w14:paraId="79E0AAF0" w14:textId="7330ACA6" w:rsidR="009F5032" w:rsidRDefault="009F5032" w:rsidP="009F5032">
      <w:pPr>
        <w:spacing w:before="60" w:after="60"/>
        <w:rPr>
          <w:b/>
        </w:rPr>
      </w:pPr>
      <w:r w:rsidRPr="003C7E4A">
        <w:rPr>
          <w:b/>
        </w:rPr>
        <w:t>1. Background</w:t>
      </w:r>
    </w:p>
    <w:p w14:paraId="0195A487" w14:textId="7A334598" w:rsidR="009F5032" w:rsidRDefault="009F5032" w:rsidP="009F5032"/>
    <w:p w14:paraId="6ACD19EB" w14:textId="586AA410" w:rsidR="00E54CD3" w:rsidRDefault="006879F9" w:rsidP="006E664D">
      <w:pPr>
        <w:jc w:val="both"/>
      </w:pPr>
      <w:r>
        <w:t>Posttraumatic stress disorder (PTSD)</w:t>
      </w:r>
      <w:r w:rsidR="00A93338">
        <w:t xml:space="preserve"> is a maladaptive reaction to a traumatic event</w:t>
      </w:r>
      <w:r w:rsidR="00CF0FC9">
        <w:t>,</w:t>
      </w:r>
      <w:r w:rsidR="00A93338">
        <w:t xml:space="preserve"> </w:t>
      </w:r>
      <w:r>
        <w:t>and it is present in about 7% of the population</w:t>
      </w:r>
      <w:r w:rsidR="007B4249">
        <w:t xml:space="preserve"> </w:t>
      </w:r>
      <w:r w:rsidR="007B4249">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 </w:instrText>
      </w:r>
      <w:r w:rsidR="007B4249" w:rsidRPr="005D1346">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EN.CITE.DATA </w:instrText>
      </w:r>
      <w:r w:rsidR="007B4249" w:rsidRPr="005D1346">
        <w:fldChar w:fldCharType="end"/>
      </w:r>
      <w:r w:rsidR="007B4249">
        <w:fldChar w:fldCharType="separate"/>
      </w:r>
      <w:r w:rsidR="007B4249">
        <w:rPr>
          <w:noProof/>
        </w:rPr>
        <w:t>(1)</w:t>
      </w:r>
      <w:r w:rsidR="007B4249">
        <w:fldChar w:fldCharType="end"/>
      </w:r>
      <w:r>
        <w:t xml:space="preserve">. The current scientific literature shows an association between PTSD and </w:t>
      </w:r>
      <w:r w:rsidR="006E664D">
        <w:t>CVD</w:t>
      </w:r>
      <w:r w:rsidR="00373986">
        <w:t xml:space="preserve"> </w:t>
      </w:r>
      <w:r>
        <w:t>risk factors</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F0FC9">
        <w:t xml:space="preserve"> and cardiovascular disease (CVD)</w:t>
      </w:r>
      <w:r>
        <w:t>.</w:t>
      </w:r>
      <w:r w:rsidR="00D51EAD">
        <w:t xml:space="preserve"> For example, a</w:t>
      </w:r>
      <w:r w:rsidR="004A778A" w:rsidRPr="00606FFD">
        <w:t xml:space="preserve"> recent systematic review </w:t>
      </w:r>
      <w:r w:rsidR="004A778A"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 </w:instrText>
      </w:r>
      <w:r w:rsidR="004A778A" w:rsidRPr="005D1346">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EN.CITE.DATA </w:instrText>
      </w:r>
      <w:r w:rsidR="004A778A" w:rsidRPr="005D1346">
        <w:fldChar w:fldCharType="end"/>
      </w:r>
      <w:r w:rsidR="004A778A" w:rsidRPr="00606FFD">
        <w:fldChar w:fldCharType="separate"/>
      </w:r>
      <w:r w:rsidR="004A778A" w:rsidRPr="00606FFD">
        <w:rPr>
          <w:noProof/>
        </w:rPr>
        <w:t>(3)</w:t>
      </w:r>
      <w:r w:rsidR="004A778A" w:rsidRPr="00606FFD">
        <w:fldChar w:fldCharType="end"/>
      </w:r>
      <w:r w:rsidR="004A778A" w:rsidRPr="00606FFD">
        <w:t xml:space="preserve"> reported</w:t>
      </w:r>
      <w:r w:rsidR="004A778A">
        <w:t xml:space="preserve"> that persons with PTSD had a largely increased risk of </w:t>
      </w:r>
      <w:r w:rsidR="00D51EAD">
        <w:t xml:space="preserve">subsequent myocardial infection (HR </w:t>
      </w:r>
      <w:r w:rsidR="004A778A" w:rsidRPr="00606FFD">
        <w:t>1.4</w:t>
      </w:r>
      <w:r w:rsidR="00CF0FC9">
        <w:t xml:space="preserve">9, </w:t>
      </w:r>
      <w:r w:rsidR="004A778A" w:rsidRPr="004A778A">
        <w:t>95% CI 1.31-1.69)</w:t>
      </w:r>
      <w:r w:rsidR="00D51EAD">
        <w:t xml:space="preserve">. </w:t>
      </w:r>
    </w:p>
    <w:p w14:paraId="33B19D3D" w14:textId="0D91B9E7" w:rsidR="00E54CD3" w:rsidRDefault="00E54CD3" w:rsidP="001E513D">
      <w:pPr>
        <w:jc w:val="both"/>
      </w:pPr>
    </w:p>
    <w:p w14:paraId="49BB2690" w14:textId="16EEFA2E" w:rsidR="00C8380C" w:rsidRDefault="00C77695" w:rsidP="00D654C7">
      <w:pPr>
        <w:jc w:val="both"/>
      </w:pPr>
      <w:r>
        <w:t>Two pathways</w:t>
      </w:r>
      <w:r w:rsidR="007060FE">
        <w:t xml:space="preserve"> </w:t>
      </w:r>
      <w:r w:rsidR="00170B5D">
        <w:t xml:space="preserve">might </w:t>
      </w:r>
      <w:r w:rsidR="007060FE">
        <w:t>explain</w:t>
      </w:r>
      <w:r w:rsidR="00D51EAD">
        <w:t xml:space="preserve"> the</w:t>
      </w:r>
      <w:r w:rsidR="007060FE">
        <w:t xml:space="preserve"> </w:t>
      </w:r>
      <w:r w:rsidR="00D51EAD">
        <w:t xml:space="preserve">increased </w:t>
      </w:r>
      <w:r w:rsidR="005303BB">
        <w:t xml:space="preserve">incidence </w:t>
      </w:r>
      <w:r w:rsidR="00D51EAD">
        <w:t>of CVD in persons with PTSD</w:t>
      </w:r>
      <w:r w:rsidR="00D54194">
        <w:t xml:space="preserve">. </w:t>
      </w:r>
      <w:r>
        <w:t>PTSD can lead to unhealthy behaviours such as s</w:t>
      </w:r>
      <w:r w:rsidR="00762BFF">
        <w:t>ubstance use</w:t>
      </w:r>
      <w:r>
        <w:t xml:space="preserve">, </w:t>
      </w:r>
      <w:r w:rsidR="00762BFF">
        <w:t>physical inactivity, sleep disorders and dietary changes that</w:t>
      </w:r>
      <w:r w:rsidR="00627F55">
        <w:t xml:space="preserve"> </w:t>
      </w:r>
      <w:r w:rsidR="00622414">
        <w:t>lead to common cardiovascular risk factors (hypertension, diabetes, high cholesterol)</w:t>
      </w:r>
      <w:r w:rsidR="00627F55">
        <w:t>,</w:t>
      </w:r>
      <w:r w:rsidR="00622414">
        <w:t xml:space="preserve"> </w:t>
      </w:r>
      <w:r w:rsidR="00F82C9A">
        <w:t>which</w:t>
      </w:r>
      <w:r w:rsidR="00622414">
        <w:t xml:space="preserve"> </w:t>
      </w:r>
      <w:r w:rsidR="00762BFF">
        <w:t>can cause CVD</w:t>
      </w:r>
      <w:r w:rsidR="00D51EAD">
        <w:t xml:space="preserve"> </w:t>
      </w:r>
      <w:r w:rsidR="00D51EAD">
        <w:fldChar w:fldCharType="begin"/>
      </w:r>
      <w:r w:rsidR="00D51EAD">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D51EAD">
        <w:fldChar w:fldCharType="separate"/>
      </w:r>
      <w:r w:rsidR="00D51EAD">
        <w:rPr>
          <w:noProof/>
        </w:rPr>
        <w:t>(2)</w:t>
      </w:r>
      <w:r w:rsidR="00D51EAD">
        <w:fldChar w:fldCharType="end"/>
      </w:r>
      <w:r w:rsidR="00762BFF">
        <w:t xml:space="preserve">. </w:t>
      </w:r>
      <w:r w:rsidR="00373986">
        <w:t>An alternative explanation is</w:t>
      </w:r>
      <w:r w:rsidR="00D51EAD">
        <w:t xml:space="preserve"> </w:t>
      </w:r>
      <w:r w:rsidR="00762BFF">
        <w:t xml:space="preserve">that </w:t>
      </w:r>
      <w:r w:rsidR="003459B1">
        <w:t>PTSD generates</w:t>
      </w:r>
      <w:r w:rsidR="001D4337">
        <w:t xml:space="preserve"> an inflammatory state that can cause CVDs such as myocardial infarction, unstable angina and stroke</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1D4337">
        <w:t xml:space="preserve">. </w:t>
      </w:r>
      <w:r w:rsidR="00373986">
        <w:t>This hypothesis is supported by</w:t>
      </w:r>
      <w:r w:rsidR="00611787">
        <w:t xml:space="preserve"> studies </w:t>
      </w:r>
      <w:r w:rsidR="00F82C9A">
        <w:t>showing</w:t>
      </w:r>
      <w:r w:rsidR="00611787">
        <w:t xml:space="preserve"> that PTSD is independently associated with </w:t>
      </w:r>
      <w:r w:rsidR="00F82C9A">
        <w:t xml:space="preserve">an </w:t>
      </w:r>
      <w:r w:rsidR="00611787">
        <w:t>increased risk of coronary heart disease even after adjusting for depression and cardiovascular risk factors, such as high cholesterol, hypertension and high blood pressure</w:t>
      </w:r>
      <w:r w:rsidR="00C05BF0">
        <w:t xml:space="preserve"> </w: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 </w:instrTex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EN.CITE.DATA </w:instrText>
      </w:r>
      <w:r w:rsidR="00D654C7">
        <w:fldChar w:fldCharType="end"/>
      </w:r>
      <w:r w:rsidR="00D654C7">
        <w:fldChar w:fldCharType="separate"/>
      </w:r>
      <w:r w:rsidR="00D654C7">
        <w:rPr>
          <w:noProof/>
        </w:rPr>
        <w:t>(3)</w:t>
      </w:r>
      <w:r w:rsidR="00D654C7">
        <w:fldChar w:fldCharType="end"/>
      </w:r>
      <w:r w:rsidR="00D654C7">
        <w:t>.</w:t>
      </w:r>
    </w:p>
    <w:p w14:paraId="0D8FB5C4" w14:textId="0C960689" w:rsidR="004A778A" w:rsidRDefault="00F73F63" w:rsidP="001E513D">
      <w:pPr>
        <w:jc w:val="both"/>
      </w:pPr>
      <w:r>
        <w:t xml:space="preserve"> </w:t>
      </w:r>
    </w:p>
    <w:p w14:paraId="1C01E490" w14:textId="60B020DB" w:rsidR="00585B3B" w:rsidRDefault="00627F55" w:rsidP="001E513D">
      <w:pPr>
        <w:jc w:val="both"/>
      </w:pPr>
      <w:r>
        <w:t xml:space="preserve">The relationship between PTSD and CVD is bidirectional. </w:t>
      </w:r>
      <w:r w:rsidR="00DA1974">
        <w:t>E</w:t>
      </w:r>
      <w:r w:rsidR="008214DB">
        <w:t xml:space="preserve">vidence </w:t>
      </w:r>
      <w:r w:rsidR="00DA1974">
        <w:t>suggests</w:t>
      </w:r>
      <w:r w:rsidR="008214DB">
        <w:t xml:space="preserve"> that a cardiovascular event can </w:t>
      </w:r>
      <w:r w:rsidR="000D03D3">
        <w:t>cause</w:t>
      </w:r>
      <w:r w:rsidR="008214DB">
        <w:t xml:space="preserve"> PTSD.</w:t>
      </w:r>
      <w:r w:rsidR="000D03D3">
        <w:t xml:space="preserve"> For example,</w:t>
      </w:r>
      <w:r w:rsidR="008214DB">
        <w:t xml:space="preserve"> Edmonson found </w:t>
      </w:r>
      <w:r w:rsidR="009A3C6F">
        <w:t xml:space="preserve">a 12% prevalence of PTSD secondary to acute coronary syndromes. </w:t>
      </w:r>
      <w:r w:rsidR="000D03D3">
        <w:t xml:space="preserve">PTSD, </w:t>
      </w:r>
      <w:r w:rsidR="009A3C6F">
        <w:t xml:space="preserve">in turn, doubles the risk for recurrent acute coronary syndromes and </w:t>
      </w:r>
      <w:r w:rsidR="0004762F">
        <w:t>mortality</w:t>
      </w:r>
      <w:r w:rsidR="00C42CC9">
        <w:t xml:space="preserve">. </w:t>
      </w:r>
      <w:r w:rsidR="000D03D3">
        <w:t>T</w:t>
      </w:r>
      <w:r w:rsidR="00C42CC9">
        <w:t>he mechanisms through which CVD causally relates to PTSD are under study</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42CC9">
        <w:t xml:space="preserve">. </w:t>
      </w:r>
    </w:p>
    <w:p w14:paraId="4BD3ED4A" w14:textId="77777777" w:rsidR="005303BB" w:rsidRDefault="005303BB" w:rsidP="00FD721A">
      <w:pPr>
        <w:jc w:val="both"/>
      </w:pPr>
    </w:p>
    <w:p w14:paraId="2A9FA049" w14:textId="5BB45197" w:rsidR="005303BB" w:rsidRDefault="005303BB" w:rsidP="00FD721A">
      <w:pPr>
        <w:jc w:val="both"/>
      </w:pPr>
      <w:r>
        <w:t xml:space="preserve">While evidence on the </w:t>
      </w:r>
      <w:r w:rsidR="00C1497B">
        <w:t xml:space="preserve">association between PTSD </w:t>
      </w:r>
      <w:r>
        <w:t xml:space="preserve">and </w:t>
      </w:r>
      <w:r w:rsidR="00C1497B">
        <w:t>CVD</w:t>
      </w:r>
      <w:r>
        <w:t xml:space="preserve"> is emerging, there is little empirical support for causal </w:t>
      </w:r>
      <w:r w:rsidR="00B22959">
        <w:t>links</w:t>
      </w:r>
      <w:r>
        <w:t xml:space="preserve"> between PTSD and CVD.</w:t>
      </w:r>
      <w:r w:rsidR="00E30F15">
        <w:t xml:space="preserve"> </w:t>
      </w:r>
      <w:r w:rsidR="00A40C5F">
        <w:t xml:space="preserve">We aim to examine PTSD as </w:t>
      </w:r>
      <w:r w:rsidR="00170B5D">
        <w:t xml:space="preserve">a </w:t>
      </w:r>
      <w:r w:rsidR="00C05BF0">
        <w:t>causal risk factor for CVD and quantify the mediating effect of PTSD on CVD through CVD risk factors.</w:t>
      </w:r>
    </w:p>
    <w:p w14:paraId="29B9EDE8" w14:textId="77777777" w:rsidR="005303BB" w:rsidRDefault="005303BB" w:rsidP="00FD721A">
      <w:pPr>
        <w:jc w:val="both"/>
      </w:pPr>
    </w:p>
    <w:p w14:paraId="64D57A0D" w14:textId="77777777" w:rsidR="009F5032" w:rsidRDefault="009F5032" w:rsidP="00FD721A">
      <w:pPr>
        <w:spacing w:before="60" w:after="60"/>
        <w:jc w:val="both"/>
        <w:rPr>
          <w:b/>
        </w:rPr>
      </w:pPr>
      <w:r w:rsidRPr="003C7E4A">
        <w:rPr>
          <w:b/>
        </w:rPr>
        <w:t xml:space="preserve">2. </w:t>
      </w:r>
      <w:r>
        <w:rPr>
          <w:b/>
        </w:rPr>
        <w:t>Objectives</w:t>
      </w:r>
    </w:p>
    <w:p w14:paraId="2AE03BB7" w14:textId="12666064" w:rsidR="005303BB" w:rsidRDefault="009F5032" w:rsidP="00627F55">
      <w:pPr>
        <w:pStyle w:val="ListParagraph"/>
        <w:numPr>
          <w:ilvl w:val="0"/>
          <w:numId w:val="3"/>
        </w:numPr>
        <w:spacing w:before="60" w:after="60"/>
        <w:jc w:val="both"/>
      </w:pPr>
      <w:r w:rsidRPr="00A25C1B">
        <w:t xml:space="preserve">To </w:t>
      </w:r>
      <w:r w:rsidR="00AE149C">
        <w:t>describe the incidence of</w:t>
      </w:r>
      <w:r w:rsidRPr="00A25C1B">
        <w:t xml:space="preserve"> </w:t>
      </w:r>
      <w:r w:rsidR="00B22959">
        <w:t xml:space="preserve">cardiovascular risk factors and </w:t>
      </w:r>
      <w:r w:rsidR="00EA2A2A">
        <w:t xml:space="preserve">major cardiovascular events in persons with and without </w:t>
      </w:r>
      <w:r w:rsidR="00AE149C">
        <w:t>PTSD</w:t>
      </w:r>
      <w:r w:rsidRPr="00A25C1B" w:rsidDel="00A25C1B">
        <w:t xml:space="preserve"> </w:t>
      </w:r>
    </w:p>
    <w:p w14:paraId="4EEAB78F" w14:textId="3747A594" w:rsidR="00C05BF0" w:rsidRDefault="00CA398E" w:rsidP="007B50DC">
      <w:pPr>
        <w:pStyle w:val="ListParagraph"/>
        <w:numPr>
          <w:ilvl w:val="0"/>
          <w:numId w:val="3"/>
        </w:numPr>
        <w:spacing w:before="60" w:after="60"/>
        <w:jc w:val="both"/>
      </w:pPr>
      <w:r>
        <w:t xml:space="preserve">To </w:t>
      </w:r>
      <w:r w:rsidR="00B22959">
        <w:t>examine</w:t>
      </w:r>
      <w:r w:rsidR="007B50DC">
        <w:t xml:space="preserve"> PTSD as a</w:t>
      </w:r>
      <w:r w:rsidR="00B22959">
        <w:t xml:space="preserve"> causal</w:t>
      </w:r>
      <w:r w:rsidR="007B50DC">
        <w:t xml:space="preserve"> </w:t>
      </w:r>
      <w:r>
        <w:t xml:space="preserve">risk factor for </w:t>
      </w:r>
      <w:r w:rsidR="00B22959">
        <w:t>CVD</w:t>
      </w:r>
      <w:r w:rsidR="00EA2A2A">
        <w:t xml:space="preserve"> (total effect) </w:t>
      </w:r>
    </w:p>
    <w:p w14:paraId="78F81592" w14:textId="52A7ED84" w:rsidR="009F5032" w:rsidRDefault="00C05BF0" w:rsidP="00C05BF0">
      <w:pPr>
        <w:pStyle w:val="ListParagraph"/>
        <w:numPr>
          <w:ilvl w:val="0"/>
          <w:numId w:val="3"/>
        </w:numPr>
        <w:spacing w:before="60" w:after="60"/>
        <w:jc w:val="both"/>
      </w:pPr>
      <w:r>
        <w:t xml:space="preserve">To quantify the mediating effect of PTSD through CVD risk factor </w:t>
      </w:r>
      <w:r w:rsidR="00EA2A2A">
        <w:t xml:space="preserve">or inflammation </w:t>
      </w:r>
      <w:r>
        <w:t>on CVD</w:t>
      </w:r>
      <w:r w:rsidR="00EA2A2A">
        <w:t xml:space="preserve"> (indirect effect via mediators). </w:t>
      </w:r>
    </w:p>
    <w:p w14:paraId="606078CC" w14:textId="77777777" w:rsidR="009F5032" w:rsidRDefault="009F5032" w:rsidP="00FD721A">
      <w:pPr>
        <w:jc w:val="both"/>
        <w:rPr>
          <w:lang w:val="en-US"/>
        </w:rPr>
      </w:pPr>
    </w:p>
    <w:p w14:paraId="70072690" w14:textId="3745F04E" w:rsidR="009F5032" w:rsidRDefault="009F5032" w:rsidP="005D1346">
      <w:pPr>
        <w:spacing w:after="60"/>
        <w:jc w:val="both"/>
        <w:rPr>
          <w:b/>
        </w:rPr>
      </w:pPr>
      <w:r w:rsidRPr="003C7E4A">
        <w:rPr>
          <w:b/>
        </w:rPr>
        <w:t>3. Study design</w:t>
      </w:r>
    </w:p>
    <w:p w14:paraId="72AE5918" w14:textId="77777777" w:rsidR="00CB08C9" w:rsidRPr="005D1346" w:rsidRDefault="00CB08C9" w:rsidP="00CB08C9">
      <w:r w:rsidRPr="005D1346">
        <w:t xml:space="preserve">We will conduct a cohort study of South African adults using routine data from a large South African medical insurance scheme. </w:t>
      </w:r>
    </w:p>
    <w:p w14:paraId="1E62B6B4" w14:textId="77777777" w:rsidR="00CB08C9" w:rsidRDefault="00CB08C9" w:rsidP="00FD721A">
      <w:pPr>
        <w:jc w:val="both"/>
        <w:rPr>
          <w:b/>
        </w:rPr>
      </w:pPr>
    </w:p>
    <w:p w14:paraId="5D5F5733" w14:textId="77777777" w:rsidR="009F5032" w:rsidRPr="00715FF4" w:rsidRDefault="009F5032" w:rsidP="00627F55">
      <w:pPr>
        <w:spacing w:before="60" w:after="60"/>
        <w:jc w:val="both"/>
        <w:rPr>
          <w:b/>
        </w:rPr>
      </w:pPr>
      <w:r w:rsidRPr="00715FF4">
        <w:rPr>
          <w:b/>
        </w:rPr>
        <w:t>3.1 Eligibility criteria</w:t>
      </w:r>
    </w:p>
    <w:p w14:paraId="0C843B9A" w14:textId="106ADF11" w:rsidR="00CB08C9" w:rsidRDefault="00CB08C9" w:rsidP="00FD721A">
      <w:pPr>
        <w:spacing w:before="60" w:after="60"/>
        <w:jc w:val="both"/>
      </w:pPr>
      <w:r w:rsidRPr="00CB08C9">
        <w:t>Adults aged 1</w:t>
      </w:r>
      <w:r>
        <w:t xml:space="preserve">8 </w:t>
      </w:r>
      <w:r w:rsidRPr="00CB08C9">
        <w:t xml:space="preserve">years or older who had insurance coverage with the medical insurance scheme at any point between January 1, 2011, and July 30, 2020, are eligible for analysis. Persons </w:t>
      </w:r>
      <w:r w:rsidR="00B767A3">
        <w:t xml:space="preserve">with </w:t>
      </w:r>
      <w:r w:rsidRPr="00CB08C9">
        <w:t xml:space="preserve">unknown </w:t>
      </w:r>
      <w:r w:rsidR="00B767A3">
        <w:t>sex or age will be</w:t>
      </w:r>
      <w:r w:rsidR="00280408">
        <w:t xml:space="preserve"> excluded</w:t>
      </w:r>
      <w:r w:rsidRPr="00CB08C9">
        <w:t xml:space="preserve">. </w:t>
      </w:r>
    </w:p>
    <w:p w14:paraId="6EFC58C1" w14:textId="77777777" w:rsidR="00A454E1" w:rsidRDefault="00A454E1" w:rsidP="00FD721A">
      <w:pPr>
        <w:spacing w:before="60" w:after="60"/>
        <w:jc w:val="both"/>
      </w:pPr>
    </w:p>
    <w:p w14:paraId="4CAFC286" w14:textId="4C646CFB" w:rsidR="00A454E1" w:rsidRPr="007B7D85" w:rsidRDefault="00A454E1" w:rsidP="00A454E1">
      <w:pPr>
        <w:spacing w:before="60" w:after="60"/>
        <w:jc w:val="both"/>
        <w:rPr>
          <w:b/>
        </w:rPr>
      </w:pPr>
      <w:r w:rsidRPr="003C7E4A">
        <w:rPr>
          <w:b/>
        </w:rPr>
        <w:t>3.</w:t>
      </w:r>
      <w:r>
        <w:rPr>
          <w:b/>
        </w:rPr>
        <w:t>2</w:t>
      </w:r>
      <w:r w:rsidRPr="003C7E4A">
        <w:rPr>
          <w:b/>
        </w:rPr>
        <w:t xml:space="preserve"> </w:t>
      </w:r>
      <w:r w:rsidRPr="007B7D85">
        <w:rPr>
          <w:b/>
        </w:rPr>
        <w:t>Data sources</w:t>
      </w:r>
    </w:p>
    <w:p w14:paraId="0A5E7CD1" w14:textId="2B31E44B" w:rsidR="00A700F9" w:rsidRDefault="00A454E1" w:rsidP="00A454E1">
      <w:pPr>
        <w:spacing w:before="60" w:after="60"/>
        <w:jc w:val="both"/>
        <w:rPr>
          <w:lang w:val="en-US"/>
        </w:rPr>
      </w:pPr>
      <w:r>
        <w:lastRenderedPageBreak/>
        <w:t xml:space="preserve">We will use </w:t>
      </w:r>
      <w:r w:rsidR="00A700F9">
        <w:t xml:space="preserve">data </w:t>
      </w:r>
      <w:r>
        <w:t>from a large</w:t>
      </w:r>
      <w:r w:rsidRPr="00DE1B2D">
        <w:t xml:space="preserve"> </w:t>
      </w:r>
      <w:r>
        <w:t xml:space="preserve">South African </w:t>
      </w:r>
      <w:r w:rsidRPr="00DE1B2D">
        <w:t>private-sector</w:t>
      </w:r>
      <w:r>
        <w:t xml:space="preserve"> medical insurance scheme.</w:t>
      </w:r>
      <w:r>
        <w:fldChar w:fldCharType="begin" w:fldLock="1"/>
      </w:r>
      <w:r>
        <w:instrText>ADDIN CSL_CITATION {"citationItems":[{"id":"ITEM-1","itemData":{"DOI":"10.1371/journal.pmed.1000189","ISSN":"15491277","abstract":"Background: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author":[{"dropping-particle":"","family":"Leisegang","given":"Rory","non-dropping-particle":"","parse-names":false,"suffix":""},{"dropping-particle":"","family":"Cleary","given":"Susan","non-dropping-particle":"","parse-names":false,"suffix":""},{"dropping-particle":"","family":"Hislop","given":"Michael","non-dropping-particle":"","parse-names":false,"suffix":""},{"dropping-particle":"","family":"Davidse","given":"Alistair","non-dropping-particle":"","parse-names":false,"suffix":""},{"dropping-particle":"","family":"Regensberg","given":"Leon","non-dropping-particle":"","parse-names":false,"suffix":""},{"dropping-particle":"","family":"Little","given":"Francesca","non-dropping-particle":"","parse-names":false,"suffix":""},{"dropping-particle":"","family":"Maartens","given":"Gary","non-dropping-particle":"","parse-names":false,"suffix":""}],"container-title":"PLoS Medicine","id":"ITEM-1","issue":"12","issued":{"date-parts":[["2009"]]},"title":"Early and late direct costs in a Southern African antiretroviral treatment programme: A retrospective cohort analysis","type":"article-journal","volume":"6"},"uris":["http://www.mendeley.com/documents/?uuid=6b80c589-bc5e-407d-8321-ea8d594da650"]}],"mendeley":{"formattedCitation":"&lt;sup&gt;29&lt;/sup&gt;","plainTextFormattedCitation":"29","previouslyFormattedCitation":"&lt;sup&gt;29&lt;/sup&gt;"},"properties":{"noteIndex":0},"schema":"https://github.com/citation-style-language/schema/raw/master/csl-citation.json"}</w:instrText>
      </w:r>
      <w:r>
        <w:fldChar w:fldCharType="separate"/>
      </w:r>
      <w:r w:rsidRPr="007B7D85">
        <w:rPr>
          <w:noProof/>
          <w:vertAlign w:val="superscript"/>
        </w:rPr>
        <w:t>29</w:t>
      </w:r>
      <w:r>
        <w:fldChar w:fldCharType="end"/>
      </w:r>
      <w:r w:rsidRPr="00DE1B2D">
        <w:t xml:space="preserve"> </w:t>
      </w:r>
      <w:r w:rsidR="00A700F9">
        <w:rPr>
          <w:lang w:val="en-US"/>
        </w:rPr>
        <w:t xml:space="preserve">Data include sociodemographic information, reimbursement claims, laboratory results, and information of the vital status of beneficiaries of the medical scheme. </w:t>
      </w:r>
    </w:p>
    <w:p w14:paraId="46E436D7" w14:textId="77777777" w:rsidR="00CA398E" w:rsidRDefault="00CA398E" w:rsidP="00FD721A">
      <w:pPr>
        <w:spacing w:before="60" w:after="60"/>
        <w:jc w:val="both"/>
      </w:pPr>
    </w:p>
    <w:p w14:paraId="1EC9F990" w14:textId="2FAAED9D" w:rsidR="009F5032" w:rsidRPr="00726F51" w:rsidRDefault="00CA398E" w:rsidP="00FD721A">
      <w:pPr>
        <w:spacing w:before="60" w:after="60"/>
        <w:jc w:val="both"/>
        <w:rPr>
          <w:b/>
          <w:bCs/>
        </w:rPr>
      </w:pPr>
      <w:r w:rsidRPr="00CA398E">
        <w:rPr>
          <w:b/>
          <w:bCs/>
        </w:rPr>
        <w:t>3.</w:t>
      </w:r>
      <w:r w:rsidR="00A700F9">
        <w:rPr>
          <w:b/>
          <w:bCs/>
        </w:rPr>
        <w:t>3</w:t>
      </w:r>
      <w:r w:rsidRPr="00CA398E">
        <w:rPr>
          <w:b/>
          <w:bCs/>
        </w:rPr>
        <w:t xml:space="preserve"> </w:t>
      </w:r>
      <w:r w:rsidR="009F5032" w:rsidRPr="00CA398E">
        <w:rPr>
          <w:b/>
          <w:bCs/>
        </w:rPr>
        <w:t>Key</w:t>
      </w:r>
      <w:r w:rsidR="009F5032" w:rsidRPr="00C24185">
        <w:rPr>
          <w:b/>
        </w:rPr>
        <w:t xml:space="preserve"> variables</w:t>
      </w:r>
    </w:p>
    <w:p w14:paraId="4577CFBF" w14:textId="4B6A7F1E" w:rsidR="009F5032" w:rsidRDefault="00A00646" w:rsidP="00FD721A">
      <w:pPr>
        <w:pStyle w:val="ListParagraph"/>
        <w:numPr>
          <w:ilvl w:val="0"/>
          <w:numId w:val="2"/>
        </w:numPr>
        <w:spacing w:before="60" w:after="60"/>
        <w:jc w:val="both"/>
      </w:pPr>
      <w:r>
        <w:t>Sociod</w:t>
      </w:r>
      <w:r w:rsidR="00077629">
        <w:t>emographic data</w:t>
      </w:r>
      <w:r w:rsidR="009F5032">
        <w:t xml:space="preserve">: </w:t>
      </w:r>
      <w:r w:rsidR="0064138B">
        <w:t>a</w:t>
      </w:r>
      <w:r w:rsidR="009F5032">
        <w:t xml:space="preserve">ge, </w:t>
      </w:r>
      <w:r w:rsidR="000A6E47">
        <w:t>sex</w:t>
      </w:r>
      <w:r w:rsidR="009F5032">
        <w:t xml:space="preserve">, </w:t>
      </w:r>
      <w:r w:rsidR="00077629">
        <w:t xml:space="preserve">ethnicity </w:t>
      </w:r>
    </w:p>
    <w:p w14:paraId="2069A256" w14:textId="5B1D4025" w:rsidR="009F5032" w:rsidRDefault="009F5032" w:rsidP="00726F51">
      <w:pPr>
        <w:pStyle w:val="ListParagraph"/>
        <w:numPr>
          <w:ilvl w:val="0"/>
          <w:numId w:val="2"/>
        </w:numPr>
        <w:spacing w:before="60" w:after="60"/>
        <w:jc w:val="both"/>
      </w:pPr>
      <w:r>
        <w:t xml:space="preserve">Hospital </w:t>
      </w:r>
      <w:r w:rsidR="00A454E1">
        <w:t>claims</w:t>
      </w:r>
      <w:r w:rsidR="005B54EA">
        <w:t xml:space="preserve"> contain the</w:t>
      </w:r>
      <w:r w:rsidRPr="00FC3B16">
        <w:t xml:space="preserve"> </w:t>
      </w:r>
      <w:r w:rsidR="00A00646">
        <w:t xml:space="preserve">date of admission, date of discharge, </w:t>
      </w:r>
      <w:r w:rsidR="005B54EA" w:rsidRPr="00555492">
        <w:t>International Classification of Diseases, 10th Revision (</w:t>
      </w:r>
      <w:r w:rsidR="005B54EA">
        <w:t>ICD-10)</w:t>
      </w:r>
      <w:r>
        <w:t>,</w:t>
      </w:r>
      <w:r w:rsidR="000A6E47">
        <w:t xml:space="preserve"> </w:t>
      </w:r>
      <w:r w:rsidR="007D7C05" w:rsidRPr="007D7C05">
        <w:t>N</w:t>
      </w:r>
      <w:r w:rsidR="007D7C05">
        <w:t xml:space="preserve">ational </w:t>
      </w:r>
      <w:r w:rsidR="007D7C05" w:rsidRPr="007D7C05">
        <w:t>R</w:t>
      </w:r>
      <w:r w:rsidR="007D7C05">
        <w:t xml:space="preserve">eference </w:t>
      </w:r>
      <w:r w:rsidR="007D7C05" w:rsidRPr="007D7C05">
        <w:t>P</w:t>
      </w:r>
      <w:r w:rsidR="007D7C05">
        <w:t xml:space="preserve">rice </w:t>
      </w:r>
      <w:r w:rsidR="007D7C05" w:rsidRPr="007D7C05">
        <w:t>L</w:t>
      </w:r>
      <w:r w:rsidR="007D7C05">
        <w:t xml:space="preserve">ist (NRPL) codes, </w:t>
      </w:r>
      <w:r w:rsidR="005B54EA">
        <w:t xml:space="preserve">and </w:t>
      </w:r>
      <w:r w:rsidR="007D7C05">
        <w:t>Current Procedural Terminology (CPT) codes</w:t>
      </w:r>
      <w:r w:rsidR="005B54EA">
        <w:t>.</w:t>
      </w:r>
      <w:r w:rsidR="007D7C05">
        <w:t xml:space="preserve"> </w:t>
      </w:r>
    </w:p>
    <w:p w14:paraId="6507066D" w14:textId="7577C68E" w:rsidR="00555492" w:rsidRDefault="00555492" w:rsidP="00555492">
      <w:pPr>
        <w:pStyle w:val="ListParagraph"/>
        <w:numPr>
          <w:ilvl w:val="0"/>
          <w:numId w:val="2"/>
        </w:numPr>
        <w:spacing w:before="60" w:after="60"/>
        <w:jc w:val="both"/>
      </w:pPr>
      <w:r w:rsidRPr="00555492">
        <w:t xml:space="preserve">Outpatient claims contain </w:t>
      </w:r>
      <w:r>
        <w:t>ICD-10</w:t>
      </w:r>
      <w:r w:rsidR="00230AF6">
        <w:t xml:space="preserve"> diagnoses</w:t>
      </w:r>
      <w:r w:rsidRPr="00555492">
        <w:t xml:space="preserve">. </w:t>
      </w:r>
    </w:p>
    <w:p w14:paraId="2B4A2280" w14:textId="5F4AB089" w:rsidR="00555492" w:rsidRDefault="00555492"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402B3184" w14:textId="0C32C055" w:rsidR="00DA4A46" w:rsidRDefault="00077629" w:rsidP="00FD721A">
      <w:pPr>
        <w:pStyle w:val="ListParagraph"/>
        <w:numPr>
          <w:ilvl w:val="0"/>
          <w:numId w:val="2"/>
        </w:numPr>
        <w:spacing w:before="60" w:after="60"/>
        <w:jc w:val="both"/>
      </w:pPr>
      <w:r>
        <w:t>Laboratory</w:t>
      </w:r>
      <w:r w:rsidR="00463D5F">
        <w:t xml:space="preserve"> data</w:t>
      </w:r>
      <w:r>
        <w:t xml:space="preserve"> </w:t>
      </w:r>
      <w:r w:rsidR="00463D5F">
        <w:t xml:space="preserve">contain the date of specimen collection, the type of laboratory test, the laboratory result, and the unit of measurement.  </w:t>
      </w:r>
      <w:r w:rsidR="007D7C05">
        <w:t xml:space="preserve"> </w:t>
      </w:r>
    </w:p>
    <w:p w14:paraId="57692E27" w14:textId="6CE8F895" w:rsidR="00463D5F" w:rsidRPr="00463D5F" w:rsidRDefault="00463D5F"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182BEE5B" w14:textId="10C431E4" w:rsidR="006B266F" w:rsidRPr="005D1346" w:rsidRDefault="00463D5F" w:rsidP="006B266F">
      <w:pPr>
        <w:pStyle w:val="ListParagraph"/>
        <w:numPr>
          <w:ilvl w:val="0"/>
          <w:numId w:val="2"/>
        </w:numPr>
        <w:spacing w:before="60" w:after="60"/>
      </w:pPr>
      <w:r>
        <w:t>Administrative data on the s</w:t>
      </w:r>
      <w:r w:rsidR="006B266F" w:rsidRPr="005D1346">
        <w:t>tart and end of</w:t>
      </w:r>
      <w:r>
        <w:t xml:space="preserve"> beneficiaries</w:t>
      </w:r>
      <w:r w:rsidR="00B569FE">
        <w:t>’</w:t>
      </w:r>
      <w:r>
        <w:t xml:space="preserve"> medical insurance </w:t>
      </w:r>
      <w:r w:rsidR="006B266F" w:rsidRPr="005D1346">
        <w:t xml:space="preserve">coverage </w:t>
      </w:r>
      <w:r>
        <w:t xml:space="preserve">and the </w:t>
      </w:r>
      <w:r w:rsidR="006B266F" w:rsidRPr="005D1346">
        <w:t xml:space="preserve">health care plan </w:t>
      </w:r>
    </w:p>
    <w:p w14:paraId="11EAFED9" w14:textId="77777777" w:rsidR="009F5032" w:rsidRDefault="009F5032" w:rsidP="00FD721A">
      <w:pPr>
        <w:jc w:val="both"/>
        <w:rPr>
          <w:b/>
        </w:rPr>
      </w:pPr>
    </w:p>
    <w:p w14:paraId="514E37C4" w14:textId="51BAA409" w:rsidR="00225B41" w:rsidRDefault="00225B41" w:rsidP="00FD721A">
      <w:pPr>
        <w:spacing w:before="60" w:after="60"/>
        <w:jc w:val="both"/>
        <w:rPr>
          <w:b/>
        </w:rPr>
      </w:pPr>
      <w:r>
        <w:rPr>
          <w:b/>
        </w:rPr>
        <w:t>3.</w:t>
      </w:r>
      <w:r w:rsidR="00771985">
        <w:rPr>
          <w:b/>
        </w:rPr>
        <w:t>4</w:t>
      </w:r>
      <w:r>
        <w:rPr>
          <w:b/>
        </w:rPr>
        <w:t xml:space="preserve">. Assumptions </w:t>
      </w:r>
    </w:p>
    <w:p w14:paraId="562A74FE" w14:textId="2F22ECA2" w:rsidR="00C05BF0" w:rsidRDefault="00225B41" w:rsidP="002C4DF2">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rsidR="00C05BF0">
        <w:t xml:space="preserve"> (DAG)</w:t>
      </w:r>
      <w:r w:rsidRPr="000B23F6">
        <w:t xml:space="preserve"> </w:t>
      </w:r>
      <w:r>
        <w:t>(</w:t>
      </w:r>
      <w:r w:rsidRPr="005D1346">
        <w:rPr>
          <w:u w:val="single"/>
        </w:rPr>
        <w:t>Figure 1</w:t>
      </w:r>
      <w:r>
        <w:rPr>
          <w:u w:val="single"/>
        </w:rPr>
        <w:t>)</w:t>
      </w:r>
      <w:r w:rsidRPr="005D1346">
        <w:t xml:space="preserve">. </w:t>
      </w:r>
      <w:r w:rsidR="00C05BF0">
        <w:t>Ethnicity and associated socioeconomic disparities</w:t>
      </w:r>
      <w:r w:rsidR="00C05BF0" w:rsidRPr="00C05BF0">
        <w:t xml:space="preserve"> </w:t>
      </w:r>
      <w:r w:rsidR="0008376F">
        <w:t xml:space="preserve">affect the risk of PTSD </w: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 </w:instrTex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EN.CITE.DATA </w:instrText>
      </w:r>
      <w:r w:rsidR="0008376F">
        <w:fldChar w:fldCharType="end"/>
      </w:r>
      <w:r w:rsidR="0008376F">
        <w:fldChar w:fldCharType="separate"/>
      </w:r>
      <w:r w:rsidR="0008376F">
        <w:rPr>
          <w:noProof/>
        </w:rPr>
        <w:t>(4)</w:t>
      </w:r>
      <w:r w:rsidR="0008376F">
        <w:fldChar w:fldCharType="end"/>
      </w:r>
      <w:r w:rsidR="0008376F">
        <w:t xml:space="preserve"> </w:t>
      </w:r>
      <w:r w:rsidR="00D072CA">
        <w:t xml:space="preserve">and depression </w:t>
      </w:r>
      <w:r w:rsidR="00D072CA">
        <w:fldChar w:fldCharType="begin"/>
      </w:r>
      <w:r w:rsidR="00D072CA">
        <w:instrText xml:space="preserve"> ADDIN EN.CITE &lt;EndNote&gt;&lt;Cite&gt;&lt;Author&gt;Assari&lt;/Author&gt;&lt;Year&gt;2017&lt;/Year&gt;&lt;RecNum&gt;91&lt;/RecNum&gt;&lt;DisplayText&gt;(5)&lt;/DisplayText&gt;&lt;record&gt;&lt;rec-number&gt;91&lt;/rec-number&gt;&lt;foreign-keys&gt;&lt;key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rsidR="00D072CA">
        <w:fldChar w:fldCharType="separate"/>
      </w:r>
      <w:r w:rsidR="00D072CA">
        <w:rPr>
          <w:noProof/>
        </w:rPr>
        <w:t>(5)</w:t>
      </w:r>
      <w:r w:rsidR="00D072CA">
        <w:fldChar w:fldCharType="end"/>
      </w:r>
      <w:r w:rsidR="00C05BF0">
        <w:t xml:space="preserve">, and lifestyle factors (e.g. smoking, substance use, </w:t>
      </w:r>
      <w:r w:rsidR="00A168A0">
        <w:t xml:space="preserve">alcohol use, </w:t>
      </w:r>
      <w:r w:rsidR="00C05BF0">
        <w:t xml:space="preserve">diet, and physical activity) </w:t>
      </w:r>
      <w:r w:rsidR="00C05BF0">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 </w:instrText>
      </w:r>
      <w:r w:rsidR="00D072CA">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EN.CITE.DATA </w:instrText>
      </w:r>
      <w:r w:rsidR="00D072CA">
        <w:fldChar w:fldCharType="end"/>
      </w:r>
      <w:r w:rsidR="00C05BF0">
        <w:fldChar w:fldCharType="separate"/>
      </w:r>
      <w:r w:rsidR="00D072CA">
        <w:rPr>
          <w:noProof/>
        </w:rPr>
        <w:t>(6)</w:t>
      </w:r>
      <w:r w:rsidR="00C05BF0">
        <w:fldChar w:fldCharType="end"/>
      </w:r>
      <w:r w:rsidR="00C05BF0">
        <w:t xml:space="preserve">. Lifestyle factors </w:t>
      </w:r>
      <w:r w:rsidR="00A168A0">
        <w:t xml:space="preserve">increase </w:t>
      </w:r>
      <w:r w:rsidR="00C05BF0">
        <w:t>cardiovascular risk factors (e.g. high blood pressure, obesity, high cholesterol</w:t>
      </w:r>
      <w:r w:rsidR="00A168A0">
        <w:t xml:space="preserve">, and diabetes) </w:t>
      </w:r>
      <w:r w:rsidR="00C05BF0">
        <w:t>that</w:t>
      </w:r>
      <w:r w:rsidR="00A168A0">
        <w:t xml:space="preserve"> may cause </w:t>
      </w:r>
      <w:r w:rsidR="00C05BF0">
        <w:t xml:space="preserve">CVD </w:t>
      </w:r>
      <w:r w:rsidR="00C05BF0">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 </w:instrText>
      </w:r>
      <w:r w:rsidR="00D072CA">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EN.CITE.DATA </w:instrText>
      </w:r>
      <w:r w:rsidR="00D072CA">
        <w:fldChar w:fldCharType="end"/>
      </w:r>
      <w:r w:rsidR="00C05BF0">
        <w:fldChar w:fldCharType="separate"/>
      </w:r>
      <w:r w:rsidR="00D072CA">
        <w:rPr>
          <w:noProof/>
        </w:rPr>
        <w:t>(7)</w:t>
      </w:r>
      <w:r w:rsidR="00C05BF0">
        <w:fldChar w:fldCharType="end"/>
      </w:r>
      <w:r w:rsidR="00C05BF0">
        <w:t>.</w:t>
      </w:r>
      <w:r w:rsidR="00D654C7">
        <w:t xml:space="preserve"> Ethnicity and socioeconomic disparities </w:t>
      </w:r>
      <w:r w:rsidR="007B4B61">
        <w:t xml:space="preserve">are </w:t>
      </w:r>
      <w:r w:rsidR="00D654C7">
        <w:t>risk factor</w:t>
      </w:r>
      <w:r w:rsidR="007B4B61">
        <w:t>s</w:t>
      </w:r>
      <w:r w:rsidR="00D654C7">
        <w:t xml:space="preserve"> for </w:t>
      </w:r>
      <w:r w:rsidR="00491217">
        <w:t xml:space="preserve">HIV </w:t>
      </w:r>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 </w:instrText>
      </w:r>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EN.CITE.DATA </w:instrText>
      </w:r>
      <w:r w:rsidR="00491217">
        <w:fldChar w:fldCharType="end"/>
      </w:r>
      <w:r w:rsidR="00491217">
        <w:fldChar w:fldCharType="separate"/>
      </w:r>
      <w:r w:rsidR="00491217">
        <w:rPr>
          <w:noProof/>
        </w:rPr>
        <w:t>(8)</w:t>
      </w:r>
      <w:r w:rsidR="00491217">
        <w:fldChar w:fldCharType="end"/>
      </w:r>
      <w:r w:rsidR="007B4B61">
        <w:t xml:space="preserve">. HIV </w:t>
      </w:r>
      <w:r w:rsidR="00D654C7">
        <w:t xml:space="preserve">is </w:t>
      </w:r>
      <w:r w:rsidR="00D654C7" w:rsidRPr="00F1400A">
        <w:t>a risk factor</w:t>
      </w:r>
      <w:r w:rsidR="00491217">
        <w:t xml:space="preserve"> for CVD </w: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 </w:instrTex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EN.CITE.DATA </w:instrText>
      </w:r>
      <w:r w:rsidR="00491217">
        <w:fldChar w:fldCharType="end"/>
      </w:r>
      <w:r w:rsidR="00491217">
        <w:fldChar w:fldCharType="separate"/>
      </w:r>
      <w:r w:rsidR="00491217">
        <w:rPr>
          <w:noProof/>
        </w:rPr>
        <w:t>(9)</w:t>
      </w:r>
      <w:r w:rsidR="00491217">
        <w:fldChar w:fldCharType="end"/>
      </w:r>
      <w:r w:rsidR="00D654C7">
        <w:t>. PTSD</w:t>
      </w:r>
      <w:r w:rsidR="00491217">
        <w:t xml:space="preserve"> </w:t>
      </w:r>
      <w:r w:rsidR="00D654C7">
        <w:t xml:space="preserve">and depression </w:t>
      </w:r>
      <w:r w:rsidR="007B4B61">
        <w:t>may lead to lifestyle changes</w:t>
      </w:r>
      <w:r w:rsidR="00D654C7">
        <w:t xml:space="preserve"> that might lead to cardiovascular risk factors </w:t>
      </w:r>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 </w:instrText>
      </w:r>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EN.CITE.DATA </w:instrText>
      </w:r>
      <w:r w:rsidR="00C44E5F">
        <w:fldChar w:fldCharType="end"/>
      </w:r>
      <w:r w:rsidR="00C44E5F">
        <w:fldChar w:fldCharType="separate"/>
      </w:r>
      <w:r w:rsidR="00C44E5F">
        <w:rPr>
          <w:noProof/>
        </w:rPr>
        <w:t>(10)</w:t>
      </w:r>
      <w:r w:rsidR="00C44E5F">
        <w:fldChar w:fldCharType="end"/>
      </w:r>
      <w:r w:rsidR="00D654C7">
        <w:t>.</w:t>
      </w:r>
      <w:r w:rsidR="005C134E">
        <w:t xml:space="preserve"> Conversely, after a cardiovascular event, lifestyle might change and thus the cardiovascular risk factors.</w:t>
      </w:r>
      <w:r w:rsidR="00D654C7">
        <w:t xml:space="preserve"> </w:t>
      </w:r>
      <w:r w:rsidR="005C134E">
        <w:t>D</w:t>
      </w:r>
      <w:r w:rsidR="00D654C7">
        <w:t>epression</w:t>
      </w:r>
      <w:r w:rsidR="007B4B61">
        <w:t xml:space="preserve">, </w:t>
      </w:r>
      <w:r w:rsidR="00D654C7">
        <w:t>PTSD</w:t>
      </w:r>
      <w:r w:rsidR="00C44E5F">
        <w:t xml:space="preserve"> </w: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 </w:instrTex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EN.CITE.DATA </w:instrText>
      </w:r>
      <w:r w:rsidR="00C44E5F">
        <w:fldChar w:fldCharType="end"/>
      </w:r>
      <w:r w:rsidR="00C44E5F">
        <w:fldChar w:fldCharType="separate"/>
      </w:r>
      <w:r w:rsidR="00C44E5F">
        <w:rPr>
          <w:noProof/>
        </w:rPr>
        <w:t>(11)</w:t>
      </w:r>
      <w:r w:rsidR="00C44E5F">
        <w:fldChar w:fldCharType="end"/>
      </w:r>
      <w:r w:rsidR="00D546CF">
        <w:t xml:space="preserve">, </w:t>
      </w:r>
      <w:r w:rsidR="007B4B61">
        <w:t xml:space="preserve">and </w:t>
      </w:r>
      <w:r w:rsidR="00D546CF">
        <w:t xml:space="preserve"> smoking</w:t>
      </w:r>
      <w:r w:rsidR="002C4DF2">
        <w:t xml:space="preserve"> </w:t>
      </w:r>
      <w:r w:rsidR="002C4DF2">
        <w:fldChar w:fldCharType="begin"/>
      </w:r>
      <w:r w:rsidR="002C4DF2">
        <w:instrText xml:space="preserve"> ADDIN EN.CITE &lt;EndNote&gt;&lt;Cite&gt;&lt;Author&gt;Salahuddin&lt;/Author&gt;&lt;Year&gt;2012&lt;/Year&gt;&lt;RecNum&gt;97&lt;/RecNum&gt;&lt;DisplayText&gt;(12)&lt;/DisplayText&gt;&lt;record&gt;&lt;rec-number&gt;97&lt;/rec-number&gt;&lt;foreign-keys&gt;&lt;key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rsidR="002C4DF2">
        <w:fldChar w:fldCharType="separate"/>
      </w:r>
      <w:r w:rsidR="002C4DF2">
        <w:rPr>
          <w:noProof/>
        </w:rPr>
        <w:t>(12)</w:t>
      </w:r>
      <w:r w:rsidR="002C4DF2">
        <w:fldChar w:fldCharType="end"/>
      </w:r>
      <w:r w:rsidR="00D546CF">
        <w:t>,</w:t>
      </w:r>
      <w:r w:rsidR="00D654C7">
        <w:t xml:space="preserve"> could </w:t>
      </w:r>
      <w:r w:rsidR="005C134E">
        <w:t xml:space="preserve">also </w:t>
      </w:r>
      <w:r w:rsidR="00D654C7">
        <w:t>lead to an inflammatory state that increases the risk of CVD</w:t>
      </w:r>
      <w:r w:rsidR="005C134E">
        <w:t xml:space="preserve">. This inflammatory state can </w:t>
      </w:r>
      <w:r w:rsidR="007B4B61">
        <w:t>also cause</w:t>
      </w:r>
      <w:r w:rsidR="005C134E">
        <w:t xml:space="preserve"> PTSD or depression after CVD</w:t>
      </w:r>
      <w:r w:rsidR="002C4DF2">
        <w:t xml:space="preserve"> </w:t>
      </w:r>
      <w:r w:rsidR="002C4DF2">
        <w:fldChar w:fldCharType="begin"/>
      </w:r>
      <w:r w:rsidR="002C4DF2">
        <w:instrText xml:space="preserve"> ADDIN EN.CITE &lt;EndNote&gt;&lt;Cite&gt;&lt;Author&gt;Jacquet-Smailovic&lt;/Author&gt;&lt;Year&gt;2021&lt;/Year&gt;&lt;RecNum&gt;89&lt;/RecNum&gt;&lt;DisplayText&gt;(13)&lt;/DisplayText&gt;&lt;record&gt;&lt;rec-number&gt;89&lt;/rec-number&gt;&lt;foreign-keys&gt;&lt;key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rsidR="002C4DF2">
        <w:fldChar w:fldCharType="separate"/>
      </w:r>
      <w:r w:rsidR="002C4DF2">
        <w:rPr>
          <w:noProof/>
        </w:rPr>
        <w:t>(13)</w:t>
      </w:r>
      <w:r w:rsidR="002C4DF2">
        <w:fldChar w:fldCharType="end"/>
      </w:r>
      <w:r w:rsidR="005C134E">
        <w:t xml:space="preserve">. </w:t>
      </w:r>
    </w:p>
    <w:p w14:paraId="758DD03C" w14:textId="2A771306" w:rsidR="00A454E1" w:rsidRPr="00AC359B" w:rsidRDefault="00A454E1" w:rsidP="008E1A37">
      <w:pPr>
        <w:spacing w:before="60" w:after="60"/>
        <w:jc w:val="both"/>
      </w:pPr>
    </w:p>
    <w:p w14:paraId="7F3F8DF7" w14:textId="676498BC" w:rsidR="009F5032" w:rsidRDefault="009F5032" w:rsidP="00FD721A">
      <w:pPr>
        <w:spacing w:before="60" w:after="60"/>
        <w:jc w:val="both"/>
        <w:rPr>
          <w:b/>
        </w:rPr>
      </w:pPr>
      <w:r w:rsidRPr="003C7E4A">
        <w:rPr>
          <w:b/>
        </w:rPr>
        <w:t>3.</w:t>
      </w:r>
      <w:r w:rsidR="00A454E1">
        <w:rPr>
          <w:b/>
        </w:rPr>
        <w:t>5</w:t>
      </w:r>
      <w:r w:rsidRPr="003C7E4A">
        <w:rPr>
          <w:b/>
        </w:rPr>
        <w:t xml:space="preserve"> </w:t>
      </w:r>
      <w:r w:rsidR="00771985">
        <w:rPr>
          <w:b/>
        </w:rPr>
        <w:t>Measures</w:t>
      </w:r>
    </w:p>
    <w:p w14:paraId="1059DA85" w14:textId="77777777" w:rsidR="00A454E1" w:rsidRDefault="00A454E1" w:rsidP="00FD721A">
      <w:pPr>
        <w:spacing w:before="60" w:after="60"/>
        <w:jc w:val="both"/>
        <w:rPr>
          <w:b/>
        </w:rPr>
      </w:pPr>
    </w:p>
    <w:p w14:paraId="32738C68" w14:textId="0C2B0FF5" w:rsidR="00A454E1" w:rsidRPr="00A97C15" w:rsidRDefault="00A454E1" w:rsidP="004216BE">
      <w:pPr>
        <w:spacing w:before="60" w:after="60"/>
        <w:jc w:val="both"/>
      </w:pPr>
      <w:r>
        <w:rPr>
          <w:b/>
        </w:rPr>
        <w:t xml:space="preserve">Outcome: </w:t>
      </w:r>
      <w:r w:rsidR="00771985">
        <w:t>The primary outcome is a major cardiovascular event</w:t>
      </w:r>
      <w:r w:rsidR="006C442D">
        <w:t xml:space="preserve"> </w:t>
      </w:r>
      <w:ins w:id="0" w:author="Haas, Andreas (ISPM)" w:date="2022-05-20T15:57:00Z">
        <w:r w:rsidR="00335A0A">
          <w:t xml:space="preserve">defined as an </w:t>
        </w:r>
      </w:ins>
      <w:del w:id="1" w:author="Haas, Andreas (ISPM)" w:date="2022-05-20T15:57:00Z">
        <w:r w:rsidR="006C442D" w:rsidDel="00335A0A">
          <w:delText>(</w:delText>
        </w:r>
      </w:del>
      <w:r w:rsidR="006C442D">
        <w:t xml:space="preserve">acute coronary syndromes </w:t>
      </w:r>
      <w:del w:id="2" w:author="Haas, Andreas (ISPM)" w:date="2022-05-20T15:57:00Z">
        <w:r w:rsidR="006C442D" w:rsidDel="00335A0A">
          <w:delText xml:space="preserve">and </w:delText>
        </w:r>
      </w:del>
      <w:ins w:id="3" w:author="Haas, Andreas (ISPM)" w:date="2022-05-20T15:57:00Z">
        <w:r w:rsidR="00335A0A">
          <w:t xml:space="preserve">or </w:t>
        </w:r>
      </w:ins>
      <w:r w:rsidR="006C442D">
        <w:t>stroke</w:t>
      </w:r>
      <w:del w:id="4" w:author="Haas, Andreas (ISPM)" w:date="2022-05-20T15:58:00Z">
        <w:r w:rsidR="006C442D" w:rsidDel="00335A0A">
          <w:delText>)</w:delText>
        </w:r>
      </w:del>
      <w:r w:rsidR="006C442D">
        <w:t>. Cases of acute coronary syndromes are defined i</w:t>
      </w:r>
      <w:r w:rsidR="00F6615F">
        <w:t>n the presence of</w:t>
      </w:r>
      <w:r w:rsidR="006C442D">
        <w:t xml:space="preserve"> any of the </w:t>
      </w:r>
      <w:r w:rsidR="00791E2C">
        <w:t xml:space="preserve">ICD-10 </w:t>
      </w:r>
      <w:r w:rsidR="006C442D">
        <w:t xml:space="preserve">codes </w:t>
      </w:r>
      <w:del w:id="5" w:author="Haas, Andreas (ISPM)" w:date="2022-05-20T15:45:00Z">
        <w:r w:rsidR="00A97C15" w:rsidDel="00440D24">
          <w:delText xml:space="preserve">in </w:delText>
        </w:r>
        <w:r w:rsidR="008E3393" w:rsidDel="00440D24">
          <w:delText xml:space="preserve">primary or secondary position </w:delText>
        </w:r>
      </w:del>
      <w:r w:rsidR="006C442D">
        <w:t xml:space="preserve">for unstable angina, acute ST-elevation </w:t>
      </w:r>
      <w:r w:rsidR="00791E2C">
        <w:t>myocardial infarction, acute non-ST-elevation myocardial infarction, or unspecified</w:t>
      </w:r>
      <w:r w:rsidR="00A97C15">
        <w:t xml:space="preserve"> myocardial infarction</w:t>
      </w:r>
      <w:ins w:id="6" w:author="Haas, Andreas (ISPM)" w:date="2022-05-20T15:56:00Z">
        <w:r w:rsidR="00335A0A">
          <w:t xml:space="preserve"> (</w:t>
        </w:r>
        <w:r w:rsidR="00335A0A" w:rsidRPr="00335A0A">
          <w:rPr>
            <w:u w:val="single"/>
          </w:rPr>
          <w:t>Table 1</w:t>
        </w:r>
        <w:r w:rsidR="00335A0A">
          <w:t>),</w:t>
        </w:r>
      </w:ins>
      <w:del w:id="7" w:author="Haas, Andreas (ISPM)" w:date="2022-05-20T15:55:00Z">
        <w:r w:rsidR="00791E2C" w:rsidDel="00335A0A">
          <w:delText>;</w:delText>
        </w:r>
      </w:del>
      <w:r w:rsidR="00791E2C">
        <w:t xml:space="preserve"> or any of the CPT codes for coronary revascularization procedures</w:t>
      </w:r>
      <w:ins w:id="8" w:author="Haas, Andreas (ISPM)" w:date="2022-05-20T16:03:00Z">
        <w:r w:rsidR="00704812">
          <w:t xml:space="preserve"> (</w:t>
        </w:r>
        <w:r w:rsidR="00704812" w:rsidRPr="00704812">
          <w:rPr>
            <w:u w:val="single"/>
            <w:rPrChange w:id="9" w:author="Haas, Andreas (ISPM)" w:date="2022-05-20T16:03:00Z">
              <w:rPr/>
            </w:rPrChange>
          </w:rPr>
          <w:t>Table 2</w:t>
        </w:r>
        <w:r w:rsidR="00704812">
          <w:t>)</w:t>
        </w:r>
      </w:ins>
      <w:ins w:id="10" w:author="Haas, Andreas (ISPM)" w:date="2022-05-20T15:58:00Z">
        <w:r w:rsidR="00335A0A">
          <w:t>.</w:t>
        </w:r>
      </w:ins>
      <w:del w:id="11" w:author="Haas, Andreas (ISPM)" w:date="2022-05-20T15:58:00Z">
        <w:r w:rsidR="00305353" w:rsidDel="00335A0A">
          <w:delText xml:space="preserve"> are in among hospitalization claims, as explained in </w:delText>
        </w:r>
        <w:r w:rsidR="008E3393" w:rsidDel="00335A0A">
          <w:delText>the code lists of outcomes and covariates</w:delText>
        </w:r>
      </w:del>
      <w:r w:rsidR="00E54595">
        <w:t xml:space="preserve"> </w:t>
      </w:r>
      <w:del w:id="12" w:author="Haas, Andreas (ISPM)" w:date="2022-05-20T16:00:00Z">
        <w:r w:rsidR="008E3393" w:rsidDel="00335A0A">
          <w:delText xml:space="preserve">Conditions mimicking stroke </w:delText>
        </w:r>
      </w:del>
      <w:ins w:id="13" w:author="Haas, Andreas (ISPM)" w:date="2022-05-20T16:00:00Z">
        <w:r w:rsidR="00335A0A">
          <w:t xml:space="preserve">Stroke diagnoses will be disregarded </w:t>
        </w:r>
      </w:ins>
      <w:del w:id="14" w:author="Haas, Andreas (ISPM)" w:date="2022-05-20T16:00:00Z">
        <w:r w:rsidR="008E3393" w:rsidDel="00335A0A">
          <w:delText xml:space="preserve">will be excluded </w:delText>
        </w:r>
      </w:del>
      <w:r w:rsidR="008E3393">
        <w:t xml:space="preserve">if </w:t>
      </w:r>
      <w:ins w:id="15" w:author="Haas, Andreas (ISPM)" w:date="2022-05-20T16:00:00Z">
        <w:r w:rsidR="00335A0A">
          <w:t xml:space="preserve">a condition mimicking a stroke </w:t>
        </w:r>
      </w:ins>
      <w:del w:id="16" w:author="Haas, Andreas (ISPM)" w:date="2022-05-20T16:00:00Z">
        <w:r w:rsidR="008E3393" w:rsidDel="00335A0A">
          <w:delText>any of the listed ICD-10</w:delText>
        </w:r>
      </w:del>
      <w:ins w:id="17" w:author="Haas, Andreas (ISPM)" w:date="2022-05-20T16:01:00Z">
        <w:r w:rsidR="00335A0A">
          <w:t>(</w:t>
        </w:r>
        <w:r w:rsidR="00335A0A" w:rsidRPr="00335A0A">
          <w:rPr>
            <w:u w:val="single"/>
            <w:rPrChange w:id="18" w:author="Haas, Andreas (ISPM)" w:date="2022-05-20T16:01:00Z">
              <w:rPr/>
            </w:rPrChange>
          </w:rPr>
          <w:t>Table 1</w:t>
        </w:r>
        <w:r w:rsidR="00335A0A">
          <w:t>)</w:t>
        </w:r>
      </w:ins>
      <w:r w:rsidR="008E3393">
        <w:t xml:space="preserve"> </w:t>
      </w:r>
      <w:del w:id="19" w:author="Haas, Andreas (ISPM)" w:date="2022-05-20T15:59:00Z">
        <w:r w:rsidR="008E3393" w:rsidDel="00335A0A">
          <w:delText xml:space="preserve">or ICD-O-3 codes in primary or secondary among hospitalization claims </w:delText>
        </w:r>
      </w:del>
      <w:del w:id="20" w:author="Haas, Andreas (ISPM)" w:date="2022-05-20T16:01:00Z">
        <w:r w:rsidR="008E3393" w:rsidDel="00335A0A">
          <w:delText>are</w:delText>
        </w:r>
      </w:del>
      <w:ins w:id="21" w:author="Haas, Andreas (ISPM)" w:date="2022-05-20T16:01:00Z">
        <w:r w:rsidR="00335A0A">
          <w:t>is</w:t>
        </w:r>
      </w:ins>
      <w:r w:rsidR="008E3393">
        <w:t xml:space="preserve"> co-occurring </w:t>
      </w:r>
      <w:r w:rsidR="00A97C15">
        <w:t xml:space="preserve">within </w:t>
      </w:r>
      <w:del w:id="22" w:author="Haas, Andreas (ISPM)" w:date="2022-05-20T16:01:00Z">
        <w:r w:rsidR="00A97C15" w:rsidDel="00335A0A">
          <w:delText xml:space="preserve">a window of </w:delText>
        </w:r>
      </w:del>
      <w:r w:rsidR="00A97C15">
        <w:t>less</w:t>
      </w:r>
      <w:ins w:id="23" w:author="Haas, Andreas (ISPM)" w:date="2022-05-20T16:01:00Z">
        <w:r w:rsidR="00335A0A">
          <w:t xml:space="preserve"> than </w:t>
        </w:r>
      </w:ins>
      <w:del w:id="24" w:author="Haas, Andreas (ISPM)" w:date="2022-05-20T16:01:00Z">
        <w:r w:rsidR="00A97C15" w:rsidDel="00335A0A">
          <w:delText xml:space="preserve"> or more </w:delText>
        </w:r>
      </w:del>
      <w:ins w:id="25" w:author="Haas, Andreas (ISPM)" w:date="2022-05-20T16:01:00Z">
        <w:r w:rsidR="00335A0A">
          <w:t xml:space="preserve">30 </w:t>
        </w:r>
      </w:ins>
      <w:del w:id="26" w:author="Haas, Andreas (ISPM)" w:date="2022-05-20T16:02:00Z">
        <w:r w:rsidR="00A97C15" w:rsidDel="00335A0A">
          <w:delText xml:space="preserve">than 30 </w:delText>
        </w:r>
      </w:del>
      <w:r w:rsidR="00A97C15">
        <w:t>days</w:t>
      </w:r>
      <w:ins w:id="27" w:author="Haas, Andreas (ISPM)" w:date="2022-05-20T16:02:00Z">
        <w:r w:rsidR="00335A0A">
          <w:t xml:space="preserve"> before </w:t>
        </w:r>
        <w:r w:rsidR="006B372C">
          <w:t>and</w:t>
        </w:r>
        <w:r w:rsidR="00335A0A">
          <w:t xml:space="preserve"> </w:t>
        </w:r>
      </w:ins>
      <w:del w:id="28" w:author="Haas, Andreas (ISPM)" w:date="2022-05-20T16:02:00Z">
        <w:r w:rsidR="00A97C15" w:rsidDel="00335A0A">
          <w:delText xml:space="preserve"> </w:delText>
        </w:r>
      </w:del>
      <w:ins w:id="29" w:author="Haas, Andreas (ISPM)" w:date="2022-05-20T16:02:00Z">
        <w:r w:rsidR="00335A0A">
          <w:t xml:space="preserve">30 days after </w:t>
        </w:r>
      </w:ins>
      <w:del w:id="30" w:author="Haas, Andreas (ISPM)" w:date="2022-05-20T16:02:00Z">
        <w:r w:rsidR="00A97C15" w:rsidDel="00335A0A">
          <w:delText xml:space="preserve">with </w:delText>
        </w:r>
      </w:del>
      <w:r w:rsidR="00A97C15">
        <w:t>a stroke diagnosis</w:t>
      </w:r>
      <w:del w:id="31" w:author="Haas, Andreas (ISPM)" w:date="2022-05-20T16:01:00Z">
        <w:r w:rsidR="00A97C15" w:rsidDel="00335A0A">
          <w:delText xml:space="preserve"> code is present</w:delText>
        </w:r>
      </w:del>
      <w:del w:id="32" w:author="Haas, Andreas (ISPM)" w:date="2022-05-20T15:59:00Z">
        <w:r w:rsidR="004216BE" w:rsidDel="00335A0A">
          <w:delText xml:space="preserve"> (table 1)</w:delText>
        </w:r>
      </w:del>
      <w:r w:rsidR="004216BE">
        <w:t>.</w:t>
      </w:r>
    </w:p>
    <w:p w14:paraId="0BE2861E" w14:textId="77777777" w:rsidR="00A454E1" w:rsidRDefault="00A454E1" w:rsidP="002F3E5D">
      <w:pPr>
        <w:spacing w:before="60" w:after="60"/>
        <w:jc w:val="both"/>
        <w:rPr>
          <w:b/>
        </w:rPr>
      </w:pPr>
    </w:p>
    <w:p w14:paraId="01DBD396" w14:textId="72BA4775" w:rsidR="00A454E1" w:rsidRDefault="00A454E1" w:rsidP="0058407E">
      <w:pPr>
        <w:spacing w:before="60" w:after="60"/>
        <w:jc w:val="both"/>
      </w:pPr>
      <w:r>
        <w:rPr>
          <w:b/>
        </w:rPr>
        <w:t xml:space="preserve">Exposures: </w:t>
      </w:r>
      <w:r>
        <w:t xml:space="preserve">The primary exposure is an ICD-10 diagnosis of </w:t>
      </w:r>
      <w:r w:rsidR="00B932C8">
        <w:t>PTSD</w:t>
      </w:r>
      <w:r w:rsidR="00BF1717">
        <w:t xml:space="preserve"> (F43.1)</w:t>
      </w:r>
      <w:r>
        <w:t xml:space="preserve">. The secondary exposure is an ICD-10 diagnosis of a </w:t>
      </w:r>
      <w:r w:rsidR="007B4B61">
        <w:t xml:space="preserve">major </w:t>
      </w:r>
      <w:r w:rsidR="00B932C8">
        <w:t>depressi</w:t>
      </w:r>
      <w:r>
        <w:t>ve disorder</w:t>
      </w:r>
      <w:r w:rsidR="009F5032">
        <w:t xml:space="preserve"> (</w:t>
      </w:r>
      <w:r w:rsidR="00BF1717">
        <w:t>F32</w:t>
      </w:r>
      <w:r w:rsidR="007B4B61">
        <w:t>, F33, F34.1</w:t>
      </w:r>
      <w:r w:rsidR="009F5032">
        <w:t>)</w:t>
      </w:r>
      <w:r>
        <w:t xml:space="preserve">. Exposure variables will be defined as time-varying variables. Persons will be considered </w:t>
      </w:r>
      <w:r w:rsidR="00B569FE">
        <w:t>“</w:t>
      </w:r>
      <w:r>
        <w:t>exposed</w:t>
      </w:r>
      <w:r w:rsidR="00B569FE">
        <w:t>”</w:t>
      </w:r>
      <w:r>
        <w:t xml:space="preserve"> from the date of their first diagnosis onwards. </w:t>
      </w:r>
    </w:p>
    <w:p w14:paraId="6B76C936" w14:textId="08C5FCC5" w:rsidR="00A454E1" w:rsidRDefault="00A454E1" w:rsidP="002F3E5D">
      <w:pPr>
        <w:spacing w:before="60" w:after="60"/>
        <w:jc w:val="both"/>
      </w:pPr>
    </w:p>
    <w:p w14:paraId="43D6788C" w14:textId="0CBF9567" w:rsidR="003A4F3E" w:rsidRDefault="003A4F3E" w:rsidP="0058407E">
      <w:pPr>
        <w:spacing w:before="60" w:after="60"/>
        <w:jc w:val="both"/>
        <w:rPr>
          <w:b/>
        </w:rPr>
      </w:pPr>
      <w:r>
        <w:rPr>
          <w:b/>
        </w:rPr>
        <w:t>Sociodemographic</w:t>
      </w:r>
      <w:r w:rsidR="002E49B0">
        <w:rPr>
          <w:b/>
        </w:rPr>
        <w:t xml:space="preserve"> </w:t>
      </w:r>
      <w:r>
        <w:rPr>
          <w:b/>
        </w:rPr>
        <w:t xml:space="preserve">characteristics </w:t>
      </w:r>
    </w:p>
    <w:p w14:paraId="7C98C1DB" w14:textId="25A4188B" w:rsidR="003A4F3E" w:rsidRDefault="002E49B0" w:rsidP="0058407E">
      <w:pPr>
        <w:spacing w:before="60" w:after="60"/>
        <w:jc w:val="both"/>
        <w:rPr>
          <w:b/>
        </w:rPr>
      </w:pPr>
      <w:r>
        <w:lastRenderedPageBreak/>
        <w:t>We will group a</w:t>
      </w:r>
      <w:r w:rsidR="003A4F3E" w:rsidRPr="003A4F3E">
        <w:t xml:space="preserve">ge </w:t>
      </w:r>
      <w:r>
        <w:t xml:space="preserve">into six categories </w:t>
      </w:r>
      <w:r w:rsidR="003A4F3E" w:rsidRPr="003A4F3E">
        <w:t>(1</w:t>
      </w:r>
      <w:r>
        <w:t>8</w:t>
      </w:r>
      <w:r w:rsidR="003A4F3E" w:rsidRPr="003A4F3E">
        <w:t>-29, 30-39, 40-49, 50-59, 60-69, and ≥70 y</w:t>
      </w:r>
      <w:r>
        <w:t>ears). P</w:t>
      </w:r>
      <w:r w:rsidR="003A4F3E" w:rsidRPr="003A4F3E">
        <w:t>opulation group</w:t>
      </w:r>
      <w:r>
        <w:t>s will be defined as B</w:t>
      </w:r>
      <w:r w:rsidR="003A4F3E" w:rsidRPr="003A4F3E">
        <w:t xml:space="preserve">lack African, Indian/Asian, mixed ancestry [“coloured”], white, </w:t>
      </w:r>
      <w:r>
        <w:t xml:space="preserve">or unknown, and sex as male and female. </w:t>
      </w:r>
    </w:p>
    <w:p w14:paraId="5F5316D4" w14:textId="77777777" w:rsidR="003A4F3E" w:rsidRDefault="003A4F3E" w:rsidP="002F3E5D">
      <w:pPr>
        <w:spacing w:before="60" w:after="60"/>
        <w:jc w:val="both"/>
        <w:rPr>
          <w:b/>
        </w:rPr>
      </w:pPr>
    </w:p>
    <w:p w14:paraId="6EF9C62C" w14:textId="0BEA31AD" w:rsidR="00771985" w:rsidRDefault="00771985" w:rsidP="00F922B3">
      <w:pPr>
        <w:spacing w:before="60" w:after="60"/>
        <w:jc w:val="both"/>
        <w:rPr>
          <w:b/>
        </w:rPr>
      </w:pPr>
      <w:r w:rsidRPr="00F922B3">
        <w:rPr>
          <w:b/>
        </w:rPr>
        <w:t>Cardiovascular risk factors</w:t>
      </w:r>
    </w:p>
    <w:p w14:paraId="328078F0" w14:textId="05AC66C8" w:rsidR="00771985" w:rsidRDefault="00771985" w:rsidP="00F922B3">
      <w:pPr>
        <w:spacing w:before="60" w:after="60"/>
        <w:jc w:val="both"/>
        <w:rPr>
          <w:b/>
        </w:rPr>
      </w:pPr>
    </w:p>
    <w:p w14:paraId="41EFC718" w14:textId="6C34BF18" w:rsidR="00771985" w:rsidRPr="002F3E5D" w:rsidRDefault="00771985" w:rsidP="00162DC9">
      <w:pPr>
        <w:spacing w:before="60" w:after="60"/>
        <w:jc w:val="both"/>
        <w:rPr>
          <w:iCs/>
        </w:rPr>
      </w:pPr>
      <w:r w:rsidRPr="00411AB0">
        <w:rPr>
          <w:b/>
          <w:bCs/>
          <w:iCs/>
        </w:rPr>
        <w:t>Hypertension</w:t>
      </w:r>
      <w:ins w:id="33" w:author="Haas, Andreas (ISPM)" w:date="2022-05-20T16:10:00Z">
        <w:r w:rsidR="00411AB0" w:rsidRPr="00411AB0">
          <w:rPr>
            <w:iCs/>
          </w:rPr>
          <w:t xml:space="preserve"> </w:t>
        </w:r>
      </w:ins>
      <w:del w:id="34" w:author="Haas, Andreas (ISPM)" w:date="2022-05-20T16:10:00Z">
        <w:r w:rsidRPr="002F3E5D" w:rsidDel="00411AB0">
          <w:rPr>
            <w:b/>
            <w:bCs/>
            <w:iCs/>
          </w:rPr>
          <w:delText>:</w:delText>
        </w:r>
        <w:r w:rsidRPr="002F3E5D" w:rsidDel="00411AB0">
          <w:rPr>
            <w:iCs/>
          </w:rPr>
          <w:delText xml:space="preserve"> </w:delText>
        </w:r>
      </w:del>
      <w:r w:rsidR="00FB3207">
        <w:rPr>
          <w:iCs/>
        </w:rPr>
        <w:t>w</w:t>
      </w:r>
      <w:r w:rsidR="00F922B3" w:rsidRPr="002F3E5D">
        <w:rPr>
          <w:iCs/>
        </w:rPr>
        <w:t xml:space="preserve">ill be defined </w:t>
      </w:r>
      <w:del w:id="35" w:author="Haas, Andreas (ISPM)" w:date="2022-05-20T16:12:00Z">
        <w:r w:rsidR="00F922B3" w:rsidRPr="002F3E5D" w:rsidDel="002D7F6D">
          <w:rPr>
            <w:iCs/>
          </w:rPr>
          <w:delText xml:space="preserve">using </w:delText>
        </w:r>
      </w:del>
      <w:ins w:id="36" w:author="Haas, Andreas (ISPM)" w:date="2022-05-20T16:12:00Z">
        <w:r w:rsidR="002D7F6D">
          <w:rPr>
            <w:iCs/>
          </w:rPr>
          <w:t>based</w:t>
        </w:r>
        <w:r w:rsidR="002D7F6D" w:rsidRPr="002F3E5D">
          <w:rPr>
            <w:iCs/>
          </w:rPr>
          <w:t xml:space="preserve"> </w:t>
        </w:r>
      </w:ins>
      <w:ins w:id="37" w:author="Haas, Andreas (ISPM)" w:date="2022-05-20T18:15:00Z">
        <w:r w:rsidR="002F6E10">
          <w:rPr>
            <w:iCs/>
          </w:rPr>
          <w:t xml:space="preserve">on </w:t>
        </w:r>
      </w:ins>
      <w:r w:rsidR="00F922B3" w:rsidRPr="002F3E5D">
        <w:rPr>
          <w:iCs/>
        </w:rPr>
        <w:t>ICD-10 codes</w:t>
      </w:r>
      <w:ins w:id="38" w:author="Haas, Andreas (ISPM)" w:date="2022-05-20T16:13:00Z">
        <w:r w:rsidR="00B43E11">
          <w:rPr>
            <w:iCs/>
          </w:rPr>
          <w:t xml:space="preserve"> for hypertensive disease</w:t>
        </w:r>
      </w:ins>
      <w:r w:rsidR="00F922B3" w:rsidRPr="002F3E5D">
        <w:rPr>
          <w:iCs/>
        </w:rPr>
        <w:t xml:space="preserve"> </w:t>
      </w:r>
      <w:del w:id="39" w:author="Haas, Andreas (ISPM)" w:date="2022-05-20T16:11:00Z">
        <w:r w:rsidR="00F922B3" w:rsidRPr="002F3E5D" w:rsidDel="00411AB0">
          <w:rPr>
            <w:iCs/>
          </w:rPr>
          <w:delText>for</w:delText>
        </w:r>
      </w:del>
      <w:del w:id="40" w:author="Haas, Andreas (ISPM)" w:date="2022-05-20T16:10:00Z">
        <w:r w:rsidR="00F922B3" w:rsidRPr="002F3E5D" w:rsidDel="00411AB0">
          <w:rPr>
            <w:iCs/>
          </w:rPr>
          <w:delText xml:space="preserve"> diagnosis in primary or secondary position among hospitalisation claims,</w:delText>
        </w:r>
      </w:del>
      <w:del w:id="41" w:author="Haas, Andreas (ISPM)" w:date="2022-05-20T16:11:00Z">
        <w:r w:rsidR="00F922B3" w:rsidRPr="002F3E5D" w:rsidDel="00411AB0">
          <w:rPr>
            <w:iCs/>
          </w:rPr>
          <w:delText xml:space="preserve"> or any</w:delText>
        </w:r>
      </w:del>
      <w:ins w:id="42" w:author="Haas, Andreas (ISPM)" w:date="2022-05-20T16:11:00Z">
        <w:r w:rsidR="00411AB0">
          <w:rPr>
            <w:iCs/>
          </w:rPr>
          <w:t xml:space="preserve">(I10-I13, I15, H35.0, </w:t>
        </w:r>
      </w:ins>
      <w:ins w:id="43" w:author="Haas, Andreas (ISPM)" w:date="2022-05-20T16:18:00Z">
        <w:r w:rsidR="00162DC9">
          <w:rPr>
            <w:iCs/>
          </w:rPr>
          <w:t>and I67.4</w:t>
        </w:r>
      </w:ins>
      <w:ins w:id="44" w:author="Haas, Andreas (ISPM)" w:date="2022-05-20T16:12:00Z">
        <w:r w:rsidR="00411AB0">
          <w:rPr>
            <w:iCs/>
          </w:rPr>
          <w:t xml:space="preserve">), </w:t>
        </w:r>
      </w:ins>
      <w:del w:id="45" w:author="Haas, Andreas (ISPM)" w:date="2022-05-20T16:12:00Z">
        <w:r w:rsidR="00F922B3" w:rsidRPr="002F3E5D" w:rsidDel="00411AB0">
          <w:rPr>
            <w:iCs/>
          </w:rPr>
          <w:delText xml:space="preserve"> of the </w:delText>
        </w:r>
      </w:del>
      <w:del w:id="46" w:author="Haas, Andreas (ISPM)" w:date="2022-05-20T16:13:00Z">
        <w:r w:rsidR="00F922B3" w:rsidRPr="002F3E5D" w:rsidDel="002D7F6D">
          <w:rPr>
            <w:iCs/>
          </w:rPr>
          <w:delText xml:space="preserve">ATC </w:delText>
        </w:r>
        <w:r w:rsidR="002F3E5D" w:rsidDel="002D7F6D">
          <w:rPr>
            <w:iCs/>
          </w:rPr>
          <w:delText>c</w:delText>
        </w:r>
      </w:del>
      <w:ins w:id="47" w:author="Haas, Andreas (ISPM)" w:date="2022-05-20T16:13:00Z">
        <w:r w:rsidR="002D7F6D">
          <w:rPr>
            <w:iCs/>
          </w:rPr>
          <w:t xml:space="preserve">evidence of use of </w:t>
        </w:r>
      </w:ins>
      <w:ins w:id="48" w:author="Haas, Andreas (ISPM)" w:date="2022-05-20T16:15:00Z">
        <w:r w:rsidR="002F6E10">
          <w:rPr>
            <w:iCs/>
          </w:rPr>
          <w:t xml:space="preserve">medication used to </w:t>
        </w:r>
      </w:ins>
      <w:ins w:id="49" w:author="Haas, Andreas (ISPM)" w:date="2022-05-20T18:16:00Z">
        <w:r w:rsidR="002F6E10">
          <w:rPr>
            <w:iCs/>
          </w:rPr>
          <w:t xml:space="preserve">treating hypertension (i.e. certain </w:t>
        </w:r>
      </w:ins>
      <w:ins w:id="50" w:author="Haas, Andreas (ISPM)" w:date="2022-05-20T16:14:00Z">
        <w:r w:rsidR="002D7F6D">
          <w:rPr>
            <w:iCs/>
          </w:rPr>
          <w:t>diuretics</w:t>
        </w:r>
      </w:ins>
      <w:ins w:id="51" w:author="Haas, Andreas (ISPM)" w:date="2022-05-20T16:15:00Z">
        <w:r w:rsidR="002D7F6D">
          <w:rPr>
            <w:iCs/>
          </w:rPr>
          <w:t>, beta blockers, or</w:t>
        </w:r>
      </w:ins>
      <w:ins w:id="52" w:author="Haas, Andreas (ISPM)" w:date="2022-05-20T16:16:00Z">
        <w:r w:rsidR="002D7F6D">
          <w:rPr>
            <w:iCs/>
          </w:rPr>
          <w:t xml:space="preserve"> </w:t>
        </w:r>
        <w:r w:rsidR="002F6E10">
          <w:rPr>
            <w:iCs/>
          </w:rPr>
          <w:t>drug combinations)</w:t>
        </w:r>
      </w:ins>
      <w:ins w:id="53" w:author="Haas, Andreas (ISPM)" w:date="2022-05-20T16:15:00Z">
        <w:r w:rsidR="002D7F6D">
          <w:rPr>
            <w:iCs/>
          </w:rPr>
          <w:t xml:space="preserve">, </w:t>
        </w:r>
      </w:ins>
      <w:ins w:id="54" w:author="Haas, Andreas (ISPM)" w:date="2022-05-20T16:16:00Z">
        <w:r w:rsidR="00162DC9">
          <w:rPr>
            <w:iCs/>
          </w:rPr>
          <w:t xml:space="preserve">or </w:t>
        </w:r>
      </w:ins>
      <w:ins w:id="55" w:author="Haas, Andreas (ISPM)" w:date="2022-05-20T16:17:00Z">
        <w:r w:rsidR="00162DC9">
          <w:rPr>
            <w:iCs/>
          </w:rPr>
          <w:t>at least two elevated systolic (</w:t>
        </w:r>
      </w:ins>
      <w:ins w:id="56" w:author="Haas, Andreas (ISPM)" w:date="2022-05-20T16:18:00Z">
        <w:r w:rsidR="00162DC9" w:rsidRPr="00162DC9">
          <w:rPr>
            <w:iCs/>
          </w:rPr>
          <w:t>≥140mmHg</w:t>
        </w:r>
        <w:r w:rsidR="00162DC9">
          <w:rPr>
            <w:iCs/>
          </w:rPr>
          <w:t>), or diastolic (</w:t>
        </w:r>
        <w:r w:rsidR="00162DC9" w:rsidRPr="00162DC9">
          <w:rPr>
            <w:iCs/>
          </w:rPr>
          <w:t>≥90mmHg</w:t>
        </w:r>
        <w:r w:rsidR="00162DC9">
          <w:rPr>
            <w:iCs/>
          </w:rPr>
          <w:t>) blood pressure measurements</w:t>
        </w:r>
      </w:ins>
      <w:r w:rsidR="007B627D">
        <w:rPr>
          <w:iCs/>
        </w:rPr>
        <w:t xml:space="preserve"> </w:t>
      </w:r>
      <w:ins w:id="57" w:author="Haas, Andreas (ISPM)" w:date="2022-05-20T16:14:00Z">
        <w:r w:rsidR="007B627D">
          <w:rPr>
            <w:iCs/>
          </w:rPr>
          <w:t>(</w:t>
        </w:r>
      </w:ins>
      <w:ins w:id="58" w:author="Haas, Andreas (ISPM)" w:date="2022-05-20T16:15:00Z">
        <w:r w:rsidR="007B627D" w:rsidRPr="002D7F6D">
          <w:rPr>
            <w:iCs/>
            <w:u w:val="single"/>
            <w:rPrChange w:id="59" w:author="Haas, Andreas (ISPM)" w:date="2022-05-20T16:15:00Z">
              <w:rPr>
                <w:iCs/>
              </w:rPr>
            </w:rPrChange>
          </w:rPr>
          <w:t>Table 3</w:t>
        </w:r>
      </w:ins>
      <w:ins w:id="60" w:author="Haas, Andreas (ISPM)" w:date="2022-05-20T16:14:00Z">
        <w:r w:rsidR="007B627D">
          <w:rPr>
            <w:iCs/>
          </w:rPr>
          <w:t>)</w:t>
        </w:r>
      </w:ins>
      <w:ins w:id="61" w:author="Haas, Andreas (ISPM)" w:date="2022-05-20T16:18:00Z">
        <w:r w:rsidR="00162DC9">
          <w:rPr>
            <w:iCs/>
          </w:rPr>
          <w:t xml:space="preserve">. </w:t>
        </w:r>
      </w:ins>
      <w:del w:id="62" w:author="Haas, Andreas (ISPM)" w:date="2022-05-20T16:18:00Z">
        <w:r w:rsidR="002F3E5D" w:rsidDel="00162DC9">
          <w:rPr>
            <w:iCs/>
          </w:rPr>
          <w:delText xml:space="preserve">odes for medication claims, </w:delText>
        </w:r>
        <w:r w:rsidR="00F922B3" w:rsidRPr="002F3E5D" w:rsidDel="00162DC9">
          <w:rPr>
            <w:iCs/>
          </w:rPr>
          <w:delText>or any clinical result of systolic blood pressure &gt;=140mmHg and diastolic blood pressure &gt;=90mmHg</w:delText>
        </w:r>
        <w:r w:rsidR="002F3E5D" w:rsidDel="00162DC9">
          <w:rPr>
            <w:iCs/>
          </w:rPr>
          <w:delText xml:space="preserve"> (table 2)</w:delText>
        </w:r>
        <w:r w:rsidR="00F922B3" w:rsidRPr="002F3E5D" w:rsidDel="00162DC9">
          <w:rPr>
            <w:iCs/>
          </w:rPr>
          <w:delText xml:space="preserve">. </w:delText>
        </w:r>
      </w:del>
    </w:p>
    <w:p w14:paraId="375D7CD1" w14:textId="7BC835BF" w:rsidR="00771985" w:rsidRDefault="00771985" w:rsidP="002F3E5D">
      <w:pPr>
        <w:spacing w:before="60" w:after="60"/>
        <w:jc w:val="both"/>
        <w:rPr>
          <w:ins w:id="63" w:author="Haas, Andreas (ISPM)" w:date="2022-05-20T18:20:00Z"/>
          <w:b/>
        </w:rPr>
      </w:pPr>
    </w:p>
    <w:p w14:paraId="2F5D278E" w14:textId="3D8EE42A" w:rsidR="002F6E10" w:rsidRPr="00D41534" w:rsidRDefault="002F6E10" w:rsidP="002F6E10">
      <w:pPr>
        <w:spacing w:before="60" w:after="60"/>
        <w:jc w:val="both"/>
        <w:rPr>
          <w:moveTo w:id="64" w:author="Haas, Andreas (ISPM)" w:date="2022-05-20T18:20:00Z"/>
          <w:iCs/>
        </w:rPr>
      </w:pPr>
      <w:moveToRangeStart w:id="65" w:author="Haas, Andreas (ISPM)" w:date="2022-05-20T18:20:00Z" w:name="move103963258"/>
      <w:moveTo w:id="66" w:author="Haas, Andreas (ISPM)" w:date="2022-05-20T18:20:00Z">
        <w:r w:rsidRPr="00D1700A">
          <w:rPr>
            <w:b/>
            <w:bCs/>
            <w:iCs/>
          </w:rPr>
          <w:t>Diabetes mellitus</w:t>
        </w:r>
        <w:del w:id="67" w:author="Haas, Andreas (ISPM)" w:date="2022-05-20T18:20:00Z">
          <w:r w:rsidRPr="00D1700A" w:rsidDel="00AF7E1A">
            <w:rPr>
              <w:b/>
              <w:bCs/>
              <w:iCs/>
            </w:rPr>
            <w:delText>:</w:delText>
          </w:r>
        </w:del>
        <w:r w:rsidRPr="00D41534">
          <w:rPr>
            <w:iCs/>
          </w:rPr>
          <w:t xml:space="preserve"> </w:t>
        </w:r>
      </w:moveTo>
      <w:ins w:id="68" w:author="Haas, Andreas (ISPM)" w:date="2022-05-20T18:20:00Z">
        <w:r w:rsidR="00AF7E1A">
          <w:rPr>
            <w:iCs/>
          </w:rPr>
          <w:t xml:space="preserve">will be defined base on </w:t>
        </w:r>
      </w:ins>
      <w:moveTo w:id="69" w:author="Haas, Andreas (ISPM)" w:date="2022-05-20T18:20:00Z">
        <w:del w:id="70" w:author="Haas, Andreas (ISPM)" w:date="2022-05-20T18:21:00Z">
          <w:r w:rsidRPr="00D41534" w:rsidDel="00AF7E1A">
            <w:rPr>
              <w:iCs/>
            </w:rPr>
            <w:delText xml:space="preserve">any of the </w:delText>
          </w:r>
        </w:del>
        <w:r w:rsidRPr="00D41534">
          <w:rPr>
            <w:iCs/>
          </w:rPr>
          <w:t>ICD-10 codes for diabetes</w:t>
        </w:r>
        <w:del w:id="71" w:author="Haas, Andreas (ISPM)" w:date="2022-05-20T18:21:00Z">
          <w:r w:rsidRPr="00D41534" w:rsidDel="00AF7E1A">
            <w:rPr>
              <w:iCs/>
            </w:rPr>
            <w:delText xml:space="preserve"> diagnosis</w:delText>
          </w:r>
        </w:del>
      </w:moveTo>
      <w:ins w:id="72" w:author="Haas, Andreas (ISPM)" w:date="2022-05-20T18:21:00Z">
        <w:r w:rsidR="00AF7E1A">
          <w:rPr>
            <w:iCs/>
          </w:rPr>
          <w:t xml:space="preserve"> (E10-E14, H28, H36, M14.2, M14.6, G59.0, G63.2, or G99.0)</w:t>
        </w:r>
      </w:ins>
      <w:r w:rsidR="007B627D">
        <w:rPr>
          <w:iCs/>
        </w:rPr>
        <w:t xml:space="preserve">, evidence of use of </w:t>
      </w:r>
      <w:moveTo w:id="73" w:author="Haas, Andreas (ISPM)" w:date="2022-05-20T18:20:00Z">
        <w:r w:rsidRPr="00D41534">
          <w:rPr>
            <w:iCs/>
          </w:rPr>
          <w:t>medications used for diabetes control</w:t>
        </w:r>
      </w:moveTo>
      <w:ins w:id="74" w:author="Haas, Andreas (ISPM)" w:date="2022-05-20T18:22:00Z">
        <w:r w:rsidR="00AF7E1A">
          <w:rPr>
            <w:iCs/>
          </w:rPr>
          <w:t xml:space="preserve"> (ATC codes A10)</w:t>
        </w:r>
      </w:ins>
      <w:moveTo w:id="75" w:author="Haas, Andreas (ISPM)" w:date="2022-05-20T18:20:00Z">
        <w:r w:rsidRPr="00D41534">
          <w:rPr>
            <w:iCs/>
          </w:rPr>
          <w:t>, or</w:t>
        </w:r>
      </w:moveTo>
      <w:ins w:id="76" w:author="Haas, Andreas (ISPM)" w:date="2022-05-20T18:23:00Z">
        <w:r w:rsidR="00AF7E1A">
          <w:rPr>
            <w:iCs/>
          </w:rPr>
          <w:t xml:space="preserve"> at least two</w:t>
        </w:r>
      </w:ins>
      <w:moveTo w:id="77" w:author="Haas, Andreas (ISPM)" w:date="2022-05-20T18:20:00Z">
        <w:r w:rsidRPr="00D41534">
          <w:rPr>
            <w:iCs/>
          </w:rPr>
          <w:t xml:space="preserve"> </w:t>
        </w:r>
      </w:moveTo>
      <w:r w:rsidR="007B627D">
        <w:rPr>
          <w:iCs/>
        </w:rPr>
        <w:t xml:space="preserve">abnormal </w:t>
      </w:r>
      <w:moveTo w:id="78" w:author="Haas, Andreas (ISPM)" w:date="2022-05-20T18:20:00Z">
        <w:r w:rsidRPr="00D41534">
          <w:rPr>
            <w:iCs/>
          </w:rPr>
          <w:t xml:space="preserve">laboratory results of HbA1c </w:t>
        </w:r>
      </w:moveTo>
      <w:ins w:id="79" w:author="Haas, Andreas (ISPM)" w:date="2022-05-20T18:22:00Z">
        <w:r w:rsidR="00AF7E1A" w:rsidRPr="00162DC9">
          <w:rPr>
            <w:iCs/>
          </w:rPr>
          <w:t>≥</w:t>
        </w:r>
      </w:ins>
      <w:moveTo w:id="80" w:author="Haas, Andreas (ISPM)" w:date="2022-05-20T18:20:00Z">
        <w:del w:id="81" w:author="Haas, Andreas (ISPM)" w:date="2022-05-20T18:22:00Z">
          <w:r w:rsidRPr="00D41534" w:rsidDel="00AF7E1A">
            <w:rPr>
              <w:iCs/>
            </w:rPr>
            <w:delText xml:space="preserve">&gt;= </w:delText>
          </w:r>
        </w:del>
        <w:r w:rsidRPr="00D41534">
          <w:rPr>
            <w:iCs/>
          </w:rPr>
          <w:t>6.5%</w:t>
        </w:r>
        <w:r>
          <w:rPr>
            <w:iCs/>
          </w:rPr>
          <w:t xml:space="preserve"> (</w:t>
        </w:r>
        <w:del w:id="82" w:author="Haas, Andreas (ISPM)" w:date="2022-05-20T18:22:00Z">
          <w:r w:rsidDel="00AF7E1A">
            <w:rPr>
              <w:iCs/>
            </w:rPr>
            <w:delText>&gt;=</w:delText>
          </w:r>
        </w:del>
      </w:moveTo>
      <w:ins w:id="83" w:author="Haas, Andreas (ISPM)" w:date="2022-05-20T18:22:00Z">
        <w:r w:rsidR="00AF7E1A" w:rsidRPr="00162DC9">
          <w:rPr>
            <w:iCs/>
          </w:rPr>
          <w:t>≥</w:t>
        </w:r>
      </w:ins>
      <w:moveTo w:id="84" w:author="Haas, Andreas (ISPM)" w:date="2022-05-20T18:20:00Z">
        <w:r>
          <w:rPr>
            <w:iCs/>
          </w:rPr>
          <w:t>48 mmol/L)</w:t>
        </w:r>
        <w:r w:rsidRPr="00D41534">
          <w:rPr>
            <w:iCs/>
          </w:rPr>
          <w:t xml:space="preserve">, fasting blood glucose </w:t>
        </w:r>
      </w:moveTo>
      <w:ins w:id="85" w:author="Haas, Andreas (ISPM)" w:date="2022-05-20T18:22:00Z">
        <w:r w:rsidR="00AF7E1A" w:rsidRPr="00162DC9">
          <w:rPr>
            <w:iCs/>
          </w:rPr>
          <w:t>≥</w:t>
        </w:r>
      </w:ins>
      <w:moveTo w:id="86" w:author="Haas, Andreas (ISPM)" w:date="2022-05-20T18:20:00Z">
        <w:del w:id="87" w:author="Haas, Andreas (ISPM)" w:date="2022-05-20T18:22:00Z">
          <w:r w:rsidRPr="00D41534" w:rsidDel="00AF7E1A">
            <w:rPr>
              <w:iCs/>
            </w:rPr>
            <w:delText xml:space="preserve">&gt;= </w:delText>
          </w:r>
        </w:del>
        <w:r w:rsidRPr="00D41534">
          <w:rPr>
            <w:iCs/>
          </w:rPr>
          <w:t xml:space="preserve">7 mmol/L or random blood glucose </w:t>
        </w:r>
        <w:del w:id="88" w:author="Haas, Andreas (ISPM)" w:date="2022-05-20T18:22:00Z">
          <w:r w:rsidRPr="00D41534" w:rsidDel="00AF7E1A">
            <w:rPr>
              <w:iCs/>
            </w:rPr>
            <w:delText xml:space="preserve">&gt;= </w:delText>
          </w:r>
        </w:del>
      </w:moveTo>
      <w:ins w:id="89" w:author="Haas, Andreas (ISPM)" w:date="2022-05-20T18:22:00Z">
        <w:r w:rsidR="00AF7E1A" w:rsidRPr="00162DC9">
          <w:rPr>
            <w:iCs/>
          </w:rPr>
          <w:t>≥</w:t>
        </w:r>
      </w:ins>
      <w:moveTo w:id="90" w:author="Haas, Andreas (ISPM)" w:date="2022-05-20T18:20:00Z">
        <w:r w:rsidRPr="00D41534">
          <w:rPr>
            <w:iCs/>
          </w:rPr>
          <w:t>11.1 mmol/L</w:t>
        </w:r>
        <w:r>
          <w:rPr>
            <w:iCs/>
          </w:rPr>
          <w:t xml:space="preserve"> (</w:t>
        </w:r>
      </w:moveTo>
      <w:r w:rsidR="008A6E20">
        <w:rPr>
          <w:iCs/>
          <w:u w:val="single"/>
        </w:rPr>
        <w:t>T</w:t>
      </w:r>
      <w:moveTo w:id="91" w:author="Haas, Andreas (ISPM)" w:date="2022-05-20T18:20:00Z">
        <w:r w:rsidRPr="00AF7E1A">
          <w:rPr>
            <w:iCs/>
            <w:u w:val="single"/>
            <w:rPrChange w:id="92" w:author="Haas, Andreas (ISPM)" w:date="2022-05-20T18:24:00Z">
              <w:rPr>
                <w:iCs/>
              </w:rPr>
            </w:rPrChange>
          </w:rPr>
          <w:t xml:space="preserve">able </w:t>
        </w:r>
        <w:del w:id="93" w:author="Haas, Andreas (ISPM)" w:date="2022-05-20T18:24:00Z">
          <w:r w:rsidRPr="00AF7E1A" w:rsidDel="00AF7E1A">
            <w:rPr>
              <w:iCs/>
              <w:u w:val="single"/>
              <w:rPrChange w:id="94" w:author="Haas, Andreas (ISPM)" w:date="2022-05-20T18:24:00Z">
                <w:rPr>
                  <w:iCs/>
                </w:rPr>
              </w:rPrChange>
            </w:rPr>
            <w:delText>2</w:delText>
          </w:r>
        </w:del>
      </w:moveTo>
      <w:ins w:id="95" w:author="Haas, Andreas (ISPM)" w:date="2022-05-20T18:24:00Z">
        <w:r w:rsidR="00AF7E1A">
          <w:rPr>
            <w:iCs/>
            <w:u w:val="single"/>
          </w:rPr>
          <w:t>4</w:t>
        </w:r>
      </w:ins>
      <w:moveTo w:id="96" w:author="Haas, Andreas (ISPM)" w:date="2022-05-20T18:20:00Z">
        <w:r>
          <w:rPr>
            <w:iCs/>
          </w:rPr>
          <w:t>).</w:t>
        </w:r>
      </w:moveTo>
    </w:p>
    <w:moveToRangeEnd w:id="65"/>
    <w:p w14:paraId="5CC13983" w14:textId="77777777" w:rsidR="002F6E10" w:rsidRDefault="002F6E10" w:rsidP="002F3E5D">
      <w:pPr>
        <w:spacing w:before="60" w:after="60"/>
        <w:jc w:val="both"/>
        <w:rPr>
          <w:b/>
        </w:rPr>
      </w:pPr>
    </w:p>
    <w:p w14:paraId="2B5B2E23" w14:textId="6F26D86C" w:rsidR="002413DC" w:rsidRDefault="00771985" w:rsidP="002F6E10">
      <w:pPr>
        <w:spacing w:before="60" w:after="60"/>
        <w:jc w:val="both"/>
        <w:rPr>
          <w:iCs/>
        </w:rPr>
      </w:pPr>
      <w:r w:rsidRPr="00D1700A">
        <w:rPr>
          <w:b/>
          <w:bCs/>
          <w:iCs/>
        </w:rPr>
        <w:t>Dyslipidaemia</w:t>
      </w:r>
      <w:del w:id="97" w:author="Haas, Andreas (ISPM)" w:date="2022-05-20T16:21:00Z">
        <w:r w:rsidRPr="00D1700A" w:rsidDel="00B43E11">
          <w:rPr>
            <w:b/>
            <w:bCs/>
            <w:iCs/>
          </w:rPr>
          <w:delText>:</w:delText>
        </w:r>
      </w:del>
      <w:r w:rsidR="00FB3207">
        <w:rPr>
          <w:iCs/>
        </w:rPr>
        <w:t xml:space="preserve"> w</w:t>
      </w:r>
      <w:r w:rsidR="00F922B3" w:rsidRPr="00573F20">
        <w:rPr>
          <w:iCs/>
        </w:rPr>
        <w:t xml:space="preserve">ill be defined </w:t>
      </w:r>
      <w:del w:id="98" w:author="Haas, Andreas (ISPM)" w:date="2022-05-20T16:21:00Z">
        <w:r w:rsidR="00F922B3" w:rsidRPr="00573F20" w:rsidDel="00B43E11">
          <w:rPr>
            <w:iCs/>
          </w:rPr>
          <w:delText xml:space="preserve">using </w:delText>
        </w:r>
      </w:del>
      <w:ins w:id="99" w:author="Haas, Andreas (ISPM)" w:date="2022-05-20T16:21:00Z">
        <w:r w:rsidR="00B43E11">
          <w:rPr>
            <w:iCs/>
          </w:rPr>
          <w:t xml:space="preserve">based </w:t>
        </w:r>
      </w:ins>
      <w:ins w:id="100" w:author="Haas, Andreas (ISPM)" w:date="2022-05-20T16:24:00Z">
        <w:r w:rsidR="002413DC">
          <w:rPr>
            <w:iCs/>
          </w:rPr>
          <w:t xml:space="preserve">on the </w:t>
        </w:r>
      </w:ins>
      <w:r w:rsidR="00F922B3" w:rsidRPr="00573F20">
        <w:rPr>
          <w:iCs/>
        </w:rPr>
        <w:t xml:space="preserve">ICD-10 </w:t>
      </w:r>
      <w:ins w:id="101" w:author="Haas, Andreas (ISPM)" w:date="2022-05-20T16:24:00Z">
        <w:r w:rsidR="002413DC">
          <w:rPr>
            <w:iCs/>
          </w:rPr>
          <w:t>codes E78.0-E78.5</w:t>
        </w:r>
      </w:ins>
      <w:ins w:id="102" w:author="Haas, Andreas (ISPM)" w:date="2022-05-20T16:25:00Z">
        <w:r w:rsidR="002413DC">
          <w:rPr>
            <w:iCs/>
          </w:rPr>
          <w:t xml:space="preserve">, evidence of the use of lipid-modifying </w:t>
        </w:r>
      </w:ins>
      <w:r w:rsidR="007B627D">
        <w:rPr>
          <w:iCs/>
        </w:rPr>
        <w:t>medication</w:t>
      </w:r>
      <w:ins w:id="103" w:author="Haas, Andreas (ISPM)" w:date="2022-05-20T16:25:00Z">
        <w:r w:rsidR="002413DC">
          <w:rPr>
            <w:iCs/>
          </w:rPr>
          <w:t xml:space="preserve"> (ATC codes C10), or at least t</w:t>
        </w:r>
      </w:ins>
      <w:ins w:id="104" w:author="Haas, Andreas (ISPM)" w:date="2022-05-20T16:26:00Z">
        <w:r w:rsidR="002413DC">
          <w:rPr>
            <w:iCs/>
          </w:rPr>
          <w:t>wo</w:t>
        </w:r>
      </w:ins>
      <w:ins w:id="105" w:author="Haas, Andreas (ISPM)" w:date="2022-05-20T16:28:00Z">
        <w:r w:rsidR="002413DC">
          <w:rPr>
            <w:iCs/>
          </w:rPr>
          <w:t xml:space="preserve"> </w:t>
        </w:r>
      </w:ins>
      <w:ins w:id="106" w:author="Haas, Andreas (ISPM)" w:date="2022-05-20T18:18:00Z">
        <w:r w:rsidR="002F6E10">
          <w:rPr>
            <w:iCs/>
          </w:rPr>
          <w:t xml:space="preserve">abnormal lipid measurements </w:t>
        </w:r>
      </w:ins>
      <w:ins w:id="107" w:author="Haas, Andreas (ISPM)" w:date="2022-05-20T18:19:00Z">
        <w:r w:rsidR="002F6E10">
          <w:rPr>
            <w:iCs/>
          </w:rPr>
          <w:t>(</w:t>
        </w:r>
        <w:r w:rsidR="002F6E10" w:rsidRPr="002F6E10">
          <w:rPr>
            <w:iCs/>
          </w:rPr>
          <w:t>HDL-cholesterol</w:t>
        </w:r>
        <w:r w:rsidR="002F6E10">
          <w:rPr>
            <w:iCs/>
          </w:rPr>
          <w:t xml:space="preserve"> </w:t>
        </w:r>
        <w:r w:rsidR="002F6E10" w:rsidRPr="002F6E10">
          <w:rPr>
            <w:iCs/>
          </w:rPr>
          <w:t>&lt;1 mmol/L</w:t>
        </w:r>
        <w:r w:rsidR="002F6E10">
          <w:rPr>
            <w:iCs/>
          </w:rPr>
          <w:t xml:space="preserve">, or </w:t>
        </w:r>
        <w:r w:rsidR="002F6E10" w:rsidRPr="002F6E10">
          <w:rPr>
            <w:iCs/>
          </w:rPr>
          <w:t>LDL-cholesterol</w:t>
        </w:r>
        <w:r w:rsidR="002F6E10">
          <w:rPr>
            <w:iCs/>
          </w:rPr>
          <w:t xml:space="preserve"> </w:t>
        </w:r>
        <w:r w:rsidR="002F6E10" w:rsidRPr="002F6E10">
          <w:rPr>
            <w:iCs/>
          </w:rPr>
          <w:t>&gt;4.1 mmol/L</w:t>
        </w:r>
        <w:r w:rsidR="002F6E10">
          <w:rPr>
            <w:iCs/>
          </w:rPr>
          <w:t xml:space="preserve">, or </w:t>
        </w:r>
      </w:ins>
      <w:ins w:id="108" w:author="Haas, Andreas (ISPM)" w:date="2022-05-20T18:20:00Z">
        <w:r w:rsidR="002F6E10">
          <w:rPr>
            <w:iCs/>
          </w:rPr>
          <w:t>t</w:t>
        </w:r>
      </w:ins>
      <w:ins w:id="109" w:author="Haas, Andreas (ISPM)" w:date="2022-05-20T18:19:00Z">
        <w:r w:rsidR="002F6E10" w:rsidRPr="002F6E10">
          <w:rPr>
            <w:iCs/>
          </w:rPr>
          <w:t>otal cholesterol</w:t>
        </w:r>
      </w:ins>
      <w:ins w:id="110" w:author="Haas, Andreas (ISPM)" w:date="2022-05-20T18:20:00Z">
        <w:r w:rsidR="002F6E10">
          <w:rPr>
            <w:iCs/>
          </w:rPr>
          <w:t xml:space="preserve"> </w:t>
        </w:r>
      </w:ins>
      <w:ins w:id="111" w:author="Haas, Andreas (ISPM)" w:date="2022-05-20T18:19:00Z">
        <w:r w:rsidR="002F6E10" w:rsidRPr="002F6E10">
          <w:rPr>
            <w:iCs/>
          </w:rPr>
          <w:t>&gt;6.2 mmol/L</w:t>
        </w:r>
        <w:r w:rsidR="002F6E10">
          <w:rPr>
            <w:iCs/>
          </w:rPr>
          <w:t>)</w:t>
        </w:r>
      </w:ins>
      <w:del w:id="112" w:author="Haas, Andreas (ISPM)" w:date="2022-05-20T16:22:00Z">
        <w:r w:rsidR="00F922B3" w:rsidRPr="00573F20" w:rsidDel="00B43E11">
          <w:rPr>
            <w:iCs/>
          </w:rPr>
          <w:delText xml:space="preserve">codes for </w:delText>
        </w:r>
      </w:del>
      <w:del w:id="113" w:author="Haas, Andreas (ISPM)" w:date="2022-05-20T16:24:00Z">
        <w:r w:rsidR="00F922B3" w:rsidRPr="00573F20" w:rsidDel="002413DC">
          <w:rPr>
            <w:iCs/>
          </w:rPr>
          <w:delText>diagnos</w:delText>
        </w:r>
      </w:del>
      <w:del w:id="114" w:author="Haas, Andreas (ISPM)" w:date="2022-05-20T16:22:00Z">
        <w:r w:rsidR="00F922B3" w:rsidRPr="00573F20" w:rsidDel="002413DC">
          <w:rPr>
            <w:iCs/>
          </w:rPr>
          <w:delText>i</w:delText>
        </w:r>
      </w:del>
      <w:del w:id="115" w:author="Haas, Andreas (ISPM)" w:date="2022-05-20T16:24:00Z">
        <w:r w:rsidR="00F922B3" w:rsidRPr="00573F20" w:rsidDel="002413DC">
          <w:rPr>
            <w:iCs/>
          </w:rPr>
          <w:delText>s</w:delText>
        </w:r>
      </w:del>
      <w:del w:id="116" w:author="Haas, Andreas (ISPM)" w:date="2022-05-20T16:22:00Z">
        <w:r w:rsidR="00F922B3" w:rsidRPr="00573F20" w:rsidDel="002413DC">
          <w:rPr>
            <w:iCs/>
          </w:rPr>
          <w:delText xml:space="preserve"> in primary or secondary position among hospitalis</w:delText>
        </w:r>
      </w:del>
      <w:del w:id="117" w:author="Haas, Andreas (ISPM)" w:date="2022-05-20T16:23:00Z">
        <w:r w:rsidR="00F922B3" w:rsidRPr="00573F20" w:rsidDel="002413DC">
          <w:rPr>
            <w:iCs/>
          </w:rPr>
          <w:delText>ation claims, or any</w:delText>
        </w:r>
      </w:del>
      <w:ins w:id="118" w:author="Haas, Andreas (ISPM)" w:date="2022-05-20T16:31:00Z">
        <w:r w:rsidR="002413DC">
          <w:rPr>
            <w:iCs/>
          </w:rPr>
          <w:t xml:space="preserve"> (</w:t>
        </w:r>
        <w:r w:rsidR="002413DC" w:rsidRPr="008A6E20">
          <w:rPr>
            <w:iCs/>
            <w:u w:val="single"/>
          </w:rPr>
          <w:t xml:space="preserve">Table </w:t>
        </w:r>
      </w:ins>
      <w:ins w:id="119" w:author="Haas, Andreas (ISPM)" w:date="2022-05-20T18:24:00Z">
        <w:r w:rsidR="00AF7E1A" w:rsidRPr="008A6E20">
          <w:rPr>
            <w:iCs/>
            <w:u w:val="single"/>
          </w:rPr>
          <w:t>5</w:t>
        </w:r>
      </w:ins>
      <w:ins w:id="120" w:author="Haas, Andreas (ISPM)" w:date="2022-05-20T16:31:00Z">
        <w:r w:rsidR="002413DC">
          <w:rPr>
            <w:iCs/>
          </w:rPr>
          <w:t xml:space="preserve">). </w:t>
        </w:r>
      </w:ins>
    </w:p>
    <w:p w14:paraId="40499D52" w14:textId="632536D1" w:rsidR="00D304A4" w:rsidRDefault="00D304A4" w:rsidP="002F6E10">
      <w:pPr>
        <w:spacing w:before="60" w:after="60"/>
        <w:jc w:val="both"/>
        <w:rPr>
          <w:iCs/>
        </w:rPr>
      </w:pPr>
    </w:p>
    <w:p w14:paraId="267EB56B" w14:textId="3D9B3ACC" w:rsidR="00D304A4" w:rsidRPr="0083457C" w:rsidRDefault="00D304A4" w:rsidP="00D304A4">
      <w:pPr>
        <w:spacing w:before="60" w:after="60"/>
        <w:jc w:val="both"/>
        <w:rPr>
          <w:b/>
        </w:rPr>
      </w:pPr>
      <w:r w:rsidRPr="0083457C">
        <w:rPr>
          <w:b/>
        </w:rPr>
        <w:t>HIV</w:t>
      </w:r>
      <w:del w:id="121" w:author="Haas, Andreas (ISPM)" w:date="2022-05-20T18:27:00Z">
        <w:r w:rsidDel="00A81B74">
          <w:rPr>
            <w:b/>
          </w:rPr>
          <w:delText xml:space="preserve">: </w:delText>
        </w:r>
        <w:r w:rsidRPr="002F3E5D" w:rsidDel="00A81B74">
          <w:rPr>
            <w:bCs/>
          </w:rPr>
          <w:delText>HIV</w:delText>
        </w:r>
      </w:del>
      <w:r w:rsidRPr="002F3E5D">
        <w:rPr>
          <w:bCs/>
        </w:rPr>
        <w:t xml:space="preserve"> will be defined </w:t>
      </w:r>
      <w:del w:id="122" w:author="Haas, Andreas (ISPM)" w:date="2022-05-20T18:27:00Z">
        <w:r w:rsidRPr="002F3E5D" w:rsidDel="00A81B74">
          <w:rPr>
            <w:bCs/>
          </w:rPr>
          <w:delText xml:space="preserve">using </w:delText>
        </w:r>
      </w:del>
      <w:ins w:id="123" w:author="Haas, Andreas (ISPM)" w:date="2022-05-20T18:27:00Z">
        <w:r>
          <w:rPr>
            <w:bCs/>
          </w:rPr>
          <w:t xml:space="preserve">based on </w:t>
        </w:r>
      </w:ins>
      <w:r w:rsidR="00067134">
        <w:rPr>
          <w:bCs/>
        </w:rPr>
        <w:t>l</w:t>
      </w:r>
      <w:r w:rsidRPr="002F3E5D">
        <w:rPr>
          <w:bCs/>
        </w:rPr>
        <w:t>ab</w:t>
      </w:r>
      <w:r w:rsidR="00067134">
        <w:rPr>
          <w:bCs/>
        </w:rPr>
        <w:t xml:space="preserve">oratory </w:t>
      </w:r>
      <w:r w:rsidRPr="002F3E5D">
        <w:rPr>
          <w:bCs/>
        </w:rPr>
        <w:t xml:space="preserve">data for HIV viral load, CD4 count, </w:t>
      </w:r>
      <w:r w:rsidR="00067134">
        <w:rPr>
          <w:bCs/>
        </w:rPr>
        <w:t xml:space="preserve">or </w:t>
      </w:r>
      <w:r w:rsidRPr="002F3E5D">
        <w:rPr>
          <w:bCs/>
        </w:rPr>
        <w:t>a positive</w:t>
      </w:r>
      <w:ins w:id="124" w:author="Haas, Andreas (ISPM)" w:date="2022-05-20T18:28:00Z">
        <w:r>
          <w:rPr>
            <w:bCs/>
          </w:rPr>
          <w:t xml:space="preserve"> confirmatory</w:t>
        </w:r>
      </w:ins>
      <w:r w:rsidRPr="002F3E5D">
        <w:rPr>
          <w:bCs/>
        </w:rPr>
        <w:t xml:space="preserve"> HIV test,</w:t>
      </w:r>
      <w:r w:rsidR="00067134">
        <w:rPr>
          <w:bCs/>
        </w:rPr>
        <w:t xml:space="preserve"> an</w:t>
      </w:r>
      <w:r w:rsidRPr="002F3E5D">
        <w:rPr>
          <w:bCs/>
        </w:rPr>
        <w:t xml:space="preserve"> </w:t>
      </w:r>
      <w:del w:id="125" w:author="Haas, Andreas (ISPM)" w:date="2022-05-20T18:28:00Z">
        <w:r w:rsidRPr="002F3E5D" w:rsidDel="00A81B74">
          <w:rPr>
            <w:bCs/>
          </w:rPr>
          <w:delText xml:space="preserve">along with a HIV </w:delText>
        </w:r>
      </w:del>
      <w:r w:rsidRPr="002F3E5D">
        <w:rPr>
          <w:bCs/>
        </w:rPr>
        <w:t>ICD-10 diagnosis</w:t>
      </w:r>
      <w:ins w:id="126" w:author="Haas, Andreas (ISPM)" w:date="2022-05-20T18:28:00Z">
        <w:r>
          <w:rPr>
            <w:bCs/>
          </w:rPr>
          <w:t xml:space="preserve"> for HIV</w:t>
        </w:r>
      </w:ins>
      <w:r w:rsidRPr="002F3E5D">
        <w:rPr>
          <w:bCs/>
        </w:rPr>
        <w:t xml:space="preserve"> </w:t>
      </w:r>
      <w:del w:id="127" w:author="Haas, Andreas (ISPM)" w:date="2022-05-20T18:28:00Z">
        <w:r w:rsidRPr="002F3E5D" w:rsidDel="00A81B74">
          <w:rPr>
            <w:bCs/>
          </w:rPr>
          <w:delText xml:space="preserve">and </w:delText>
        </w:r>
      </w:del>
      <w:ins w:id="128" w:author="Haas, Andreas (ISPM)" w:date="2022-05-20T18:28:00Z">
        <w:r>
          <w:rPr>
            <w:bCs/>
          </w:rPr>
          <w:t xml:space="preserve">or the use of antiretroviral </w:t>
        </w:r>
      </w:ins>
      <w:ins w:id="129" w:author="Haas, Andreas (ISPM)" w:date="2022-05-20T18:29:00Z">
        <w:r>
          <w:rPr>
            <w:bCs/>
          </w:rPr>
          <w:t>medication for treating HIV</w:t>
        </w:r>
      </w:ins>
      <w:r w:rsidR="00067134">
        <w:rPr>
          <w:bCs/>
        </w:rPr>
        <w:t xml:space="preserve"> excluding medication commonly used in pre- or post-exposure prophylaxis</w:t>
      </w:r>
      <w:r>
        <w:rPr>
          <w:bCs/>
        </w:rPr>
        <w:t xml:space="preserve"> (</w:t>
      </w:r>
      <w:r w:rsidRPr="00D304A4">
        <w:rPr>
          <w:bCs/>
          <w:u w:val="single"/>
        </w:rPr>
        <w:t>Table 6</w:t>
      </w:r>
      <w:r>
        <w:rPr>
          <w:bCs/>
        </w:rPr>
        <w:t>).</w:t>
      </w:r>
      <w:ins w:id="130" w:author="Haas, Andreas (ISPM)" w:date="2022-05-20T18:29:00Z">
        <w:r>
          <w:rPr>
            <w:bCs/>
          </w:rPr>
          <w:t xml:space="preserve"> </w:t>
        </w:r>
      </w:ins>
      <w:bookmarkStart w:id="131" w:name="_GoBack"/>
      <w:bookmarkEnd w:id="131"/>
      <w:del w:id="132" w:author="Haas, Andreas (ISPM)" w:date="2022-05-20T18:29:00Z">
        <w:r w:rsidRPr="002F3E5D" w:rsidDel="00A81B74">
          <w:rPr>
            <w:bCs/>
          </w:rPr>
          <w:delText>use of ART medication</w:delText>
        </w:r>
      </w:del>
    </w:p>
    <w:p w14:paraId="25B4DC93" w14:textId="77777777" w:rsidR="00D304A4" w:rsidRPr="002413DC" w:rsidRDefault="00D304A4" w:rsidP="002F6E10">
      <w:pPr>
        <w:spacing w:before="60" w:after="60"/>
        <w:jc w:val="both"/>
        <w:rPr>
          <w:ins w:id="133" w:author="Haas, Andreas (ISPM)" w:date="2022-05-20T16:30:00Z"/>
          <w:iCs/>
          <w:rPrChange w:id="134" w:author="Haas, Andreas (ISPM)" w:date="2022-05-20T16:30:00Z">
            <w:rPr>
              <w:ins w:id="135" w:author="Haas, Andreas (ISPM)" w:date="2022-05-20T16:30:00Z"/>
              <w:sz w:val="14"/>
              <w:szCs w:val="14"/>
              <w:lang w:val="en-GB"/>
            </w:rPr>
          </w:rPrChange>
        </w:rPr>
      </w:pPr>
    </w:p>
    <w:p w14:paraId="77FA7AE4" w14:textId="7C40B2C7" w:rsidR="00F922B3" w:rsidRPr="00573F20" w:rsidDel="002413DC" w:rsidRDefault="00F922B3" w:rsidP="002F3E5D">
      <w:pPr>
        <w:spacing w:before="60" w:after="60"/>
        <w:jc w:val="both"/>
        <w:rPr>
          <w:del w:id="136" w:author="Haas, Andreas (ISPM)" w:date="2022-05-20T16:31:00Z"/>
          <w:iCs/>
        </w:rPr>
      </w:pPr>
      <w:del w:id="137" w:author="Haas, Andreas (ISPM)" w:date="2022-05-20T16:31:00Z">
        <w:r w:rsidRPr="00573F20" w:rsidDel="002413DC">
          <w:rPr>
            <w:iCs/>
          </w:rPr>
          <w:delText xml:space="preserve"> of the ATC codes for medication claims, or any </w:delText>
        </w:r>
        <w:r w:rsidR="00C024DA" w:rsidRPr="00573F20" w:rsidDel="002413DC">
          <w:rPr>
            <w:iCs/>
          </w:rPr>
          <w:delText>laboratory result of HDL</w:delText>
        </w:r>
        <w:r w:rsidR="00573F20" w:rsidRPr="00573F20" w:rsidDel="002413DC">
          <w:rPr>
            <w:iCs/>
          </w:rPr>
          <w:delText>&lt;1 mmol/L, LDL &gt;4.1 mmol/L or total cholesterol &gt;6.2 mmol/L</w:delText>
        </w:r>
        <w:r w:rsidR="002F3E5D" w:rsidDel="002413DC">
          <w:rPr>
            <w:iCs/>
          </w:rPr>
          <w:delText xml:space="preserve"> </w:delText>
        </w:r>
        <w:r w:rsidR="005263ED" w:rsidDel="002413DC">
          <w:rPr>
            <w:iCs/>
          </w:rPr>
          <w:delText>(table 2)</w:delText>
        </w:r>
        <w:r w:rsidR="00573F20" w:rsidRPr="00573F20" w:rsidDel="002413DC">
          <w:rPr>
            <w:iCs/>
          </w:rPr>
          <w:delText>.</w:delText>
        </w:r>
      </w:del>
    </w:p>
    <w:p w14:paraId="4B202524" w14:textId="10DA7703" w:rsidR="00771985" w:rsidDel="00AF7E1A" w:rsidRDefault="00771985" w:rsidP="002F3E5D">
      <w:pPr>
        <w:spacing w:before="60" w:after="60"/>
        <w:jc w:val="both"/>
        <w:rPr>
          <w:del w:id="138" w:author="Haas, Andreas (ISPM)" w:date="2022-05-20T18:24:00Z"/>
          <w:b/>
        </w:rPr>
      </w:pPr>
    </w:p>
    <w:p w14:paraId="54890648" w14:textId="3A74BF6C" w:rsidR="00771985" w:rsidRPr="00D41534" w:rsidDel="002F6E10" w:rsidRDefault="00771985" w:rsidP="004625FF">
      <w:pPr>
        <w:spacing w:before="60" w:after="60"/>
        <w:jc w:val="both"/>
        <w:rPr>
          <w:moveFrom w:id="139" w:author="Haas, Andreas (ISPM)" w:date="2022-05-20T18:20:00Z"/>
          <w:iCs/>
        </w:rPr>
      </w:pPr>
      <w:moveFromRangeStart w:id="140" w:author="Haas, Andreas (ISPM)" w:date="2022-05-20T18:20:00Z" w:name="move103963258"/>
      <w:moveFrom w:id="141" w:author="Haas, Andreas (ISPM)" w:date="2022-05-20T18:20:00Z">
        <w:r w:rsidRPr="00D1700A" w:rsidDel="002F6E10">
          <w:rPr>
            <w:b/>
            <w:bCs/>
            <w:iCs/>
          </w:rPr>
          <w:t>Diabetes mellitus:</w:t>
        </w:r>
        <w:r w:rsidR="00F36668" w:rsidRPr="00D41534" w:rsidDel="002F6E10">
          <w:rPr>
            <w:iCs/>
          </w:rPr>
          <w:t xml:space="preserve"> any of the ICD-10 codes for diabetes</w:t>
        </w:r>
        <w:r w:rsidR="003C4E23" w:rsidRPr="00D41534" w:rsidDel="002F6E10">
          <w:rPr>
            <w:iCs/>
          </w:rPr>
          <w:t xml:space="preserve"> diagnosis, </w:t>
        </w:r>
        <w:r w:rsidR="00AA722E" w:rsidRPr="00D41534" w:rsidDel="002F6E10">
          <w:rPr>
            <w:iCs/>
          </w:rPr>
          <w:t xml:space="preserve">or </w:t>
        </w:r>
        <w:r w:rsidR="003C4E23" w:rsidRPr="00D41534" w:rsidDel="002F6E10">
          <w:rPr>
            <w:iCs/>
          </w:rPr>
          <w:t xml:space="preserve">any of the ATC codes for medications used </w:t>
        </w:r>
        <w:r w:rsidR="00D41534" w:rsidRPr="00D41534" w:rsidDel="002F6E10">
          <w:rPr>
            <w:iCs/>
          </w:rPr>
          <w:t>for diabetes control, or laboratory results of HbA1c &gt;= 6.5%</w:t>
        </w:r>
        <w:r w:rsidR="00BE3EE2" w:rsidDel="002F6E10">
          <w:rPr>
            <w:iCs/>
          </w:rPr>
          <w:t xml:space="preserve"> (&gt;=48 mmol/L)</w:t>
        </w:r>
        <w:r w:rsidR="00D41534" w:rsidRPr="00D41534" w:rsidDel="002F6E10">
          <w:rPr>
            <w:iCs/>
          </w:rPr>
          <w:t>, fasting blood glucose &gt;= 7 mmol/L or random blood glucose &gt;= 11.1 mmol/L</w:t>
        </w:r>
        <w:r w:rsidR="00244EA1" w:rsidDel="002F6E10">
          <w:rPr>
            <w:iCs/>
          </w:rPr>
          <w:t xml:space="preserve"> (table </w:t>
        </w:r>
        <w:r w:rsidR="004625FF" w:rsidDel="002F6E10">
          <w:rPr>
            <w:iCs/>
          </w:rPr>
          <w:t>2</w:t>
        </w:r>
        <w:r w:rsidR="00244EA1" w:rsidDel="002F6E10">
          <w:rPr>
            <w:iCs/>
          </w:rPr>
          <w:t>)</w:t>
        </w:r>
        <w:r w:rsidR="005263ED" w:rsidDel="002F6E10">
          <w:rPr>
            <w:iCs/>
          </w:rPr>
          <w:t>.</w:t>
        </w:r>
      </w:moveFrom>
    </w:p>
    <w:moveFromRangeEnd w:id="140"/>
    <w:p w14:paraId="135BC243" w14:textId="1783CB03" w:rsidR="00796496" w:rsidRPr="0028563A" w:rsidRDefault="00B406FE" w:rsidP="0028563A">
      <w:pPr>
        <w:spacing w:before="60" w:after="60"/>
        <w:jc w:val="both"/>
        <w:rPr>
          <w:iCs/>
        </w:rPr>
      </w:pPr>
      <w:r>
        <w:rPr>
          <w:b/>
          <w:bCs/>
          <w:iCs/>
        </w:rPr>
        <w:t>Overweight and o</w:t>
      </w:r>
      <w:r w:rsidR="00771985" w:rsidRPr="00D1700A">
        <w:rPr>
          <w:b/>
          <w:bCs/>
          <w:iCs/>
        </w:rPr>
        <w:t>besity</w:t>
      </w:r>
      <w:del w:id="142" w:author="Haas, Andreas (ISPM)" w:date="2022-05-20T18:24:00Z">
        <w:r w:rsidR="00771985" w:rsidRPr="00D1700A" w:rsidDel="00AF7E1A">
          <w:rPr>
            <w:b/>
            <w:bCs/>
            <w:iCs/>
          </w:rPr>
          <w:delText xml:space="preserve">: </w:delText>
        </w:r>
      </w:del>
      <w:ins w:id="143" w:author="Haas, Andreas (ISPM)" w:date="2022-05-20T18:24:00Z">
        <w:r w:rsidR="00AF7E1A">
          <w:rPr>
            <w:bCs/>
            <w:iCs/>
          </w:rPr>
          <w:t xml:space="preserve"> will be defined based on </w:t>
        </w:r>
      </w:ins>
      <w:del w:id="144" w:author="Haas, Andreas (ISPM)" w:date="2022-05-20T18:24:00Z">
        <w:r w:rsidR="00FB3207" w:rsidDel="00AF7E1A">
          <w:rPr>
            <w:iCs/>
          </w:rPr>
          <w:delText>a</w:delText>
        </w:r>
        <w:r w:rsidR="003A7A2B" w:rsidRPr="0028563A" w:rsidDel="00AF7E1A">
          <w:rPr>
            <w:iCs/>
          </w:rPr>
          <w:delText xml:space="preserve">ny of the </w:delText>
        </w:r>
      </w:del>
      <w:r w:rsidR="003A7A2B" w:rsidRPr="0028563A">
        <w:rPr>
          <w:iCs/>
        </w:rPr>
        <w:t xml:space="preserve">ICD-10 codes </w:t>
      </w:r>
      <w:del w:id="145" w:author="Haas, Andreas (ISPM)" w:date="2022-05-20T18:24:00Z">
        <w:r w:rsidR="0028563A" w:rsidRPr="0028563A" w:rsidDel="00AF7E1A">
          <w:rPr>
            <w:iCs/>
          </w:rPr>
          <w:delText xml:space="preserve">that range from </w:delText>
        </w:r>
      </w:del>
      <w:del w:id="146" w:author="Haas, Andreas (ISPM)" w:date="2022-05-20T18:25:00Z">
        <w:r w:rsidR="0028563A" w:rsidRPr="0028563A" w:rsidDel="00AF7E1A">
          <w:rPr>
            <w:iCs/>
          </w:rPr>
          <w:delText xml:space="preserve">overweight </w:delText>
        </w:r>
      </w:del>
      <w:r w:rsidR="0028563A" w:rsidRPr="0028563A">
        <w:rPr>
          <w:iCs/>
        </w:rPr>
        <w:t>(E</w:t>
      </w:r>
      <w:r w:rsidR="0028563A" w:rsidRPr="0028563A">
        <w:rPr>
          <w:rStyle w:val="pl-s"/>
        </w:rPr>
        <w:t>66)</w:t>
      </w:r>
      <w:del w:id="147" w:author="Haas, Andreas (ISPM)" w:date="2022-05-20T18:25:00Z">
        <w:r w:rsidR="0028563A" w:rsidRPr="0028563A" w:rsidDel="00AF7E1A">
          <w:rPr>
            <w:rStyle w:val="pl-s"/>
          </w:rPr>
          <w:delText xml:space="preserve"> to morbid obesity (E66.9)</w:delText>
        </w:r>
      </w:del>
      <w:r w:rsidR="0028563A">
        <w:rPr>
          <w:rStyle w:val="pl-s"/>
        </w:rPr>
        <w:t>.</w:t>
      </w:r>
    </w:p>
    <w:p w14:paraId="765975A5" w14:textId="57A7F0A6" w:rsidR="00771985" w:rsidRDefault="00771985" w:rsidP="002F3E5D">
      <w:pPr>
        <w:spacing w:before="60" w:after="60"/>
        <w:jc w:val="both"/>
      </w:pPr>
    </w:p>
    <w:p w14:paraId="4E5BA07B" w14:textId="2A5BD8C9" w:rsidR="00F034B7" w:rsidRDefault="00F034B7" w:rsidP="00FB3207">
      <w:pPr>
        <w:spacing w:before="60" w:after="60"/>
        <w:jc w:val="both"/>
      </w:pPr>
      <w:r>
        <w:rPr>
          <w:b/>
        </w:rPr>
        <w:t>Inflammatory markers</w:t>
      </w:r>
      <w:r w:rsidR="00161EB9">
        <w:rPr>
          <w:b/>
        </w:rPr>
        <w:t xml:space="preserve">: </w:t>
      </w:r>
      <w:r>
        <w:t xml:space="preserve">We will include </w:t>
      </w:r>
      <w:r w:rsidR="00FB3207">
        <w:t>C - reactive</w:t>
      </w:r>
      <w:r w:rsidR="00AF624F">
        <w:t xml:space="preserve"> protein </w:t>
      </w:r>
      <w:ins w:id="148" w:author="Haas, Andreas (ISPM)" w:date="2022-05-20T18:26:00Z">
        <w:r w:rsidR="009D2460" w:rsidRPr="009D2460">
          <w:t>≥</w:t>
        </w:r>
      </w:ins>
      <w:del w:id="149" w:author="Haas, Andreas (ISPM)" w:date="2022-05-20T18:26:00Z">
        <w:r w:rsidR="00AF624F" w:rsidDel="009D2460">
          <w:delText xml:space="preserve">&gt;= </w:delText>
        </w:r>
      </w:del>
      <w:r w:rsidR="00AF624F">
        <w:t>0.3 mg/L</w:t>
      </w:r>
      <w:ins w:id="150" w:author="Haas, Andreas (ISPM)" w:date="2022-05-20T18:26:00Z">
        <w:r w:rsidR="009D2460">
          <w:t xml:space="preserve"> as marker for inflammation</w:t>
        </w:r>
      </w:ins>
      <w:del w:id="151" w:author="Haas, Andreas (ISPM)" w:date="2022-05-20T18:26:00Z">
        <w:r w:rsidR="00AF624F" w:rsidDel="009D2460">
          <w:delText xml:space="preserve"> </w:delText>
        </w:r>
        <w:r w:rsidR="00FB3207" w:rsidDel="009D2460">
          <w:delText>from laboratory test results</w:delText>
        </w:r>
      </w:del>
      <w:r w:rsidR="00FB3207">
        <w:t>.</w:t>
      </w:r>
    </w:p>
    <w:p w14:paraId="6435DFAA" w14:textId="513CC1D4" w:rsidR="00F034B7" w:rsidRDefault="00F034B7" w:rsidP="002F3E5D">
      <w:pPr>
        <w:spacing w:before="60" w:after="60"/>
        <w:jc w:val="both"/>
        <w:rPr>
          <w:b/>
        </w:rPr>
      </w:pPr>
    </w:p>
    <w:p w14:paraId="1ABEDC82" w14:textId="77777777" w:rsidR="00AB21EA" w:rsidRDefault="00AB21EA" w:rsidP="002F3E5D">
      <w:pPr>
        <w:spacing w:before="60" w:after="60"/>
        <w:jc w:val="both"/>
        <w:rPr>
          <w:b/>
        </w:rPr>
      </w:pPr>
    </w:p>
    <w:p w14:paraId="67E17062" w14:textId="38C8BB03" w:rsidR="009F5032" w:rsidRDefault="009F5032" w:rsidP="00FD721A">
      <w:pPr>
        <w:pStyle w:val="ListParagraph"/>
        <w:numPr>
          <w:ilvl w:val="1"/>
          <w:numId w:val="5"/>
        </w:numPr>
        <w:spacing w:before="60" w:after="60"/>
        <w:jc w:val="both"/>
        <w:rPr>
          <w:b/>
        </w:rPr>
      </w:pPr>
      <w:r w:rsidRPr="00567969">
        <w:rPr>
          <w:b/>
        </w:rPr>
        <w:t>Statistical methods</w:t>
      </w:r>
    </w:p>
    <w:p w14:paraId="1F2DF03E" w14:textId="14BD94F5" w:rsidR="006E3304" w:rsidRPr="005D1346" w:rsidRDefault="006E3304" w:rsidP="005D1346">
      <w:pPr>
        <w:spacing w:before="60" w:after="60"/>
        <w:jc w:val="both"/>
        <w:rPr>
          <w:b/>
        </w:rPr>
      </w:pPr>
    </w:p>
    <w:p w14:paraId="4EA15158" w14:textId="59B263DC" w:rsidR="009F5032" w:rsidRDefault="009F5032" w:rsidP="00FD721A">
      <w:pPr>
        <w:spacing w:before="60" w:after="60"/>
        <w:jc w:val="both"/>
      </w:pPr>
      <w:r w:rsidRPr="00D144B6">
        <w:rPr>
          <w:i/>
        </w:rPr>
        <w:t>Descriptive analysis</w:t>
      </w:r>
      <w:r>
        <w:rPr>
          <w:i/>
        </w:rPr>
        <w:t xml:space="preserve">: </w:t>
      </w:r>
      <w:r>
        <w:t xml:space="preserve">We will use descriptive statistics to </w:t>
      </w:r>
      <w:r w:rsidR="00943C63">
        <w:t>analyse</w:t>
      </w:r>
      <w:r w:rsidR="005E1DD2">
        <w:t xml:space="preserve"> </w:t>
      </w:r>
      <w:r>
        <w:t xml:space="preserve">characteristics of participants </w:t>
      </w:r>
      <w:r w:rsidR="002A54EF">
        <w:t>with PTSD that belong to both private- and public-sector ART programs</w:t>
      </w:r>
      <w:r>
        <w:t xml:space="preserve">. Descriptive analysis will be stratified by sector (public/private) and history of </w:t>
      </w:r>
      <w:r w:rsidR="00072645">
        <w:t xml:space="preserve">cardiovascular disease </w:t>
      </w:r>
      <w:r>
        <w:t xml:space="preserve">treatment utilization (yes/no). </w:t>
      </w:r>
    </w:p>
    <w:p w14:paraId="13E006B9" w14:textId="53282FF8" w:rsidR="009F5032" w:rsidRDefault="009F5032" w:rsidP="00FD721A">
      <w:pPr>
        <w:spacing w:before="60" w:after="60"/>
        <w:jc w:val="both"/>
      </w:pPr>
      <w:r w:rsidRPr="00D144B6">
        <w:rPr>
          <w:i/>
        </w:rPr>
        <w:t xml:space="preserve">Objective i: </w:t>
      </w:r>
      <w:r>
        <w:t xml:space="preserve">We will calculate adjusted incidence rate ratios with 95% confidence intervals (CI), comparing the incidence of </w:t>
      </w:r>
      <w:r w:rsidR="00072645">
        <w:t>cardiovascular</w:t>
      </w:r>
      <w:r>
        <w:t xml:space="preserve"> admissions between public- and private-sector ART programs using Poisson regression.</w:t>
      </w:r>
      <w:del w:id="152" w:author="Haas, Andreas (ISPM)" w:date="2022-05-20T18:32:00Z">
        <w:r w:rsidDel="006218E5">
          <w:fldChar w:fldCharType="begin" w:fldLock="1"/>
        </w:r>
        <w:r w:rsidDel="006218E5">
          <w:delInstrText>ADDIN CSL_CITATION {"citationItems":[{"id":"ITEM-1","itemData":{"DOI":"10.1002/0470011815.b2a03094","author":[{"dropping-particle":"","family":"Preston","given":"Dale L.","non-dropping-particle":"","parse-names":false,"suffix":""}],"container-title":"Encyclopedia of Biostatistics","editor":[{"dropping-particle":"","family":"John Wiley &amp; Sons Ltd.","given":"","non-dropping-particle":"","parse-names":false,"suffix":""}],"id":"ITEM-1","issued":{"date-parts":[["2005","7","15"]]},"publisher":"John Wiley &amp; Sons, Ltd","publisher-place":"Chichester, UK","title":"Poisson Regression in Epidemiology","type":"chapter"},"uris":["http://www.mendeley.com/documents/?uuid=18fd4dab-ece7-437e-ba7b-30da96421b24"]}],"mendeley":{"formattedCitation":"&lt;sup&gt;31&lt;/sup&gt;","plainTextFormattedCitation":"31","previouslyFormattedCitation":"&lt;sup&gt;31&lt;/sup&gt;"},"properties":{"noteIndex":0},"schema":"https://github.com/citation-style-language/schema/raw/master/csl-citation.json"}</w:delInstrText>
        </w:r>
        <w:r w:rsidDel="006218E5">
          <w:fldChar w:fldCharType="separate"/>
        </w:r>
        <w:r w:rsidRPr="00B02875" w:rsidDel="006218E5">
          <w:rPr>
            <w:noProof/>
            <w:vertAlign w:val="superscript"/>
          </w:rPr>
          <w:delText>31</w:delText>
        </w:r>
        <w:r w:rsidDel="006218E5">
          <w:fldChar w:fldCharType="end"/>
        </w:r>
      </w:del>
      <w:r>
        <w:t xml:space="preserve"> P</w:t>
      </w:r>
      <w:r w:rsidRPr="006C5F23">
        <w:t xml:space="preserve">atients </w:t>
      </w:r>
      <w:r>
        <w:t xml:space="preserve">will be followed from </w:t>
      </w:r>
      <w:r w:rsidR="00072645">
        <w:t>PTSD diagnosis</w:t>
      </w:r>
      <w:r>
        <w:t xml:space="preserve"> to their last documented clinic visit. We will model the number of hospital admissions recorded in patients </w:t>
      </w:r>
      <w:r w:rsidR="00072645">
        <w:t>with PTSD</w:t>
      </w:r>
      <w:r>
        <w:t xml:space="preserve"> using Poisson regression). Models will be adjusted for current age, </w:t>
      </w:r>
      <w:r w:rsidR="00FD721A">
        <w:t>type of health insurance</w:t>
      </w:r>
      <w:r>
        <w:t xml:space="preserve">, gender and </w:t>
      </w:r>
      <w:r w:rsidR="00FD721A">
        <w:t>ethnicity</w:t>
      </w:r>
      <w:r>
        <w:t xml:space="preserve"> and will use person-years at risk as an offset.</w:t>
      </w:r>
    </w:p>
    <w:p w14:paraId="162D623A" w14:textId="0CE9CE1F" w:rsidR="009F5032" w:rsidRDefault="009F5032" w:rsidP="00D75712">
      <w:pPr>
        <w:spacing w:before="60" w:after="60"/>
        <w:jc w:val="both"/>
      </w:pPr>
      <w:r w:rsidRPr="00D144B6">
        <w:rPr>
          <w:i/>
        </w:rPr>
        <w:t>Objective</w:t>
      </w:r>
      <w:r>
        <w:rPr>
          <w:i/>
        </w:rPr>
        <w:t xml:space="preserve"> ii</w:t>
      </w:r>
      <w:r w:rsidRPr="00D144B6">
        <w:rPr>
          <w:i/>
        </w:rPr>
        <w:t>:</w:t>
      </w:r>
      <w:r>
        <w:rPr>
          <w:i/>
        </w:rPr>
        <w:t xml:space="preserve"> </w:t>
      </w:r>
      <w:r>
        <w:t xml:space="preserve">We will </w:t>
      </w:r>
      <w:r w:rsidR="007B50DC">
        <w:t xml:space="preserve">use causal inference to quantify the effect of PTSD on cardiovascular disease. </w:t>
      </w:r>
      <w:r w:rsidR="007B50DC">
        <w:rPr>
          <w:lang w:val="en-US"/>
        </w:rPr>
        <w:t>The target quantity of interest in this analysis is the average treatment effect. The average treatment effect is defined as the expected outcomes under the counterfactual scenario where everyone was continuously affected by PTSD (always exposed) compared to the expected outcome under the scenario where nobody was affected (never exposed).</w:t>
      </w:r>
      <w:r w:rsidR="00D75712">
        <w:rPr>
          <w:lang w:val="en-US"/>
        </w:rPr>
        <w:t xml:space="preserve"> Adjustment variables will be selected based on a direct acyclic graph (DAG) developed based </w:t>
      </w:r>
      <w:r w:rsidR="00D75712">
        <w:rPr>
          <w:lang w:val="en-US"/>
        </w:rPr>
        <w:lastRenderedPageBreak/>
        <w:t>on an extensive literature review and in consultation with domain experts. The target quantity will be estimated using longitudinal targeted maximum likelihood estimation (LTMLE). LTMLE is a state-of-the-art causal inference method for appropriate handling of time-depend exposures in the presence of time-dependent confounding affected by prior exposure. LTMLE reduces the chances of model miss-specification because it can incorporate flexible machine learning methods while retaining valid statistical inference.</w:t>
      </w:r>
      <w:r w:rsidR="00D75712">
        <w:rPr>
          <w:vertAlign w:val="superscript"/>
          <w:lang w:val="en-US"/>
        </w:rPr>
        <w:t xml:space="preserve"> </w:t>
      </w:r>
      <w:r w:rsidR="00D75712">
        <w:rPr>
          <w:lang w:val="en-US"/>
        </w:rPr>
        <w:t>Risk of bias due to limitations of our data (e.g. unmeasured confounding) will be critically evaluated.</w:t>
      </w:r>
    </w:p>
    <w:p w14:paraId="690C991D" w14:textId="77777777" w:rsidR="002F3E5D" w:rsidRDefault="002F3E5D" w:rsidP="00FD721A">
      <w:pPr>
        <w:spacing w:before="60" w:after="60"/>
        <w:jc w:val="both"/>
        <w:rPr>
          <w:b/>
        </w:rPr>
      </w:pPr>
    </w:p>
    <w:p w14:paraId="2AB7B022" w14:textId="3C38C5E4" w:rsidR="009F5032" w:rsidRPr="003C7E4A" w:rsidRDefault="009F5032" w:rsidP="00FD721A">
      <w:pPr>
        <w:spacing w:before="60" w:after="60"/>
        <w:jc w:val="both"/>
        <w:rPr>
          <w:b/>
        </w:rPr>
      </w:pPr>
      <w:r w:rsidRPr="003C7E4A">
        <w:rPr>
          <w:b/>
        </w:rPr>
        <w:t>3.</w:t>
      </w:r>
      <w:r>
        <w:rPr>
          <w:b/>
        </w:rPr>
        <w:t>7</w:t>
      </w:r>
      <w:r w:rsidRPr="003C7E4A">
        <w:rPr>
          <w:b/>
        </w:rPr>
        <w:t xml:space="preserve"> Ethical considerations</w:t>
      </w:r>
    </w:p>
    <w:p w14:paraId="35C51648" w14:textId="308E9646" w:rsidR="00606FFD" w:rsidRDefault="00EA460E" w:rsidP="00FD721A">
      <w:pPr>
        <w:jc w:val="both"/>
      </w:pPr>
      <w:r w:rsidRPr="00EA460E">
        <w:t>The Human Research Ethics Committee of the University of Cape Town, South Africa, and the Cantonal Ethics Committee Bern, Switzerland, authorised the analysis of the database. Beneficiaries of the medical insurance scheme or their guardians provided consent for their data to be used in research.</w:t>
      </w:r>
    </w:p>
    <w:p w14:paraId="78BE315C" w14:textId="3378A084" w:rsidR="00C05BF0" w:rsidRDefault="00C05BF0" w:rsidP="00FD721A">
      <w:pPr>
        <w:jc w:val="both"/>
      </w:pPr>
    </w:p>
    <w:p w14:paraId="14472030" w14:textId="77777777" w:rsidR="006218E5" w:rsidRPr="005D1346" w:rsidRDefault="006218E5" w:rsidP="006218E5">
      <w:pPr>
        <w:jc w:val="both"/>
        <w:rPr>
          <w:b/>
        </w:rPr>
      </w:pPr>
      <w:commentRangeStart w:id="153"/>
      <w:r w:rsidRPr="005D1346">
        <w:rPr>
          <w:b/>
        </w:rPr>
        <w:t>4. References</w:t>
      </w:r>
      <w:commentRangeEnd w:id="153"/>
      <w:r w:rsidR="00F24037">
        <w:rPr>
          <w:rStyle w:val="CommentReference"/>
        </w:rPr>
        <w:commentReference w:id="153"/>
      </w:r>
    </w:p>
    <w:p w14:paraId="07AA9E51" w14:textId="77777777" w:rsidR="006218E5" w:rsidRDefault="006218E5" w:rsidP="006218E5">
      <w:pPr>
        <w:widowControl w:val="0"/>
        <w:autoSpaceDE w:val="0"/>
        <w:autoSpaceDN w:val="0"/>
        <w:adjustRightInd w:val="0"/>
        <w:ind w:left="640" w:hanging="640"/>
        <w:jc w:val="both"/>
        <w:rPr>
          <w:rFonts w:ascii="Courier New" w:hAnsi="Courier New" w:cs="Courier New"/>
          <w:sz w:val="20"/>
          <w:szCs w:val="20"/>
        </w:rPr>
      </w:pPr>
    </w:p>
    <w:p w14:paraId="37884AD7" w14:textId="77777777" w:rsidR="006218E5" w:rsidRPr="002C4DF2" w:rsidRDefault="006218E5" w:rsidP="006218E5">
      <w:pPr>
        <w:pStyle w:val="EndNoteBibliography"/>
      </w:pPr>
      <w:r>
        <w:rPr>
          <w:rFonts w:ascii="Georgia" w:hAnsi="Georgia"/>
          <w:b/>
          <w:sz w:val="24"/>
          <w:szCs w:val="24"/>
        </w:rPr>
        <w:fldChar w:fldCharType="begin"/>
      </w:r>
      <w:r w:rsidRPr="006958A9">
        <w:rPr>
          <w:rFonts w:ascii="Georgia" w:hAnsi="Georgia"/>
          <w:b/>
          <w:sz w:val="24"/>
          <w:szCs w:val="24"/>
        </w:rPr>
        <w:instrText xml:space="preserve"> ADDIN EN.REFLIST </w:instrText>
      </w:r>
      <w:r>
        <w:rPr>
          <w:rFonts w:ascii="Georgia" w:hAnsi="Georgia"/>
          <w:b/>
          <w:sz w:val="24"/>
          <w:szCs w:val="24"/>
        </w:rPr>
        <w:fldChar w:fldCharType="separate"/>
      </w:r>
      <w:r w:rsidRPr="002C4DF2">
        <w:t>1.</w:t>
      </w:r>
      <w:r w:rsidRPr="002C4DF2">
        <w:tab/>
        <w:t>O</w:t>
      </w:r>
      <w:r>
        <w:t>’</w:t>
      </w:r>
      <w:r w:rsidRPr="002C4DF2">
        <w:t>Donnell CJ, Schwartz Longacre L, Cohen BE, Fayad ZA, Gillespie CF, Liberzon I, et al. Posttraumatic Stress Disorder and Cardiovascular Disease: State of the Science, Knowledge Gaps, and Research Opportunities. JAMA Cardiol. 2021;6(10):1207-16.</w:t>
      </w:r>
    </w:p>
    <w:p w14:paraId="02ABE38A" w14:textId="77777777" w:rsidR="006218E5" w:rsidRPr="002C4DF2" w:rsidRDefault="006218E5" w:rsidP="006218E5">
      <w:pPr>
        <w:pStyle w:val="EndNoteBibliography"/>
      </w:pPr>
      <w:r w:rsidRPr="002C4DF2">
        <w:t>2.</w:t>
      </w:r>
      <w:r w:rsidRPr="002C4DF2">
        <w:tab/>
        <w:t>Edmondson D, von Kanel R. Post-traumatic stress disorder and cardiovascular disease. Lancet Psychiatry. 2017;4(4):320-9.</w:t>
      </w:r>
    </w:p>
    <w:p w14:paraId="1744D8E9" w14:textId="77777777" w:rsidR="006218E5" w:rsidRPr="002C4DF2" w:rsidRDefault="006218E5" w:rsidP="006218E5">
      <w:pPr>
        <w:pStyle w:val="EndNoteBibliography"/>
      </w:pPr>
      <w:r w:rsidRPr="002C4DF2">
        <w:t>3.</w:t>
      </w:r>
      <w:r w:rsidRPr="002C4DF2">
        <w:tab/>
        <w:t>Jacquet-Smailovic M, Brennsthul MJ, Denis I, Kirche A, Tarquinio C, Tarquinio C. Relationship between Post-traumatic Stress Disorder and subsequent myocardial infarction: a systematic review and meta-analysis. J Affect Disord. 2022;297:525-35.</w:t>
      </w:r>
    </w:p>
    <w:p w14:paraId="474229D4" w14:textId="77777777" w:rsidR="006218E5" w:rsidRPr="002C4DF2" w:rsidRDefault="006218E5" w:rsidP="006218E5">
      <w:pPr>
        <w:pStyle w:val="EndNoteBibliography"/>
      </w:pPr>
      <w:r w:rsidRPr="002C4DF2">
        <w:t>4.</w:t>
      </w:r>
      <w:r w:rsidRPr="002C4DF2">
        <w:tab/>
        <w:t>Polimanti R, Ratanatharathorn A, Maihofer AX, Choi KW, Stein MB, Morey RA, et al. Association of Economic Status and Educational Attainment With Posttraumatic Stress Disorder: A Mendelian Randomization Study. JAMA Netw Open. 2019;2(5):e193447.</w:t>
      </w:r>
    </w:p>
    <w:p w14:paraId="504B89EC" w14:textId="77777777" w:rsidR="006218E5" w:rsidRPr="002C4DF2" w:rsidRDefault="006218E5" w:rsidP="006218E5">
      <w:pPr>
        <w:pStyle w:val="EndNoteBibliography"/>
      </w:pPr>
      <w:r w:rsidRPr="002C4DF2">
        <w:t>5.</w:t>
      </w:r>
      <w:r w:rsidRPr="002C4DF2">
        <w:tab/>
        <w:t>Assari S. Social Determinants of Depression: The Intersections of Race, Gender, and Socioeconomic Status. Brain Sci. 2017;7(12).</w:t>
      </w:r>
    </w:p>
    <w:p w14:paraId="7CF70FC0" w14:textId="77777777" w:rsidR="006218E5" w:rsidRPr="002C4DF2" w:rsidRDefault="006218E5" w:rsidP="006218E5">
      <w:pPr>
        <w:pStyle w:val="EndNoteBibliography"/>
      </w:pPr>
      <w:r w:rsidRPr="002C4DF2">
        <w:t>6.</w:t>
      </w:r>
      <w:r w:rsidRPr="002C4DF2">
        <w:tab/>
        <w:t>Mukong AK, Van Walbeek C, Ross H. Lifestyle and Income-related Inequality in Health in South Africa. Int J Equity Health. 2017;16(1):103.</w:t>
      </w:r>
    </w:p>
    <w:p w14:paraId="2D2443F8" w14:textId="77777777" w:rsidR="006218E5" w:rsidRPr="002C4DF2" w:rsidRDefault="006218E5" w:rsidP="006218E5">
      <w:pPr>
        <w:pStyle w:val="EndNoteBibliography"/>
      </w:pPr>
      <w:r w:rsidRPr="002C4DF2">
        <w:t>7.</w:t>
      </w:r>
      <w:r w:rsidRPr="002C4DF2">
        <w:tab/>
        <w:t>Zhang YB, Pan XF, Chen J, Cao A, Xia L, Zhang Y, et al. Combined lifestyle factors, all-cause mortality and cardiovascular disease: a systematic review and meta-analysis of prospective cohort studies. J Epidemiol Community Health. 2021;75(1):92-9.</w:t>
      </w:r>
    </w:p>
    <w:p w14:paraId="63504773" w14:textId="77777777" w:rsidR="006218E5" w:rsidRPr="002C4DF2" w:rsidRDefault="006218E5" w:rsidP="006218E5">
      <w:pPr>
        <w:pStyle w:val="EndNoteBibliography"/>
      </w:pPr>
      <w:r w:rsidRPr="002C4DF2">
        <w:t>8.</w:t>
      </w:r>
      <w:r w:rsidRPr="002C4DF2">
        <w:tab/>
        <w:t>Mabaso M, Makola L, Naidoo I, Mlangeni LL, Jooste S, Simbayi L. HIV prevalence in South Africa through gender and racial lenses: results from the 2012 population-based national household survey. Int J Equity Health. 2019;18(1):167.</w:t>
      </w:r>
    </w:p>
    <w:p w14:paraId="19D1F620" w14:textId="77777777" w:rsidR="006218E5" w:rsidRPr="002C4DF2" w:rsidRDefault="006218E5" w:rsidP="006218E5">
      <w:pPr>
        <w:pStyle w:val="EndNoteBibliography"/>
      </w:pPr>
      <w:r w:rsidRPr="002C4DF2">
        <w:t>9.</w:t>
      </w:r>
      <w:r w:rsidRPr="002C4DF2">
        <w:tab/>
        <w:t>Hyle EP, Mayosi BM, Middelkoop K, Mosepele M, Martey EB, Walensky RP, et al. The association between HIV and atherosclerotic cardiovascular disease in sub-Saharan Africa: a systematic review. BMC Public Health. 2017;17(1):954.</w:t>
      </w:r>
    </w:p>
    <w:p w14:paraId="26DBD9F5" w14:textId="77777777" w:rsidR="006218E5" w:rsidRPr="002C4DF2" w:rsidRDefault="006218E5" w:rsidP="006218E5">
      <w:pPr>
        <w:pStyle w:val="EndNoteBibliography"/>
      </w:pPr>
      <w:r w:rsidRPr="002C4DF2">
        <w:t>10.</w:t>
      </w:r>
      <w:r w:rsidRPr="002C4DF2">
        <w:tab/>
        <w:t>De Hert M, Detraux J, Vancampfort D. The intriguing relationship between coronary heart disease and mental disorders. Dialogues Clin Neurosci. 2018;20(1):31-40.</w:t>
      </w:r>
    </w:p>
    <w:p w14:paraId="5B45458C" w14:textId="77777777" w:rsidR="006218E5" w:rsidRPr="002C4DF2" w:rsidRDefault="006218E5" w:rsidP="006218E5">
      <w:pPr>
        <w:pStyle w:val="EndNoteBibliography"/>
      </w:pPr>
      <w:r w:rsidRPr="002C4DF2">
        <w:t>11.</w:t>
      </w:r>
      <w:r w:rsidRPr="002C4DF2">
        <w:tab/>
        <w:t>Yuan N, Chen Y, Xia Y, Dai J, Liu C. Inflammation-related biomarkers in major psychiatric disorders: a cross-disorder assessment of reproducibility and specificity in 43 meta-analyses. Transl Psychiatry. 2019;9(1):233.</w:t>
      </w:r>
    </w:p>
    <w:p w14:paraId="0B89F8E2" w14:textId="77777777" w:rsidR="006218E5" w:rsidRPr="002C4DF2" w:rsidRDefault="006218E5" w:rsidP="006218E5">
      <w:pPr>
        <w:pStyle w:val="EndNoteBibliography"/>
      </w:pPr>
      <w:r w:rsidRPr="002C4DF2">
        <w:t>12.</w:t>
      </w:r>
      <w:r w:rsidRPr="002C4DF2">
        <w:tab/>
        <w:t>Salahuddin S, Prabhakaran D, Roy A. Pathophysiological Mechanisms of Tobacco-Related CVD. Glob Heart. 2012;7(2):113-20.</w:t>
      </w:r>
    </w:p>
    <w:p w14:paraId="15FE0BC2" w14:textId="7CE8F7BD" w:rsidR="00C05BF0" w:rsidDel="00F24037" w:rsidRDefault="006218E5" w:rsidP="00F24037">
      <w:pPr>
        <w:pStyle w:val="EndNoteBibliography"/>
        <w:rPr>
          <w:del w:id="154" w:author="Haas, Andreas (ISPM)" w:date="2022-05-20T18:34:00Z"/>
        </w:rPr>
        <w:sectPr w:rsidR="00C05BF0" w:rsidDel="00F24037" w:rsidSect="006E7DF4">
          <w:pgSz w:w="11906" w:h="16838"/>
          <w:pgMar w:top="1440" w:right="1440" w:bottom="1440" w:left="1440" w:header="708" w:footer="708" w:gutter="0"/>
          <w:pgNumType w:start="1"/>
          <w:cols w:space="708"/>
          <w:titlePg/>
          <w:docGrid w:linePitch="360"/>
        </w:sectPr>
      </w:pPr>
      <w:r w:rsidRPr="002C4DF2">
        <w:t>13.</w:t>
      </w:r>
      <w:r w:rsidRPr="002C4DF2">
        <w:tab/>
        <w:t>Jacquet-Smailovic M, Tarquinio C, Alla F, Denis I, Kirche A, Tarquinio C, et al. Posttraumatic Stress Disorder Following Myocardial Infarction: A Systematic Review. J Trauma Stress. 2021;34(1):190-9.</w:t>
      </w:r>
      <w:r>
        <w:rPr>
          <w:rFonts w:ascii="Georgia" w:hAnsi="Georgia"/>
          <w:b/>
          <w:sz w:val="24"/>
          <w:szCs w:val="24"/>
        </w:rPr>
        <w:fldChar w:fldCharType="end"/>
      </w:r>
    </w:p>
    <w:p w14:paraId="302292CB" w14:textId="77777777" w:rsidR="006E7DF4" w:rsidRDefault="00F24037" w:rsidP="00FD721A">
      <w:pPr>
        <w:jc w:val="both"/>
        <w:sectPr w:rsidR="006E7DF4" w:rsidSect="006E7DF4">
          <w:pgSz w:w="11906" w:h="16838"/>
          <w:pgMar w:top="1440" w:right="1440" w:bottom="1440" w:left="1440" w:header="708" w:footer="708" w:gutter="0"/>
          <w:pgNumType w:start="1"/>
          <w:cols w:space="708"/>
          <w:titlePg/>
          <w:docGrid w:linePitch="360"/>
        </w:sectPr>
      </w:pPr>
      <w:r>
        <w:t xml:space="preserve">Figure </w:t>
      </w:r>
      <w:r w:rsidR="00936418">
        <w:t>1: D</w:t>
      </w:r>
      <w:r w:rsidR="00936418" w:rsidRPr="00936418">
        <w:t>irecte</w:t>
      </w:r>
      <w:r w:rsidR="00936418">
        <w:t xml:space="preserve">d acyclic graph (DAG) showing the </w:t>
      </w:r>
      <w:r w:rsidR="00936418" w:rsidRPr="00936418">
        <w:t>assumptions about the relation</w:t>
      </w:r>
      <w:r w:rsidR="00936418">
        <w:t>ship between variables influencing the relationship between post-traumatic stress disorder and major cardiovascular events</w:t>
      </w:r>
    </w:p>
    <w:p w14:paraId="2702FBF2" w14:textId="740ABE49" w:rsidR="00652447" w:rsidRPr="00652447" w:rsidRDefault="00652447" w:rsidP="00FD721A">
      <w:pPr>
        <w:jc w:val="both"/>
        <w:rPr>
          <w:noProof/>
          <w:lang w:val="en-GB" w:eastAsia="en-GB"/>
        </w:rPr>
      </w:pPr>
      <w:r w:rsidRPr="00652447">
        <w:rPr>
          <w:noProof/>
          <w:lang w:val="en-GB" w:eastAsia="en-GB"/>
        </w:rPr>
        <w:lastRenderedPageBreak/>
        <w:t>Figure 1: Directed acyclic graph</w:t>
      </w:r>
      <w:r>
        <w:rPr>
          <w:noProof/>
          <w:lang w:val="en-GB" w:eastAsia="en-GB"/>
        </w:rPr>
        <w:t xml:space="preserve"> showing the causal relationship between post-traumatic stress disorder and cardiovascular diseases</w:t>
      </w:r>
    </w:p>
    <w:p w14:paraId="438BBE72" w14:textId="6315E405" w:rsidR="00652447" w:rsidRDefault="00652447" w:rsidP="00FD721A">
      <w:pPr>
        <w:jc w:val="both"/>
        <w:rPr>
          <w:noProof/>
          <w:lang w:val="en-GB" w:eastAsia="en-GB"/>
        </w:rPr>
      </w:pPr>
      <w:r>
        <w:rPr>
          <w:noProof/>
          <w:lang w:val="en-GB" w:eastAsia="en-GB"/>
        </w:rPr>
        <w:drawing>
          <wp:inline distT="0" distB="0" distL="0" distR="0" wp14:anchorId="59D96E07" wp14:editId="055EF70F">
            <wp:extent cx="8650076" cy="624828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G_0605.png"/>
                    <pic:cNvPicPr/>
                  </pic:nvPicPr>
                  <pic:blipFill rotWithShape="1">
                    <a:blip r:embed="rId15">
                      <a:extLst>
                        <a:ext uri="{28A0092B-C50C-407E-A947-70E740481C1C}">
                          <a14:useLocalDpi xmlns:a14="http://schemas.microsoft.com/office/drawing/2010/main" val="0"/>
                        </a:ext>
                      </a:extLst>
                    </a:blip>
                    <a:srcRect b="27766"/>
                    <a:stretch/>
                  </pic:blipFill>
                  <pic:spPr bwMode="auto">
                    <a:xfrm>
                      <a:off x="0" y="0"/>
                      <a:ext cx="8662440" cy="6257220"/>
                    </a:xfrm>
                    <a:prstGeom prst="rect">
                      <a:avLst/>
                    </a:prstGeom>
                    <a:ln>
                      <a:noFill/>
                    </a:ln>
                    <a:extLst>
                      <a:ext uri="{53640926-AAD7-44D8-BBD7-CCE9431645EC}">
                        <a14:shadowObscured xmlns:a14="http://schemas.microsoft.com/office/drawing/2010/main"/>
                      </a:ext>
                    </a:extLst>
                  </pic:spPr>
                </pic:pic>
              </a:graphicData>
            </a:graphic>
          </wp:inline>
        </w:drawing>
      </w:r>
    </w:p>
    <w:p w14:paraId="0C48981B" w14:textId="7FFBBE24" w:rsidR="00F24037" w:rsidRDefault="00F24037" w:rsidP="00FD721A">
      <w:pPr>
        <w:jc w:val="both"/>
      </w:pPr>
    </w:p>
    <w:p w14:paraId="57FD7B9E" w14:textId="77777777" w:rsidR="00F24037" w:rsidRDefault="00F24037" w:rsidP="00FD721A">
      <w:pPr>
        <w:jc w:val="both"/>
        <w:sectPr w:rsidR="00F24037" w:rsidSect="00652447">
          <w:pgSz w:w="16838" w:h="11906" w:orient="landscape"/>
          <w:pgMar w:top="720" w:right="720" w:bottom="720" w:left="720" w:header="708" w:footer="708" w:gutter="0"/>
          <w:pgNumType w:start="1"/>
          <w:cols w:space="708"/>
          <w:titlePg/>
          <w:docGrid w:linePitch="360"/>
        </w:sectPr>
      </w:pPr>
    </w:p>
    <w:p w14:paraId="47723DA8" w14:textId="0DE87706" w:rsidR="002F3E5D" w:rsidRPr="00CE5C16" w:rsidRDefault="00634830" w:rsidP="00634830">
      <w:pPr>
        <w:spacing w:line="276" w:lineRule="auto"/>
        <w:rPr>
          <w:sz w:val="14"/>
          <w:szCs w:val="14"/>
        </w:rPr>
      </w:pPr>
      <w:r w:rsidRPr="00CE5C16">
        <w:rPr>
          <w:sz w:val="14"/>
          <w:szCs w:val="14"/>
        </w:rPr>
        <w:lastRenderedPageBreak/>
        <w:t xml:space="preserve">Table 1: </w:t>
      </w:r>
      <w:r w:rsidR="007300EF" w:rsidRPr="00CE5C16">
        <w:rPr>
          <w:sz w:val="14"/>
          <w:szCs w:val="14"/>
        </w:rPr>
        <w:t>List of International Classification of Diseases</w:t>
      </w:r>
      <w:r w:rsidR="00CE5C16" w:rsidRPr="00CE5C16">
        <w:rPr>
          <w:sz w:val="14"/>
          <w:szCs w:val="14"/>
        </w:rPr>
        <w:t>,</w:t>
      </w:r>
      <w:r w:rsidR="007300EF" w:rsidRPr="00CE5C16">
        <w:rPr>
          <w:sz w:val="14"/>
          <w:szCs w:val="14"/>
        </w:rPr>
        <w:t xml:space="preserve"> 10</w:t>
      </w:r>
      <w:r w:rsidR="007300EF" w:rsidRPr="00CE5C16">
        <w:rPr>
          <w:sz w:val="14"/>
          <w:szCs w:val="14"/>
          <w:vertAlign w:val="superscript"/>
        </w:rPr>
        <w:t>th</w:t>
      </w:r>
      <w:r w:rsidR="007300EF" w:rsidRPr="00CE5C16">
        <w:rPr>
          <w:sz w:val="14"/>
          <w:szCs w:val="14"/>
        </w:rPr>
        <w:t xml:space="preserve"> Revision (ICD</w:t>
      </w:r>
      <w:r w:rsidR="00CE5C16" w:rsidRPr="00CE5C16">
        <w:rPr>
          <w:sz w:val="14"/>
          <w:szCs w:val="14"/>
        </w:rPr>
        <w:t>-10</w:t>
      </w:r>
      <w:r w:rsidR="007300EF" w:rsidRPr="00CE5C16">
        <w:rPr>
          <w:sz w:val="14"/>
          <w:szCs w:val="14"/>
        </w:rPr>
        <w:t xml:space="preserve">) codes of major cardiovascular events and conditions mimicking </w:t>
      </w:r>
      <w:r w:rsidR="00CE5C16" w:rsidRPr="00CE5C16">
        <w:rPr>
          <w:sz w:val="14"/>
          <w:szCs w:val="14"/>
        </w:rPr>
        <w:t>stroke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761"/>
      </w:tblGrid>
      <w:tr w:rsidR="007F01BD" w:rsidRPr="007300EF" w14:paraId="64F7372A" w14:textId="77777777" w:rsidTr="008A6E20">
        <w:trPr>
          <w:trHeight w:val="20"/>
        </w:trPr>
        <w:tc>
          <w:tcPr>
            <w:tcW w:w="0" w:type="auto"/>
            <w:tcBorders>
              <w:top w:val="single" w:sz="4" w:space="0" w:color="auto"/>
              <w:bottom w:val="single" w:sz="4" w:space="0" w:color="auto"/>
            </w:tcBorders>
            <w:noWrap/>
            <w:vAlign w:val="center"/>
          </w:tcPr>
          <w:p w14:paraId="38B7685A" w14:textId="25AED80E" w:rsidR="007F01BD" w:rsidRPr="007300EF" w:rsidRDefault="007F01BD" w:rsidP="00784EB4">
            <w:pPr>
              <w:rPr>
                <w:b/>
                <w:bCs/>
                <w:sz w:val="14"/>
                <w:szCs w:val="14"/>
                <w:lang w:val="en-GB"/>
              </w:rPr>
            </w:pPr>
            <w:r w:rsidRPr="007300EF">
              <w:rPr>
                <w:b/>
                <w:bCs/>
                <w:sz w:val="14"/>
                <w:szCs w:val="14"/>
                <w:lang w:val="en-GB"/>
              </w:rPr>
              <w:t>Condition</w:t>
            </w:r>
          </w:p>
        </w:tc>
        <w:tc>
          <w:tcPr>
            <w:tcW w:w="0" w:type="auto"/>
            <w:tcBorders>
              <w:top w:val="single" w:sz="4" w:space="0" w:color="auto"/>
              <w:bottom w:val="single" w:sz="4" w:space="0" w:color="auto"/>
            </w:tcBorders>
            <w:vAlign w:val="center"/>
          </w:tcPr>
          <w:p w14:paraId="33567495" w14:textId="77777777" w:rsidR="007F01BD" w:rsidRDefault="007F01BD" w:rsidP="00784EB4">
            <w:pPr>
              <w:rPr>
                <w:b/>
                <w:bCs/>
                <w:sz w:val="14"/>
                <w:szCs w:val="14"/>
                <w:lang w:val="en-GB"/>
              </w:rPr>
            </w:pPr>
            <w:r>
              <w:rPr>
                <w:b/>
                <w:bCs/>
                <w:sz w:val="14"/>
                <w:szCs w:val="14"/>
                <w:lang w:val="en-GB"/>
              </w:rPr>
              <w:t xml:space="preserve">ICD-10 </w:t>
            </w:r>
          </w:p>
          <w:p w14:paraId="201694EE" w14:textId="6F3A86E8" w:rsidR="007F01BD" w:rsidRPr="007300EF" w:rsidRDefault="007F01BD" w:rsidP="00784EB4">
            <w:pPr>
              <w:rPr>
                <w:b/>
                <w:bCs/>
                <w:sz w:val="14"/>
                <w:szCs w:val="14"/>
                <w:lang w:val="en-GB"/>
              </w:rPr>
            </w:pPr>
            <w:r w:rsidRPr="007300EF">
              <w:rPr>
                <w:b/>
                <w:bCs/>
                <w:sz w:val="14"/>
                <w:szCs w:val="14"/>
                <w:lang w:val="en-GB"/>
              </w:rPr>
              <w:t>Code</w:t>
            </w:r>
          </w:p>
        </w:tc>
      </w:tr>
      <w:tr w:rsidR="007F01BD" w:rsidRPr="007300EF" w14:paraId="50D1AB98" w14:textId="77777777" w:rsidTr="008A6E20">
        <w:trPr>
          <w:trHeight w:val="20"/>
        </w:trPr>
        <w:tc>
          <w:tcPr>
            <w:tcW w:w="0" w:type="auto"/>
            <w:tcBorders>
              <w:top w:val="single" w:sz="4" w:space="0" w:color="auto"/>
              <w:bottom w:val="single" w:sz="4" w:space="0" w:color="auto"/>
            </w:tcBorders>
            <w:noWrap/>
            <w:vAlign w:val="center"/>
            <w:hideMark/>
          </w:tcPr>
          <w:p w14:paraId="4B029E6F" w14:textId="7FF88CBB" w:rsidR="007F01BD" w:rsidRPr="007300EF" w:rsidRDefault="007F01BD" w:rsidP="00784EB4">
            <w:pPr>
              <w:rPr>
                <w:bCs/>
                <w:sz w:val="14"/>
                <w:szCs w:val="14"/>
                <w:lang w:val="en-GB"/>
              </w:rPr>
            </w:pPr>
            <w:r w:rsidRPr="007300EF">
              <w:rPr>
                <w:bCs/>
                <w:sz w:val="14"/>
                <w:szCs w:val="14"/>
                <w:lang w:val="en-GB"/>
              </w:rPr>
              <w:t>Acute coronary syndromes</w:t>
            </w:r>
          </w:p>
        </w:tc>
        <w:tc>
          <w:tcPr>
            <w:tcW w:w="0" w:type="auto"/>
            <w:tcBorders>
              <w:top w:val="single" w:sz="4" w:space="0" w:color="auto"/>
              <w:bottom w:val="single" w:sz="4" w:space="0" w:color="auto"/>
            </w:tcBorders>
            <w:vAlign w:val="center"/>
          </w:tcPr>
          <w:p w14:paraId="767718DA" w14:textId="77777777" w:rsidR="007F01BD" w:rsidRPr="007300EF" w:rsidRDefault="007F01BD" w:rsidP="00784EB4">
            <w:pPr>
              <w:rPr>
                <w:b/>
                <w:bCs/>
                <w:sz w:val="14"/>
                <w:szCs w:val="14"/>
                <w:lang w:val="en-GB"/>
              </w:rPr>
            </w:pPr>
          </w:p>
        </w:tc>
      </w:tr>
      <w:tr w:rsidR="007F01BD" w:rsidRPr="007300EF" w14:paraId="7D52A4A3" w14:textId="77777777" w:rsidTr="008A6E20">
        <w:trPr>
          <w:trHeight w:val="20"/>
        </w:trPr>
        <w:tc>
          <w:tcPr>
            <w:tcW w:w="0" w:type="auto"/>
            <w:tcBorders>
              <w:top w:val="single" w:sz="4" w:space="0" w:color="auto"/>
            </w:tcBorders>
            <w:vAlign w:val="center"/>
            <w:hideMark/>
          </w:tcPr>
          <w:p w14:paraId="16B0C8FA" w14:textId="38DE41C3" w:rsidR="007F01BD" w:rsidRPr="007300EF" w:rsidRDefault="007F01BD" w:rsidP="00C843EE">
            <w:pPr>
              <w:rPr>
                <w:iCs/>
                <w:sz w:val="14"/>
                <w:szCs w:val="14"/>
                <w:lang w:val="en-GB"/>
              </w:rPr>
            </w:pPr>
            <w:r w:rsidRPr="007300EF">
              <w:rPr>
                <w:iCs/>
                <w:sz w:val="14"/>
                <w:szCs w:val="14"/>
                <w:lang w:val="en-GB"/>
              </w:rPr>
              <w:t xml:space="preserve">   Unstable angina</w:t>
            </w:r>
          </w:p>
        </w:tc>
        <w:tc>
          <w:tcPr>
            <w:tcW w:w="0" w:type="auto"/>
            <w:tcBorders>
              <w:top w:val="single" w:sz="4" w:space="0" w:color="auto"/>
            </w:tcBorders>
            <w:vAlign w:val="center"/>
          </w:tcPr>
          <w:p w14:paraId="180A6BEE" w14:textId="3C93CF69" w:rsidR="007F01BD" w:rsidRPr="007300EF" w:rsidRDefault="007F01BD" w:rsidP="00C843EE">
            <w:pPr>
              <w:rPr>
                <w:sz w:val="14"/>
                <w:szCs w:val="14"/>
                <w:lang w:val="en-GB"/>
              </w:rPr>
            </w:pPr>
            <w:r w:rsidRPr="007300EF">
              <w:rPr>
                <w:sz w:val="14"/>
                <w:szCs w:val="14"/>
                <w:lang w:val="en-GB"/>
              </w:rPr>
              <w:t>I20.0</w:t>
            </w:r>
          </w:p>
        </w:tc>
      </w:tr>
      <w:tr w:rsidR="007F01BD" w:rsidRPr="007300EF" w14:paraId="2CC6C0A1" w14:textId="77777777" w:rsidTr="00497BF9">
        <w:trPr>
          <w:trHeight w:val="20"/>
        </w:trPr>
        <w:tc>
          <w:tcPr>
            <w:tcW w:w="0" w:type="auto"/>
            <w:vAlign w:val="center"/>
            <w:hideMark/>
          </w:tcPr>
          <w:p w14:paraId="6682FC05" w14:textId="432707D0" w:rsidR="007F01BD" w:rsidRPr="007300EF" w:rsidRDefault="007F01BD" w:rsidP="00C843EE">
            <w:pPr>
              <w:rPr>
                <w:sz w:val="14"/>
                <w:szCs w:val="14"/>
                <w:lang w:val="en-GB"/>
              </w:rPr>
            </w:pPr>
            <w:r w:rsidRPr="007300EF">
              <w:rPr>
                <w:iCs/>
                <w:sz w:val="14"/>
                <w:szCs w:val="14"/>
                <w:lang w:val="en-GB"/>
              </w:rPr>
              <w:t xml:space="preserve">   Acute ST-elevation myocardial infarction</w:t>
            </w:r>
          </w:p>
        </w:tc>
        <w:tc>
          <w:tcPr>
            <w:tcW w:w="0" w:type="auto"/>
            <w:vAlign w:val="center"/>
          </w:tcPr>
          <w:p w14:paraId="0EFCFD87" w14:textId="60F0BFF6" w:rsidR="007F01BD" w:rsidRPr="007300EF" w:rsidRDefault="007F01BD" w:rsidP="00C843EE">
            <w:pPr>
              <w:rPr>
                <w:sz w:val="14"/>
                <w:szCs w:val="14"/>
                <w:lang w:val="en-GB"/>
              </w:rPr>
            </w:pPr>
          </w:p>
        </w:tc>
      </w:tr>
      <w:tr w:rsidR="007F01BD" w:rsidRPr="007300EF" w14:paraId="359C63DE" w14:textId="77777777" w:rsidTr="00BD73F9">
        <w:trPr>
          <w:trHeight w:val="20"/>
        </w:trPr>
        <w:tc>
          <w:tcPr>
            <w:tcW w:w="0" w:type="auto"/>
            <w:tcMar>
              <w:left w:w="369" w:type="dxa"/>
            </w:tcMar>
            <w:vAlign w:val="center"/>
          </w:tcPr>
          <w:p w14:paraId="5564D053" w14:textId="35BFD4BB" w:rsidR="007F01BD" w:rsidRPr="007300EF" w:rsidRDefault="007F01BD" w:rsidP="00C843EE">
            <w:pPr>
              <w:rPr>
                <w:iCs/>
                <w:sz w:val="14"/>
                <w:szCs w:val="14"/>
                <w:lang w:val="en-GB"/>
              </w:rPr>
            </w:pPr>
            <w:r w:rsidRPr="007300EF">
              <w:rPr>
                <w:sz w:val="14"/>
                <w:szCs w:val="14"/>
                <w:lang w:val="en-GB"/>
              </w:rPr>
              <w:t>Transmural infarct of anterior wall</w:t>
            </w:r>
          </w:p>
        </w:tc>
        <w:tc>
          <w:tcPr>
            <w:tcW w:w="0" w:type="auto"/>
            <w:vAlign w:val="center"/>
          </w:tcPr>
          <w:p w14:paraId="5F2BE8B8" w14:textId="580A8B9E" w:rsidR="007F01BD" w:rsidRPr="007300EF" w:rsidRDefault="007F01BD" w:rsidP="00C843EE">
            <w:pPr>
              <w:rPr>
                <w:sz w:val="14"/>
                <w:szCs w:val="14"/>
                <w:lang w:val="en-GB"/>
              </w:rPr>
            </w:pPr>
            <w:r w:rsidRPr="007300EF">
              <w:rPr>
                <w:sz w:val="14"/>
                <w:szCs w:val="14"/>
                <w:lang w:val="en-GB"/>
              </w:rPr>
              <w:t>I21.0</w:t>
            </w:r>
          </w:p>
        </w:tc>
      </w:tr>
      <w:tr w:rsidR="007F01BD" w:rsidRPr="007300EF" w14:paraId="4546DF2B" w14:textId="77777777" w:rsidTr="00BD73F9">
        <w:trPr>
          <w:trHeight w:val="20"/>
        </w:trPr>
        <w:tc>
          <w:tcPr>
            <w:tcW w:w="0" w:type="auto"/>
            <w:tcMar>
              <w:left w:w="369" w:type="dxa"/>
            </w:tcMar>
            <w:vAlign w:val="center"/>
            <w:hideMark/>
          </w:tcPr>
          <w:p w14:paraId="5FD8B5FB" w14:textId="1B50DE15" w:rsidR="007F01BD" w:rsidRPr="007300EF" w:rsidRDefault="007F01BD" w:rsidP="00C843EE">
            <w:pPr>
              <w:rPr>
                <w:iCs/>
                <w:sz w:val="14"/>
                <w:szCs w:val="14"/>
                <w:lang w:val="en-GB"/>
              </w:rPr>
            </w:pPr>
            <w:r w:rsidRPr="007300EF">
              <w:rPr>
                <w:sz w:val="14"/>
                <w:szCs w:val="14"/>
                <w:lang w:val="en-GB"/>
              </w:rPr>
              <w:t>Transmural infarct of inferior wall</w:t>
            </w:r>
          </w:p>
        </w:tc>
        <w:tc>
          <w:tcPr>
            <w:tcW w:w="0" w:type="auto"/>
            <w:vAlign w:val="center"/>
          </w:tcPr>
          <w:p w14:paraId="28E7EEB4" w14:textId="01E53BCD" w:rsidR="007F01BD" w:rsidRPr="007300EF" w:rsidRDefault="007F01BD" w:rsidP="00C843EE">
            <w:pPr>
              <w:rPr>
                <w:sz w:val="14"/>
                <w:szCs w:val="14"/>
                <w:lang w:val="en-GB"/>
              </w:rPr>
            </w:pPr>
            <w:r w:rsidRPr="007300EF">
              <w:rPr>
                <w:sz w:val="14"/>
                <w:szCs w:val="14"/>
                <w:lang w:val="en-GB"/>
              </w:rPr>
              <w:t>I21.1</w:t>
            </w:r>
          </w:p>
        </w:tc>
      </w:tr>
      <w:tr w:rsidR="007F01BD" w:rsidRPr="007300EF" w14:paraId="53C2FC32" w14:textId="77777777" w:rsidTr="00BD73F9">
        <w:trPr>
          <w:trHeight w:val="20"/>
        </w:trPr>
        <w:tc>
          <w:tcPr>
            <w:tcW w:w="0" w:type="auto"/>
            <w:tcMar>
              <w:left w:w="369" w:type="dxa"/>
            </w:tcMar>
            <w:vAlign w:val="center"/>
            <w:hideMark/>
          </w:tcPr>
          <w:p w14:paraId="4AEC537B" w14:textId="08647E6F" w:rsidR="007F01BD" w:rsidRPr="007300EF" w:rsidRDefault="007F01BD" w:rsidP="00C843EE">
            <w:pPr>
              <w:rPr>
                <w:sz w:val="14"/>
                <w:szCs w:val="14"/>
                <w:lang w:val="en-GB"/>
              </w:rPr>
            </w:pPr>
            <w:r w:rsidRPr="007300EF">
              <w:rPr>
                <w:sz w:val="14"/>
                <w:szCs w:val="14"/>
                <w:lang w:val="en-GB"/>
              </w:rPr>
              <w:t>Transmural infarct of other sites</w:t>
            </w:r>
          </w:p>
        </w:tc>
        <w:tc>
          <w:tcPr>
            <w:tcW w:w="0" w:type="auto"/>
            <w:vAlign w:val="center"/>
          </w:tcPr>
          <w:p w14:paraId="4B701C76" w14:textId="2822CC23" w:rsidR="007F01BD" w:rsidRPr="007300EF" w:rsidRDefault="007F01BD" w:rsidP="00C843EE">
            <w:pPr>
              <w:rPr>
                <w:sz w:val="14"/>
                <w:szCs w:val="14"/>
                <w:lang w:val="en-GB"/>
              </w:rPr>
            </w:pPr>
            <w:r w:rsidRPr="007300EF">
              <w:rPr>
                <w:sz w:val="14"/>
                <w:szCs w:val="14"/>
                <w:lang w:val="en-GB"/>
              </w:rPr>
              <w:t>I21.2</w:t>
            </w:r>
          </w:p>
        </w:tc>
      </w:tr>
      <w:tr w:rsidR="007F01BD" w:rsidRPr="007300EF" w14:paraId="00B6C322" w14:textId="77777777" w:rsidTr="00BD73F9">
        <w:trPr>
          <w:trHeight w:val="20"/>
        </w:trPr>
        <w:tc>
          <w:tcPr>
            <w:tcW w:w="0" w:type="auto"/>
            <w:tcMar>
              <w:left w:w="369" w:type="dxa"/>
            </w:tcMar>
            <w:vAlign w:val="center"/>
            <w:hideMark/>
          </w:tcPr>
          <w:p w14:paraId="7A51F17D" w14:textId="125321A6" w:rsidR="007F01BD" w:rsidRPr="007300EF" w:rsidRDefault="007F01BD" w:rsidP="00C843EE">
            <w:pPr>
              <w:rPr>
                <w:sz w:val="14"/>
                <w:szCs w:val="14"/>
                <w:lang w:val="en-GB"/>
              </w:rPr>
            </w:pPr>
            <w:r w:rsidRPr="007300EF">
              <w:rPr>
                <w:sz w:val="14"/>
                <w:szCs w:val="14"/>
                <w:lang w:val="en-GB"/>
              </w:rPr>
              <w:t>Transmural infarct of unspecified sites</w:t>
            </w:r>
          </w:p>
        </w:tc>
        <w:tc>
          <w:tcPr>
            <w:tcW w:w="0" w:type="auto"/>
            <w:vAlign w:val="center"/>
          </w:tcPr>
          <w:p w14:paraId="609FFB3E" w14:textId="474C7EE2" w:rsidR="007F01BD" w:rsidRPr="007300EF" w:rsidRDefault="007F01BD" w:rsidP="00C843EE">
            <w:pPr>
              <w:rPr>
                <w:sz w:val="14"/>
                <w:szCs w:val="14"/>
                <w:lang w:val="en-GB"/>
              </w:rPr>
            </w:pPr>
            <w:r w:rsidRPr="007300EF">
              <w:rPr>
                <w:sz w:val="14"/>
                <w:szCs w:val="14"/>
                <w:lang w:val="en-GB"/>
              </w:rPr>
              <w:t>I21.3</w:t>
            </w:r>
          </w:p>
        </w:tc>
      </w:tr>
      <w:tr w:rsidR="007F01BD" w:rsidRPr="007300EF" w14:paraId="66CA7D1B" w14:textId="77777777" w:rsidTr="00BD73F9">
        <w:trPr>
          <w:trHeight w:val="20"/>
        </w:trPr>
        <w:tc>
          <w:tcPr>
            <w:tcW w:w="0" w:type="auto"/>
            <w:tcMar>
              <w:left w:w="369" w:type="dxa"/>
            </w:tcMar>
            <w:vAlign w:val="center"/>
            <w:hideMark/>
          </w:tcPr>
          <w:p w14:paraId="7E689BDB" w14:textId="1A3E8F0F" w:rsidR="007F01BD" w:rsidRPr="007300EF" w:rsidRDefault="007F01BD" w:rsidP="00C843EE">
            <w:pPr>
              <w:rPr>
                <w:sz w:val="14"/>
                <w:szCs w:val="14"/>
                <w:lang w:val="en-GB"/>
              </w:rPr>
            </w:pPr>
            <w:r w:rsidRPr="007300EF">
              <w:rPr>
                <w:sz w:val="14"/>
                <w:szCs w:val="14"/>
                <w:lang w:val="en-GB"/>
              </w:rPr>
              <w:t>Subsequent (&lt;4w) infarction of anterior wall</w:t>
            </w:r>
          </w:p>
        </w:tc>
        <w:tc>
          <w:tcPr>
            <w:tcW w:w="0" w:type="auto"/>
            <w:vAlign w:val="center"/>
          </w:tcPr>
          <w:p w14:paraId="7F231202" w14:textId="2D6399B7" w:rsidR="007F01BD" w:rsidRPr="007300EF" w:rsidRDefault="007F01BD" w:rsidP="00C843EE">
            <w:pPr>
              <w:rPr>
                <w:sz w:val="14"/>
                <w:szCs w:val="14"/>
                <w:lang w:val="en-GB"/>
              </w:rPr>
            </w:pPr>
            <w:r w:rsidRPr="007300EF">
              <w:rPr>
                <w:sz w:val="14"/>
                <w:szCs w:val="14"/>
                <w:lang w:val="en-GB"/>
              </w:rPr>
              <w:t>I22.0</w:t>
            </w:r>
          </w:p>
        </w:tc>
      </w:tr>
      <w:tr w:rsidR="007F01BD" w:rsidRPr="007300EF" w14:paraId="6DF4A466" w14:textId="77777777" w:rsidTr="00BD73F9">
        <w:trPr>
          <w:trHeight w:val="20"/>
        </w:trPr>
        <w:tc>
          <w:tcPr>
            <w:tcW w:w="0" w:type="auto"/>
            <w:tcMar>
              <w:left w:w="369" w:type="dxa"/>
            </w:tcMar>
            <w:vAlign w:val="center"/>
            <w:hideMark/>
          </w:tcPr>
          <w:p w14:paraId="012E72D8" w14:textId="6D02FD4D" w:rsidR="007F01BD" w:rsidRPr="007300EF" w:rsidRDefault="007F01BD" w:rsidP="00C843EE">
            <w:pPr>
              <w:rPr>
                <w:sz w:val="14"/>
                <w:szCs w:val="14"/>
                <w:lang w:val="en-GB"/>
              </w:rPr>
            </w:pPr>
            <w:r w:rsidRPr="007300EF">
              <w:rPr>
                <w:sz w:val="14"/>
                <w:szCs w:val="14"/>
                <w:lang w:val="en-GB"/>
              </w:rPr>
              <w:t>Subsequent (&lt;4w) infarction of inferior wall</w:t>
            </w:r>
          </w:p>
        </w:tc>
        <w:tc>
          <w:tcPr>
            <w:tcW w:w="0" w:type="auto"/>
            <w:vAlign w:val="center"/>
          </w:tcPr>
          <w:p w14:paraId="0BC749BB" w14:textId="448EB2BD" w:rsidR="007F01BD" w:rsidRPr="007300EF" w:rsidRDefault="007F01BD" w:rsidP="00C843EE">
            <w:pPr>
              <w:rPr>
                <w:sz w:val="14"/>
                <w:szCs w:val="14"/>
                <w:lang w:val="en-GB"/>
              </w:rPr>
            </w:pPr>
            <w:r w:rsidRPr="007300EF">
              <w:rPr>
                <w:sz w:val="14"/>
                <w:szCs w:val="14"/>
                <w:lang w:val="en-GB"/>
              </w:rPr>
              <w:t>I22.1</w:t>
            </w:r>
          </w:p>
        </w:tc>
      </w:tr>
      <w:tr w:rsidR="007F01BD" w:rsidRPr="007300EF" w14:paraId="011F7B88" w14:textId="77777777" w:rsidTr="00BD73F9">
        <w:trPr>
          <w:trHeight w:val="20"/>
        </w:trPr>
        <w:tc>
          <w:tcPr>
            <w:tcW w:w="0" w:type="auto"/>
            <w:tcMar>
              <w:left w:w="369" w:type="dxa"/>
            </w:tcMar>
            <w:vAlign w:val="center"/>
            <w:hideMark/>
          </w:tcPr>
          <w:p w14:paraId="5D53D251" w14:textId="26BC5E6C" w:rsidR="007F01BD" w:rsidRPr="007300EF" w:rsidRDefault="007F01BD" w:rsidP="00C843EE">
            <w:pPr>
              <w:rPr>
                <w:sz w:val="14"/>
                <w:szCs w:val="14"/>
                <w:lang w:val="en-GB"/>
              </w:rPr>
            </w:pPr>
            <w:r w:rsidRPr="007300EF">
              <w:rPr>
                <w:sz w:val="14"/>
                <w:szCs w:val="14"/>
                <w:lang w:val="en-GB"/>
              </w:rPr>
              <w:t>Subsequent (&lt;4w) infarction of other sites</w:t>
            </w:r>
          </w:p>
        </w:tc>
        <w:tc>
          <w:tcPr>
            <w:tcW w:w="0" w:type="auto"/>
            <w:vAlign w:val="center"/>
          </w:tcPr>
          <w:p w14:paraId="5C170FAD" w14:textId="1047873A" w:rsidR="007F01BD" w:rsidRPr="007300EF" w:rsidRDefault="007F01BD" w:rsidP="00C843EE">
            <w:pPr>
              <w:rPr>
                <w:sz w:val="14"/>
                <w:szCs w:val="14"/>
                <w:lang w:val="en-GB"/>
              </w:rPr>
            </w:pPr>
            <w:r w:rsidRPr="007300EF">
              <w:rPr>
                <w:sz w:val="14"/>
                <w:szCs w:val="14"/>
                <w:lang w:val="en-GB"/>
              </w:rPr>
              <w:t>I22.8</w:t>
            </w:r>
          </w:p>
        </w:tc>
      </w:tr>
      <w:tr w:rsidR="007F01BD" w:rsidRPr="007300EF" w14:paraId="3BA6FDA3" w14:textId="77777777" w:rsidTr="00BD73F9">
        <w:trPr>
          <w:trHeight w:val="20"/>
        </w:trPr>
        <w:tc>
          <w:tcPr>
            <w:tcW w:w="0" w:type="auto"/>
            <w:tcMar>
              <w:left w:w="369" w:type="dxa"/>
            </w:tcMar>
            <w:vAlign w:val="center"/>
            <w:hideMark/>
          </w:tcPr>
          <w:p w14:paraId="2FD2CA2D" w14:textId="237F1AFF" w:rsidR="007F01BD" w:rsidRPr="007300EF" w:rsidRDefault="007F01BD" w:rsidP="00C843EE">
            <w:pPr>
              <w:rPr>
                <w:sz w:val="14"/>
                <w:szCs w:val="14"/>
                <w:lang w:val="en-GB"/>
              </w:rPr>
            </w:pPr>
            <w:r w:rsidRPr="007300EF">
              <w:rPr>
                <w:sz w:val="14"/>
                <w:szCs w:val="14"/>
                <w:lang w:val="en-GB"/>
              </w:rPr>
              <w:t>Subsequent (&lt;4w) infarction of unspecified sites</w:t>
            </w:r>
          </w:p>
        </w:tc>
        <w:tc>
          <w:tcPr>
            <w:tcW w:w="0" w:type="auto"/>
            <w:vAlign w:val="center"/>
          </w:tcPr>
          <w:p w14:paraId="41FF41E2" w14:textId="717E7DE7" w:rsidR="007F01BD" w:rsidRPr="007300EF" w:rsidRDefault="007F01BD" w:rsidP="00C843EE">
            <w:pPr>
              <w:rPr>
                <w:sz w:val="14"/>
                <w:szCs w:val="14"/>
                <w:lang w:val="en-GB"/>
              </w:rPr>
            </w:pPr>
            <w:r w:rsidRPr="007300EF">
              <w:rPr>
                <w:sz w:val="14"/>
                <w:szCs w:val="14"/>
                <w:lang w:val="en-GB"/>
              </w:rPr>
              <w:t>I22.9</w:t>
            </w:r>
          </w:p>
        </w:tc>
      </w:tr>
      <w:tr w:rsidR="007F01BD" w:rsidRPr="007300EF" w14:paraId="3E1065BD" w14:textId="77777777" w:rsidTr="00497BF9">
        <w:trPr>
          <w:trHeight w:val="20"/>
        </w:trPr>
        <w:tc>
          <w:tcPr>
            <w:tcW w:w="0" w:type="auto"/>
            <w:vAlign w:val="center"/>
            <w:hideMark/>
          </w:tcPr>
          <w:p w14:paraId="10E02189" w14:textId="1CEAD43F" w:rsidR="007F01BD" w:rsidRPr="007300EF" w:rsidRDefault="007F01BD" w:rsidP="00AB065C">
            <w:pPr>
              <w:rPr>
                <w:sz w:val="14"/>
                <w:szCs w:val="14"/>
                <w:lang w:val="en-GB"/>
              </w:rPr>
            </w:pPr>
            <w:r w:rsidRPr="007300EF">
              <w:rPr>
                <w:iCs/>
                <w:sz w:val="14"/>
                <w:szCs w:val="14"/>
                <w:lang w:val="en-GB"/>
              </w:rPr>
              <w:t xml:space="preserve">   Acute non-ST-elevation myocardial infarction</w:t>
            </w:r>
          </w:p>
        </w:tc>
        <w:tc>
          <w:tcPr>
            <w:tcW w:w="0" w:type="auto"/>
            <w:vAlign w:val="center"/>
          </w:tcPr>
          <w:p w14:paraId="134C3685" w14:textId="0A3AD7F6" w:rsidR="007F01BD" w:rsidRPr="007300EF" w:rsidRDefault="007F01BD" w:rsidP="00AB065C">
            <w:pPr>
              <w:rPr>
                <w:sz w:val="14"/>
                <w:szCs w:val="14"/>
                <w:lang w:val="en-GB"/>
              </w:rPr>
            </w:pPr>
          </w:p>
        </w:tc>
      </w:tr>
      <w:tr w:rsidR="007F01BD" w:rsidRPr="007300EF" w14:paraId="04D1C590" w14:textId="77777777" w:rsidTr="00BD73F9">
        <w:trPr>
          <w:trHeight w:val="20"/>
        </w:trPr>
        <w:tc>
          <w:tcPr>
            <w:tcW w:w="0" w:type="auto"/>
            <w:tcMar>
              <w:left w:w="369" w:type="dxa"/>
            </w:tcMar>
            <w:vAlign w:val="center"/>
          </w:tcPr>
          <w:p w14:paraId="045E0B0E" w14:textId="5E3B603B" w:rsidR="007F01BD" w:rsidRPr="007300EF" w:rsidRDefault="007F01BD" w:rsidP="00AF23ED">
            <w:pPr>
              <w:rPr>
                <w:iCs/>
                <w:sz w:val="14"/>
                <w:szCs w:val="14"/>
                <w:lang w:val="en-GB"/>
              </w:rPr>
            </w:pPr>
            <w:r w:rsidRPr="007300EF">
              <w:rPr>
                <w:sz w:val="14"/>
                <w:szCs w:val="14"/>
                <w:lang w:val="en-GB"/>
              </w:rPr>
              <w:t>Acute subendocardial myocardial infarction</w:t>
            </w:r>
          </w:p>
        </w:tc>
        <w:tc>
          <w:tcPr>
            <w:tcW w:w="0" w:type="auto"/>
            <w:vAlign w:val="center"/>
          </w:tcPr>
          <w:p w14:paraId="3019C382" w14:textId="44954DD0" w:rsidR="007F01BD" w:rsidRPr="007300EF" w:rsidRDefault="007F01BD" w:rsidP="00AF23ED">
            <w:pPr>
              <w:rPr>
                <w:sz w:val="14"/>
                <w:szCs w:val="14"/>
                <w:lang w:val="en-GB"/>
              </w:rPr>
            </w:pPr>
            <w:r w:rsidRPr="007300EF">
              <w:rPr>
                <w:sz w:val="14"/>
                <w:szCs w:val="14"/>
                <w:lang w:val="en-GB"/>
              </w:rPr>
              <w:t>I21.4</w:t>
            </w:r>
          </w:p>
        </w:tc>
      </w:tr>
      <w:tr w:rsidR="007F01BD" w:rsidRPr="007300EF" w14:paraId="25B3458A" w14:textId="77777777" w:rsidTr="00497BF9">
        <w:trPr>
          <w:trHeight w:val="20"/>
        </w:trPr>
        <w:tc>
          <w:tcPr>
            <w:tcW w:w="0" w:type="auto"/>
            <w:vAlign w:val="center"/>
          </w:tcPr>
          <w:p w14:paraId="78ABB24D" w14:textId="3A05A642" w:rsidR="007F01BD" w:rsidRPr="007300EF" w:rsidRDefault="007F01BD" w:rsidP="00AB065C">
            <w:pPr>
              <w:rPr>
                <w:iCs/>
                <w:sz w:val="14"/>
                <w:szCs w:val="14"/>
                <w:lang w:val="en-GB"/>
              </w:rPr>
            </w:pPr>
            <w:r w:rsidRPr="007300EF">
              <w:rPr>
                <w:iCs/>
                <w:sz w:val="14"/>
                <w:szCs w:val="14"/>
                <w:lang w:val="en-GB"/>
              </w:rPr>
              <w:t xml:space="preserve">   Unspecified myocardial infarction</w:t>
            </w:r>
          </w:p>
        </w:tc>
        <w:tc>
          <w:tcPr>
            <w:tcW w:w="0" w:type="auto"/>
            <w:vAlign w:val="center"/>
          </w:tcPr>
          <w:p w14:paraId="6546D47D" w14:textId="76891F7A" w:rsidR="007F01BD" w:rsidRPr="007300EF" w:rsidRDefault="007F01BD" w:rsidP="00AB065C">
            <w:pPr>
              <w:rPr>
                <w:sz w:val="14"/>
                <w:szCs w:val="14"/>
                <w:lang w:val="en-GB"/>
              </w:rPr>
            </w:pPr>
          </w:p>
        </w:tc>
      </w:tr>
      <w:tr w:rsidR="007F01BD" w:rsidRPr="007300EF" w14:paraId="6745D1C0" w14:textId="77777777" w:rsidTr="008A6E20">
        <w:trPr>
          <w:trHeight w:val="20"/>
        </w:trPr>
        <w:tc>
          <w:tcPr>
            <w:tcW w:w="0" w:type="auto"/>
            <w:tcBorders>
              <w:bottom w:val="single" w:sz="4" w:space="0" w:color="auto"/>
            </w:tcBorders>
            <w:tcMar>
              <w:left w:w="369" w:type="dxa"/>
            </w:tcMar>
            <w:vAlign w:val="center"/>
            <w:hideMark/>
          </w:tcPr>
          <w:p w14:paraId="161BD1BD" w14:textId="26E7AF19" w:rsidR="007F01BD" w:rsidRPr="007300EF" w:rsidRDefault="007F01BD" w:rsidP="00AF23ED">
            <w:pPr>
              <w:rPr>
                <w:iCs/>
                <w:sz w:val="14"/>
                <w:szCs w:val="14"/>
                <w:lang w:val="en-GB"/>
              </w:rPr>
            </w:pPr>
            <w:r w:rsidRPr="007300EF">
              <w:rPr>
                <w:iCs/>
                <w:sz w:val="14"/>
                <w:szCs w:val="14"/>
                <w:lang w:val="en-GB"/>
              </w:rPr>
              <w:t>Acute myocardial infarction, unspecified</w:t>
            </w:r>
          </w:p>
        </w:tc>
        <w:tc>
          <w:tcPr>
            <w:tcW w:w="0" w:type="auto"/>
            <w:tcBorders>
              <w:bottom w:val="single" w:sz="4" w:space="0" w:color="auto"/>
            </w:tcBorders>
            <w:vAlign w:val="center"/>
          </w:tcPr>
          <w:p w14:paraId="0660353A" w14:textId="794D064A" w:rsidR="007F01BD" w:rsidRPr="007300EF" w:rsidRDefault="007F01BD" w:rsidP="00AB065C">
            <w:pPr>
              <w:rPr>
                <w:iCs/>
                <w:sz w:val="14"/>
                <w:szCs w:val="14"/>
                <w:lang w:val="en-GB"/>
              </w:rPr>
            </w:pPr>
            <w:r w:rsidRPr="007300EF">
              <w:rPr>
                <w:sz w:val="14"/>
                <w:szCs w:val="14"/>
                <w:lang w:val="en-GB"/>
              </w:rPr>
              <w:t>I21.9</w:t>
            </w:r>
          </w:p>
        </w:tc>
      </w:tr>
      <w:tr w:rsidR="007F01BD" w:rsidRPr="007300EF" w14:paraId="4DB4425C" w14:textId="77777777" w:rsidTr="008A6E20">
        <w:trPr>
          <w:trHeight w:val="20"/>
        </w:trPr>
        <w:tc>
          <w:tcPr>
            <w:tcW w:w="0" w:type="auto"/>
            <w:tcBorders>
              <w:top w:val="single" w:sz="4" w:space="0" w:color="auto"/>
              <w:bottom w:val="single" w:sz="4" w:space="0" w:color="auto"/>
            </w:tcBorders>
            <w:vAlign w:val="center"/>
          </w:tcPr>
          <w:p w14:paraId="72229B1D" w14:textId="0BDC5202" w:rsidR="007F01BD" w:rsidRPr="007300EF" w:rsidRDefault="007F01BD" w:rsidP="00BD73F9">
            <w:pPr>
              <w:jc w:val="both"/>
              <w:rPr>
                <w:sz w:val="14"/>
                <w:szCs w:val="14"/>
                <w:lang w:val="en-GB"/>
              </w:rPr>
            </w:pPr>
            <w:r w:rsidRPr="007300EF">
              <w:rPr>
                <w:bCs/>
                <w:sz w:val="14"/>
                <w:szCs w:val="14"/>
                <w:lang w:val="en-GB"/>
              </w:rPr>
              <w:t xml:space="preserve">Stroke </w:t>
            </w:r>
          </w:p>
        </w:tc>
        <w:tc>
          <w:tcPr>
            <w:tcW w:w="0" w:type="auto"/>
            <w:tcBorders>
              <w:top w:val="single" w:sz="4" w:space="0" w:color="auto"/>
              <w:bottom w:val="single" w:sz="4" w:space="0" w:color="auto"/>
            </w:tcBorders>
            <w:vAlign w:val="center"/>
          </w:tcPr>
          <w:p w14:paraId="634A63DE" w14:textId="1C874793" w:rsidR="007F01BD" w:rsidRPr="007300EF" w:rsidRDefault="007F01BD" w:rsidP="00BD73F9">
            <w:pPr>
              <w:rPr>
                <w:sz w:val="14"/>
                <w:szCs w:val="14"/>
                <w:lang w:val="en-GB"/>
              </w:rPr>
            </w:pPr>
          </w:p>
        </w:tc>
      </w:tr>
      <w:tr w:rsidR="007F01BD" w:rsidRPr="007300EF" w14:paraId="1FF023D2" w14:textId="77777777" w:rsidTr="008A6E20">
        <w:trPr>
          <w:trHeight w:val="20"/>
        </w:trPr>
        <w:tc>
          <w:tcPr>
            <w:tcW w:w="0" w:type="auto"/>
            <w:tcBorders>
              <w:top w:val="single" w:sz="4" w:space="0" w:color="auto"/>
            </w:tcBorders>
            <w:vAlign w:val="center"/>
          </w:tcPr>
          <w:p w14:paraId="1762B038" w14:textId="1E42DBE3" w:rsidR="007F01BD" w:rsidRPr="007300EF" w:rsidRDefault="007F01BD" w:rsidP="00BD73F9">
            <w:pPr>
              <w:jc w:val="both"/>
              <w:rPr>
                <w:sz w:val="14"/>
                <w:szCs w:val="14"/>
                <w:lang w:val="en-GB"/>
              </w:rPr>
            </w:pPr>
            <w:r w:rsidRPr="007300EF">
              <w:rPr>
                <w:iCs/>
                <w:sz w:val="14"/>
                <w:szCs w:val="14"/>
                <w:lang w:val="en-GB"/>
              </w:rPr>
              <w:t xml:space="preserve">   Haemorrhagic stroke</w:t>
            </w:r>
          </w:p>
        </w:tc>
        <w:tc>
          <w:tcPr>
            <w:tcW w:w="0" w:type="auto"/>
            <w:tcBorders>
              <w:top w:val="single" w:sz="4" w:space="0" w:color="auto"/>
            </w:tcBorders>
            <w:vAlign w:val="center"/>
          </w:tcPr>
          <w:p w14:paraId="13C16C55" w14:textId="77777777" w:rsidR="007F01BD" w:rsidRPr="007300EF" w:rsidRDefault="007F01BD" w:rsidP="00BD73F9">
            <w:pPr>
              <w:rPr>
                <w:sz w:val="14"/>
                <w:szCs w:val="14"/>
                <w:lang w:val="en-GB"/>
              </w:rPr>
            </w:pPr>
          </w:p>
        </w:tc>
      </w:tr>
      <w:tr w:rsidR="007F01BD" w:rsidRPr="007300EF" w14:paraId="1ED78FEC" w14:textId="77777777" w:rsidTr="006127D2">
        <w:trPr>
          <w:trHeight w:val="20"/>
        </w:trPr>
        <w:tc>
          <w:tcPr>
            <w:tcW w:w="0" w:type="auto"/>
            <w:tcMar>
              <w:left w:w="369" w:type="dxa"/>
            </w:tcMar>
            <w:vAlign w:val="center"/>
          </w:tcPr>
          <w:p w14:paraId="66B7C459" w14:textId="11020254" w:rsidR="007F01BD" w:rsidRPr="007300EF" w:rsidRDefault="007F01BD" w:rsidP="00BD73F9">
            <w:pPr>
              <w:jc w:val="both"/>
              <w:rPr>
                <w:iCs/>
                <w:sz w:val="14"/>
                <w:szCs w:val="14"/>
                <w:lang w:val="en-GB"/>
              </w:rPr>
            </w:pPr>
            <w:r w:rsidRPr="007300EF">
              <w:rPr>
                <w:sz w:val="14"/>
                <w:szCs w:val="14"/>
                <w:lang w:val="en-GB"/>
              </w:rPr>
              <w:t>Subarachnoid haemorrhage from carotid siphon and bifurcation</w:t>
            </w:r>
          </w:p>
        </w:tc>
        <w:tc>
          <w:tcPr>
            <w:tcW w:w="0" w:type="auto"/>
            <w:vAlign w:val="center"/>
          </w:tcPr>
          <w:p w14:paraId="688DB14C" w14:textId="3EA9BE78" w:rsidR="007F01BD" w:rsidRPr="007300EF" w:rsidRDefault="007F01BD" w:rsidP="00BD73F9">
            <w:pPr>
              <w:rPr>
                <w:sz w:val="14"/>
                <w:szCs w:val="14"/>
                <w:lang w:val="en-GB"/>
              </w:rPr>
            </w:pPr>
            <w:r w:rsidRPr="007300EF">
              <w:rPr>
                <w:sz w:val="14"/>
                <w:szCs w:val="14"/>
                <w:lang w:val="en-GB"/>
              </w:rPr>
              <w:t>I60.0</w:t>
            </w:r>
          </w:p>
        </w:tc>
      </w:tr>
      <w:tr w:rsidR="007F01BD" w:rsidRPr="007300EF" w14:paraId="3ABE0586" w14:textId="77777777" w:rsidTr="006127D2">
        <w:trPr>
          <w:trHeight w:val="20"/>
        </w:trPr>
        <w:tc>
          <w:tcPr>
            <w:tcW w:w="0" w:type="auto"/>
            <w:tcMar>
              <w:left w:w="369" w:type="dxa"/>
            </w:tcMar>
            <w:vAlign w:val="center"/>
          </w:tcPr>
          <w:p w14:paraId="4EB90602" w14:textId="15200784" w:rsidR="007F01BD" w:rsidRPr="007300EF" w:rsidRDefault="007F01BD" w:rsidP="00BD73F9">
            <w:pPr>
              <w:jc w:val="both"/>
              <w:rPr>
                <w:iCs/>
                <w:sz w:val="14"/>
                <w:szCs w:val="14"/>
                <w:lang w:val="en-GB"/>
              </w:rPr>
            </w:pPr>
            <w:r w:rsidRPr="007300EF">
              <w:rPr>
                <w:sz w:val="14"/>
                <w:szCs w:val="14"/>
                <w:lang w:val="en-GB"/>
              </w:rPr>
              <w:t>Subarachnoid haemorrhage from middle cerebral artery</w:t>
            </w:r>
          </w:p>
        </w:tc>
        <w:tc>
          <w:tcPr>
            <w:tcW w:w="0" w:type="auto"/>
            <w:vAlign w:val="center"/>
          </w:tcPr>
          <w:p w14:paraId="4618A6A6" w14:textId="58C82BC6" w:rsidR="007F01BD" w:rsidRPr="007300EF" w:rsidRDefault="007F01BD" w:rsidP="00BD73F9">
            <w:pPr>
              <w:rPr>
                <w:sz w:val="14"/>
                <w:szCs w:val="14"/>
                <w:lang w:val="en-GB"/>
              </w:rPr>
            </w:pPr>
            <w:r w:rsidRPr="007300EF">
              <w:rPr>
                <w:sz w:val="14"/>
                <w:szCs w:val="14"/>
                <w:lang w:val="en-GB"/>
              </w:rPr>
              <w:t xml:space="preserve">I60.1 </w:t>
            </w:r>
          </w:p>
        </w:tc>
      </w:tr>
      <w:tr w:rsidR="007F01BD" w:rsidRPr="007300EF" w14:paraId="31E26611" w14:textId="77777777" w:rsidTr="006127D2">
        <w:trPr>
          <w:trHeight w:val="20"/>
        </w:trPr>
        <w:tc>
          <w:tcPr>
            <w:tcW w:w="0" w:type="auto"/>
            <w:tcMar>
              <w:left w:w="369" w:type="dxa"/>
            </w:tcMar>
            <w:vAlign w:val="center"/>
          </w:tcPr>
          <w:p w14:paraId="26E6A9A4" w14:textId="08CD12DF" w:rsidR="007F01BD" w:rsidRPr="007300EF" w:rsidRDefault="007F01BD" w:rsidP="00BD73F9">
            <w:pPr>
              <w:jc w:val="both"/>
              <w:rPr>
                <w:iCs/>
                <w:sz w:val="14"/>
                <w:szCs w:val="14"/>
                <w:lang w:val="en-GB"/>
              </w:rPr>
            </w:pPr>
            <w:r w:rsidRPr="007300EF">
              <w:rPr>
                <w:sz w:val="14"/>
                <w:szCs w:val="14"/>
                <w:lang w:val="en-GB"/>
              </w:rPr>
              <w:t>Subarachnoid haemorrhage from anterior communicating artery</w:t>
            </w:r>
          </w:p>
        </w:tc>
        <w:tc>
          <w:tcPr>
            <w:tcW w:w="0" w:type="auto"/>
            <w:vAlign w:val="center"/>
          </w:tcPr>
          <w:p w14:paraId="71505539" w14:textId="16A67044" w:rsidR="007F01BD" w:rsidRPr="007300EF" w:rsidRDefault="007F01BD" w:rsidP="00BD73F9">
            <w:pPr>
              <w:rPr>
                <w:sz w:val="14"/>
                <w:szCs w:val="14"/>
                <w:lang w:val="en-GB"/>
              </w:rPr>
            </w:pPr>
            <w:r w:rsidRPr="007300EF">
              <w:rPr>
                <w:sz w:val="14"/>
                <w:szCs w:val="14"/>
                <w:lang w:val="en-GB"/>
              </w:rPr>
              <w:t xml:space="preserve">I60.2 </w:t>
            </w:r>
          </w:p>
        </w:tc>
      </w:tr>
      <w:tr w:rsidR="007F01BD" w:rsidRPr="007300EF" w14:paraId="3B83D858" w14:textId="77777777" w:rsidTr="006127D2">
        <w:trPr>
          <w:trHeight w:val="20"/>
        </w:trPr>
        <w:tc>
          <w:tcPr>
            <w:tcW w:w="0" w:type="auto"/>
            <w:tcMar>
              <w:left w:w="369" w:type="dxa"/>
            </w:tcMar>
            <w:vAlign w:val="center"/>
          </w:tcPr>
          <w:p w14:paraId="5572657A" w14:textId="3E59A62A" w:rsidR="007F01BD" w:rsidRPr="007300EF" w:rsidRDefault="007F01BD" w:rsidP="00BD73F9">
            <w:pPr>
              <w:jc w:val="both"/>
              <w:rPr>
                <w:iCs/>
                <w:sz w:val="14"/>
                <w:szCs w:val="14"/>
                <w:lang w:val="en-GB"/>
              </w:rPr>
            </w:pPr>
            <w:r w:rsidRPr="007300EF">
              <w:rPr>
                <w:sz w:val="14"/>
                <w:szCs w:val="14"/>
                <w:lang w:val="en-GB"/>
              </w:rPr>
              <w:t>Subarachnoid haemorrhage from posterior communicating artery</w:t>
            </w:r>
          </w:p>
        </w:tc>
        <w:tc>
          <w:tcPr>
            <w:tcW w:w="0" w:type="auto"/>
            <w:vAlign w:val="center"/>
          </w:tcPr>
          <w:p w14:paraId="7DF85939" w14:textId="2AFF1078" w:rsidR="007F01BD" w:rsidRPr="007300EF" w:rsidRDefault="007F01BD" w:rsidP="00BD73F9">
            <w:pPr>
              <w:rPr>
                <w:sz w:val="14"/>
                <w:szCs w:val="14"/>
                <w:lang w:val="en-GB"/>
              </w:rPr>
            </w:pPr>
            <w:r w:rsidRPr="007300EF">
              <w:rPr>
                <w:sz w:val="14"/>
                <w:szCs w:val="14"/>
                <w:lang w:val="en-GB"/>
              </w:rPr>
              <w:t xml:space="preserve">I60.3 </w:t>
            </w:r>
          </w:p>
        </w:tc>
      </w:tr>
      <w:tr w:rsidR="007F01BD" w:rsidRPr="007300EF" w14:paraId="78D8830E" w14:textId="77777777" w:rsidTr="006127D2">
        <w:trPr>
          <w:trHeight w:val="20"/>
        </w:trPr>
        <w:tc>
          <w:tcPr>
            <w:tcW w:w="0" w:type="auto"/>
            <w:tcMar>
              <w:left w:w="369" w:type="dxa"/>
            </w:tcMar>
            <w:vAlign w:val="center"/>
          </w:tcPr>
          <w:p w14:paraId="4C0F6C87" w14:textId="10487918" w:rsidR="007F01BD" w:rsidRPr="007300EF" w:rsidRDefault="007F01BD" w:rsidP="00BD73F9">
            <w:pPr>
              <w:jc w:val="both"/>
              <w:rPr>
                <w:iCs/>
                <w:sz w:val="14"/>
                <w:szCs w:val="14"/>
                <w:lang w:val="en-GB"/>
              </w:rPr>
            </w:pPr>
            <w:r w:rsidRPr="007300EF">
              <w:rPr>
                <w:sz w:val="14"/>
                <w:szCs w:val="14"/>
                <w:lang w:val="en-GB"/>
              </w:rPr>
              <w:t>Subarachnoid haemorrhage from basilar artery</w:t>
            </w:r>
          </w:p>
        </w:tc>
        <w:tc>
          <w:tcPr>
            <w:tcW w:w="0" w:type="auto"/>
            <w:vAlign w:val="center"/>
          </w:tcPr>
          <w:p w14:paraId="0F2AD275" w14:textId="69EDC251" w:rsidR="007F01BD" w:rsidRPr="007300EF" w:rsidRDefault="007F01BD" w:rsidP="00BD73F9">
            <w:pPr>
              <w:rPr>
                <w:sz w:val="14"/>
                <w:szCs w:val="14"/>
                <w:lang w:val="en-GB"/>
              </w:rPr>
            </w:pPr>
            <w:r w:rsidRPr="007300EF">
              <w:rPr>
                <w:sz w:val="14"/>
                <w:szCs w:val="14"/>
                <w:lang w:val="en-GB"/>
              </w:rPr>
              <w:t xml:space="preserve">I60.4 </w:t>
            </w:r>
          </w:p>
        </w:tc>
      </w:tr>
      <w:tr w:rsidR="007F01BD" w:rsidRPr="007300EF" w14:paraId="17A7481E" w14:textId="77777777" w:rsidTr="006127D2">
        <w:trPr>
          <w:trHeight w:val="20"/>
        </w:trPr>
        <w:tc>
          <w:tcPr>
            <w:tcW w:w="0" w:type="auto"/>
            <w:tcMar>
              <w:left w:w="369" w:type="dxa"/>
            </w:tcMar>
            <w:vAlign w:val="center"/>
          </w:tcPr>
          <w:p w14:paraId="2528A4E7" w14:textId="475A4D68" w:rsidR="007F01BD" w:rsidRPr="007300EF" w:rsidRDefault="007F01BD" w:rsidP="00BD73F9">
            <w:pPr>
              <w:jc w:val="both"/>
              <w:rPr>
                <w:iCs/>
                <w:sz w:val="14"/>
                <w:szCs w:val="14"/>
                <w:lang w:val="en-GB"/>
              </w:rPr>
            </w:pPr>
            <w:r w:rsidRPr="007300EF">
              <w:rPr>
                <w:sz w:val="14"/>
                <w:szCs w:val="14"/>
                <w:lang w:val="en-GB"/>
              </w:rPr>
              <w:t>Subarachnoid haemorrhage from vertebral artery</w:t>
            </w:r>
          </w:p>
        </w:tc>
        <w:tc>
          <w:tcPr>
            <w:tcW w:w="0" w:type="auto"/>
            <w:vAlign w:val="center"/>
          </w:tcPr>
          <w:p w14:paraId="0C579978" w14:textId="7A7AAFB4" w:rsidR="007F01BD" w:rsidRPr="007300EF" w:rsidRDefault="007F01BD" w:rsidP="00BD73F9">
            <w:pPr>
              <w:rPr>
                <w:sz w:val="14"/>
                <w:szCs w:val="14"/>
                <w:lang w:val="en-GB"/>
              </w:rPr>
            </w:pPr>
            <w:r w:rsidRPr="007300EF">
              <w:rPr>
                <w:sz w:val="14"/>
                <w:szCs w:val="14"/>
                <w:lang w:val="en-GB"/>
              </w:rPr>
              <w:t xml:space="preserve">I60.5 </w:t>
            </w:r>
          </w:p>
        </w:tc>
      </w:tr>
      <w:tr w:rsidR="007F01BD" w:rsidRPr="007300EF" w14:paraId="5D738D51" w14:textId="77777777" w:rsidTr="006127D2">
        <w:trPr>
          <w:trHeight w:val="20"/>
        </w:trPr>
        <w:tc>
          <w:tcPr>
            <w:tcW w:w="0" w:type="auto"/>
            <w:tcMar>
              <w:left w:w="369" w:type="dxa"/>
            </w:tcMar>
            <w:vAlign w:val="center"/>
          </w:tcPr>
          <w:p w14:paraId="0786713B" w14:textId="6E5877C1" w:rsidR="007F01BD" w:rsidRPr="007300EF" w:rsidRDefault="007F01BD" w:rsidP="00BD73F9">
            <w:pPr>
              <w:jc w:val="both"/>
              <w:rPr>
                <w:iCs/>
                <w:sz w:val="14"/>
                <w:szCs w:val="14"/>
                <w:lang w:val="en-GB"/>
              </w:rPr>
            </w:pPr>
            <w:r w:rsidRPr="007300EF">
              <w:rPr>
                <w:sz w:val="14"/>
                <w:szCs w:val="14"/>
                <w:lang w:val="en-GB"/>
              </w:rPr>
              <w:t>Subarachnoid haemorrhage from other intracranial arteries</w:t>
            </w:r>
          </w:p>
        </w:tc>
        <w:tc>
          <w:tcPr>
            <w:tcW w:w="0" w:type="auto"/>
            <w:vAlign w:val="center"/>
          </w:tcPr>
          <w:p w14:paraId="1E8E8AE7" w14:textId="1714B75C" w:rsidR="007F01BD" w:rsidRPr="007300EF" w:rsidRDefault="007F01BD" w:rsidP="00BD73F9">
            <w:pPr>
              <w:rPr>
                <w:sz w:val="14"/>
                <w:szCs w:val="14"/>
                <w:lang w:val="en-GB"/>
              </w:rPr>
            </w:pPr>
            <w:r w:rsidRPr="007300EF">
              <w:rPr>
                <w:sz w:val="14"/>
                <w:szCs w:val="14"/>
                <w:lang w:val="en-GB"/>
              </w:rPr>
              <w:t xml:space="preserve">I60.6 </w:t>
            </w:r>
          </w:p>
        </w:tc>
      </w:tr>
      <w:tr w:rsidR="007F01BD" w:rsidRPr="007300EF" w14:paraId="6B863CD3" w14:textId="77777777" w:rsidTr="006127D2">
        <w:trPr>
          <w:trHeight w:val="20"/>
        </w:trPr>
        <w:tc>
          <w:tcPr>
            <w:tcW w:w="0" w:type="auto"/>
            <w:tcMar>
              <w:left w:w="369" w:type="dxa"/>
            </w:tcMar>
            <w:vAlign w:val="center"/>
          </w:tcPr>
          <w:p w14:paraId="35014E9E" w14:textId="52F7134F" w:rsidR="007F01BD" w:rsidRPr="007300EF" w:rsidRDefault="007F01BD" w:rsidP="00BD73F9">
            <w:pPr>
              <w:jc w:val="both"/>
              <w:rPr>
                <w:iCs/>
                <w:sz w:val="14"/>
                <w:szCs w:val="14"/>
                <w:lang w:val="en-GB"/>
              </w:rPr>
            </w:pPr>
            <w:r w:rsidRPr="007300EF">
              <w:rPr>
                <w:sz w:val="14"/>
                <w:szCs w:val="14"/>
                <w:lang w:val="en-GB"/>
              </w:rPr>
              <w:t>Subarachnoid haemorrhage from intracranial artery, unspecified</w:t>
            </w:r>
          </w:p>
        </w:tc>
        <w:tc>
          <w:tcPr>
            <w:tcW w:w="0" w:type="auto"/>
            <w:vAlign w:val="center"/>
          </w:tcPr>
          <w:p w14:paraId="28F8CABB" w14:textId="5E5E751F" w:rsidR="007F01BD" w:rsidRPr="007300EF" w:rsidRDefault="007F01BD" w:rsidP="00BD73F9">
            <w:pPr>
              <w:rPr>
                <w:sz w:val="14"/>
                <w:szCs w:val="14"/>
                <w:lang w:val="en-GB"/>
              </w:rPr>
            </w:pPr>
            <w:r w:rsidRPr="007300EF">
              <w:rPr>
                <w:sz w:val="14"/>
                <w:szCs w:val="14"/>
                <w:lang w:val="en-GB"/>
              </w:rPr>
              <w:t xml:space="preserve">I60.7 </w:t>
            </w:r>
          </w:p>
        </w:tc>
      </w:tr>
      <w:tr w:rsidR="007F01BD" w:rsidRPr="007300EF" w14:paraId="63AF24FE" w14:textId="77777777" w:rsidTr="006127D2">
        <w:trPr>
          <w:trHeight w:val="20"/>
        </w:trPr>
        <w:tc>
          <w:tcPr>
            <w:tcW w:w="0" w:type="auto"/>
            <w:tcMar>
              <w:left w:w="369" w:type="dxa"/>
            </w:tcMar>
            <w:vAlign w:val="center"/>
          </w:tcPr>
          <w:p w14:paraId="17D86324" w14:textId="6BACA2A0" w:rsidR="007F01BD" w:rsidRPr="007300EF" w:rsidRDefault="007F01BD" w:rsidP="00BD73F9">
            <w:pPr>
              <w:jc w:val="both"/>
              <w:rPr>
                <w:iCs/>
                <w:sz w:val="14"/>
                <w:szCs w:val="14"/>
                <w:lang w:val="en-GB"/>
              </w:rPr>
            </w:pPr>
            <w:r w:rsidRPr="007300EF">
              <w:rPr>
                <w:sz w:val="14"/>
                <w:szCs w:val="14"/>
                <w:lang w:val="en-GB"/>
              </w:rPr>
              <w:t>Other subarachnoid haemorrhage</w:t>
            </w:r>
          </w:p>
        </w:tc>
        <w:tc>
          <w:tcPr>
            <w:tcW w:w="0" w:type="auto"/>
            <w:vAlign w:val="center"/>
          </w:tcPr>
          <w:p w14:paraId="77B48715" w14:textId="5C603F85" w:rsidR="007F01BD" w:rsidRPr="007300EF" w:rsidRDefault="007F01BD" w:rsidP="00BD73F9">
            <w:pPr>
              <w:rPr>
                <w:sz w:val="14"/>
                <w:szCs w:val="14"/>
                <w:lang w:val="en-GB"/>
              </w:rPr>
            </w:pPr>
            <w:r w:rsidRPr="007300EF">
              <w:rPr>
                <w:sz w:val="14"/>
                <w:szCs w:val="14"/>
                <w:lang w:val="en-GB"/>
              </w:rPr>
              <w:t>I60.8</w:t>
            </w:r>
          </w:p>
        </w:tc>
      </w:tr>
      <w:tr w:rsidR="007F01BD" w:rsidRPr="007300EF" w14:paraId="68284391" w14:textId="77777777" w:rsidTr="006127D2">
        <w:trPr>
          <w:trHeight w:val="20"/>
        </w:trPr>
        <w:tc>
          <w:tcPr>
            <w:tcW w:w="0" w:type="auto"/>
            <w:tcMar>
              <w:left w:w="369" w:type="dxa"/>
            </w:tcMar>
            <w:vAlign w:val="center"/>
          </w:tcPr>
          <w:p w14:paraId="512B018F" w14:textId="58E7C7AA" w:rsidR="007F01BD" w:rsidRPr="007300EF" w:rsidRDefault="007F01BD" w:rsidP="00BD73F9">
            <w:pPr>
              <w:jc w:val="both"/>
              <w:rPr>
                <w:iCs/>
                <w:sz w:val="14"/>
                <w:szCs w:val="14"/>
                <w:lang w:val="en-GB"/>
              </w:rPr>
            </w:pPr>
            <w:r w:rsidRPr="007300EF">
              <w:rPr>
                <w:sz w:val="14"/>
                <w:szCs w:val="14"/>
                <w:lang w:val="en-GB"/>
              </w:rPr>
              <w:t>Subarachnoid haemorrhage, unspecified</w:t>
            </w:r>
          </w:p>
        </w:tc>
        <w:tc>
          <w:tcPr>
            <w:tcW w:w="0" w:type="auto"/>
            <w:vAlign w:val="center"/>
          </w:tcPr>
          <w:p w14:paraId="477B819D" w14:textId="64163F8E" w:rsidR="007F01BD" w:rsidRPr="007300EF" w:rsidRDefault="007F01BD" w:rsidP="00BD73F9">
            <w:pPr>
              <w:rPr>
                <w:sz w:val="14"/>
                <w:szCs w:val="14"/>
                <w:lang w:val="en-GB"/>
              </w:rPr>
            </w:pPr>
            <w:r w:rsidRPr="007300EF">
              <w:rPr>
                <w:sz w:val="14"/>
                <w:szCs w:val="14"/>
                <w:lang w:val="en-GB"/>
              </w:rPr>
              <w:t>I60.9</w:t>
            </w:r>
          </w:p>
        </w:tc>
      </w:tr>
      <w:tr w:rsidR="007F01BD" w:rsidRPr="007300EF" w14:paraId="7DD6C27C" w14:textId="77777777" w:rsidTr="006127D2">
        <w:trPr>
          <w:trHeight w:val="20"/>
        </w:trPr>
        <w:tc>
          <w:tcPr>
            <w:tcW w:w="0" w:type="auto"/>
            <w:tcMar>
              <w:left w:w="369" w:type="dxa"/>
            </w:tcMar>
            <w:vAlign w:val="center"/>
          </w:tcPr>
          <w:p w14:paraId="6BB50237" w14:textId="4EE3A231" w:rsidR="007F01BD" w:rsidRPr="007300EF" w:rsidRDefault="007F01BD" w:rsidP="00BD73F9">
            <w:pPr>
              <w:jc w:val="both"/>
              <w:rPr>
                <w:iCs/>
                <w:sz w:val="14"/>
                <w:szCs w:val="14"/>
                <w:lang w:val="en-GB"/>
              </w:rPr>
            </w:pPr>
            <w:r w:rsidRPr="007300EF">
              <w:rPr>
                <w:sz w:val="14"/>
                <w:szCs w:val="14"/>
                <w:lang w:val="en-GB"/>
              </w:rPr>
              <w:t>Intracerebral haemorrhage in hemisphere, subcortical</w:t>
            </w:r>
          </w:p>
        </w:tc>
        <w:tc>
          <w:tcPr>
            <w:tcW w:w="0" w:type="auto"/>
            <w:vAlign w:val="center"/>
          </w:tcPr>
          <w:p w14:paraId="49954076" w14:textId="061AA49A" w:rsidR="007F01BD" w:rsidRPr="007300EF" w:rsidRDefault="007F01BD" w:rsidP="00BD73F9">
            <w:pPr>
              <w:rPr>
                <w:sz w:val="14"/>
                <w:szCs w:val="14"/>
                <w:lang w:val="en-GB"/>
              </w:rPr>
            </w:pPr>
            <w:r w:rsidRPr="007300EF">
              <w:rPr>
                <w:sz w:val="14"/>
                <w:szCs w:val="14"/>
                <w:lang w:val="en-GB"/>
              </w:rPr>
              <w:t>I61.0</w:t>
            </w:r>
          </w:p>
        </w:tc>
      </w:tr>
      <w:tr w:rsidR="007F01BD" w:rsidRPr="007300EF" w14:paraId="78AF93BA" w14:textId="77777777" w:rsidTr="006127D2">
        <w:trPr>
          <w:trHeight w:val="20"/>
        </w:trPr>
        <w:tc>
          <w:tcPr>
            <w:tcW w:w="0" w:type="auto"/>
            <w:tcMar>
              <w:left w:w="369" w:type="dxa"/>
            </w:tcMar>
            <w:vAlign w:val="center"/>
          </w:tcPr>
          <w:p w14:paraId="32F00429" w14:textId="0DD21F0D" w:rsidR="007F01BD" w:rsidRPr="007300EF" w:rsidRDefault="007F01BD" w:rsidP="00BD73F9">
            <w:pPr>
              <w:jc w:val="both"/>
              <w:rPr>
                <w:iCs/>
                <w:sz w:val="14"/>
                <w:szCs w:val="14"/>
                <w:lang w:val="en-GB"/>
              </w:rPr>
            </w:pPr>
            <w:r w:rsidRPr="007300EF">
              <w:rPr>
                <w:sz w:val="14"/>
                <w:szCs w:val="14"/>
                <w:lang w:val="en-GB"/>
              </w:rPr>
              <w:t>Intracerebral haemorrhage in hemisphere, cortical</w:t>
            </w:r>
          </w:p>
        </w:tc>
        <w:tc>
          <w:tcPr>
            <w:tcW w:w="0" w:type="auto"/>
            <w:vAlign w:val="center"/>
          </w:tcPr>
          <w:p w14:paraId="6FA06E2C" w14:textId="62898D3D" w:rsidR="007F01BD" w:rsidRPr="007300EF" w:rsidRDefault="007F01BD" w:rsidP="00BD73F9">
            <w:pPr>
              <w:rPr>
                <w:sz w:val="14"/>
                <w:szCs w:val="14"/>
                <w:lang w:val="en-GB"/>
              </w:rPr>
            </w:pPr>
            <w:r w:rsidRPr="007300EF">
              <w:rPr>
                <w:sz w:val="14"/>
                <w:szCs w:val="14"/>
                <w:lang w:val="en-GB"/>
              </w:rPr>
              <w:t xml:space="preserve">I61.1 </w:t>
            </w:r>
          </w:p>
        </w:tc>
      </w:tr>
      <w:tr w:rsidR="007F01BD" w:rsidRPr="007300EF" w14:paraId="03EDC64B" w14:textId="77777777" w:rsidTr="006127D2">
        <w:trPr>
          <w:trHeight w:val="20"/>
        </w:trPr>
        <w:tc>
          <w:tcPr>
            <w:tcW w:w="0" w:type="auto"/>
            <w:tcMar>
              <w:left w:w="369" w:type="dxa"/>
            </w:tcMar>
            <w:vAlign w:val="center"/>
          </w:tcPr>
          <w:p w14:paraId="02C34F9E" w14:textId="50FDE2C1" w:rsidR="007F01BD" w:rsidRPr="007300EF" w:rsidRDefault="007F01BD" w:rsidP="00BD73F9">
            <w:pPr>
              <w:jc w:val="both"/>
              <w:rPr>
                <w:iCs/>
                <w:sz w:val="14"/>
                <w:szCs w:val="14"/>
                <w:lang w:val="en-GB"/>
              </w:rPr>
            </w:pPr>
            <w:r w:rsidRPr="007300EF">
              <w:rPr>
                <w:sz w:val="14"/>
                <w:szCs w:val="14"/>
                <w:lang w:val="en-GB"/>
              </w:rPr>
              <w:t>Intracerebral haemorrhage in hemisphere, unspecified</w:t>
            </w:r>
          </w:p>
        </w:tc>
        <w:tc>
          <w:tcPr>
            <w:tcW w:w="0" w:type="auto"/>
            <w:vAlign w:val="center"/>
          </w:tcPr>
          <w:p w14:paraId="2C98FB4F" w14:textId="741F65B9" w:rsidR="007F01BD" w:rsidRPr="007300EF" w:rsidRDefault="007F01BD" w:rsidP="00BD73F9">
            <w:pPr>
              <w:rPr>
                <w:sz w:val="14"/>
                <w:szCs w:val="14"/>
                <w:lang w:val="en-GB"/>
              </w:rPr>
            </w:pPr>
            <w:r w:rsidRPr="007300EF">
              <w:rPr>
                <w:sz w:val="14"/>
                <w:szCs w:val="14"/>
                <w:lang w:val="en-GB"/>
              </w:rPr>
              <w:t xml:space="preserve">I61.2 </w:t>
            </w:r>
          </w:p>
        </w:tc>
      </w:tr>
      <w:tr w:rsidR="007F01BD" w:rsidRPr="007300EF" w14:paraId="76FCD102" w14:textId="77777777" w:rsidTr="006127D2">
        <w:trPr>
          <w:trHeight w:val="20"/>
        </w:trPr>
        <w:tc>
          <w:tcPr>
            <w:tcW w:w="0" w:type="auto"/>
            <w:tcMar>
              <w:left w:w="369" w:type="dxa"/>
            </w:tcMar>
            <w:vAlign w:val="center"/>
          </w:tcPr>
          <w:p w14:paraId="53DCCE63" w14:textId="36F0E652" w:rsidR="007F01BD" w:rsidRPr="007300EF" w:rsidRDefault="007F01BD" w:rsidP="00BD73F9">
            <w:pPr>
              <w:jc w:val="both"/>
              <w:rPr>
                <w:iCs/>
                <w:sz w:val="14"/>
                <w:szCs w:val="14"/>
                <w:lang w:val="en-GB"/>
              </w:rPr>
            </w:pPr>
            <w:r w:rsidRPr="007300EF">
              <w:rPr>
                <w:sz w:val="14"/>
                <w:szCs w:val="14"/>
                <w:lang w:val="en-GB"/>
              </w:rPr>
              <w:t>Intracerebral haemorrhage in brain stem</w:t>
            </w:r>
          </w:p>
        </w:tc>
        <w:tc>
          <w:tcPr>
            <w:tcW w:w="0" w:type="auto"/>
            <w:vAlign w:val="center"/>
          </w:tcPr>
          <w:p w14:paraId="1FBED4F7" w14:textId="5094024A" w:rsidR="007F01BD" w:rsidRPr="007300EF" w:rsidRDefault="007F01BD" w:rsidP="00BD73F9">
            <w:pPr>
              <w:rPr>
                <w:sz w:val="14"/>
                <w:szCs w:val="14"/>
                <w:lang w:val="en-GB"/>
              </w:rPr>
            </w:pPr>
            <w:r w:rsidRPr="007300EF">
              <w:rPr>
                <w:sz w:val="14"/>
                <w:szCs w:val="14"/>
                <w:lang w:val="en-GB"/>
              </w:rPr>
              <w:t xml:space="preserve">I61.3 </w:t>
            </w:r>
          </w:p>
        </w:tc>
      </w:tr>
      <w:tr w:rsidR="007F01BD" w:rsidRPr="007300EF" w14:paraId="6436B23C" w14:textId="77777777" w:rsidTr="006127D2">
        <w:trPr>
          <w:trHeight w:val="20"/>
        </w:trPr>
        <w:tc>
          <w:tcPr>
            <w:tcW w:w="0" w:type="auto"/>
            <w:tcMar>
              <w:left w:w="369" w:type="dxa"/>
            </w:tcMar>
            <w:vAlign w:val="center"/>
          </w:tcPr>
          <w:p w14:paraId="5BEB2C4A" w14:textId="52C0BA52" w:rsidR="007F01BD" w:rsidRPr="007300EF" w:rsidRDefault="007F01BD" w:rsidP="00BD73F9">
            <w:pPr>
              <w:jc w:val="both"/>
              <w:rPr>
                <w:iCs/>
                <w:sz w:val="14"/>
                <w:szCs w:val="14"/>
                <w:lang w:val="en-GB"/>
              </w:rPr>
            </w:pPr>
            <w:r w:rsidRPr="007300EF">
              <w:rPr>
                <w:sz w:val="14"/>
                <w:szCs w:val="14"/>
                <w:lang w:val="en-GB"/>
              </w:rPr>
              <w:t>Intracerebral haemorrhage in cerebellum</w:t>
            </w:r>
          </w:p>
        </w:tc>
        <w:tc>
          <w:tcPr>
            <w:tcW w:w="0" w:type="auto"/>
            <w:vAlign w:val="center"/>
          </w:tcPr>
          <w:p w14:paraId="23CF5683" w14:textId="47DC5CCE" w:rsidR="007F01BD" w:rsidRPr="007300EF" w:rsidRDefault="007F01BD" w:rsidP="00BD73F9">
            <w:pPr>
              <w:rPr>
                <w:sz w:val="14"/>
                <w:szCs w:val="14"/>
                <w:lang w:val="en-GB"/>
              </w:rPr>
            </w:pPr>
            <w:r w:rsidRPr="007300EF">
              <w:rPr>
                <w:sz w:val="14"/>
                <w:szCs w:val="14"/>
                <w:lang w:val="en-GB"/>
              </w:rPr>
              <w:t xml:space="preserve">I61.4 </w:t>
            </w:r>
          </w:p>
        </w:tc>
      </w:tr>
      <w:tr w:rsidR="007F01BD" w:rsidRPr="007300EF" w14:paraId="2E0C3015" w14:textId="77777777" w:rsidTr="006127D2">
        <w:trPr>
          <w:trHeight w:val="20"/>
        </w:trPr>
        <w:tc>
          <w:tcPr>
            <w:tcW w:w="0" w:type="auto"/>
            <w:tcMar>
              <w:left w:w="369" w:type="dxa"/>
            </w:tcMar>
            <w:vAlign w:val="center"/>
          </w:tcPr>
          <w:p w14:paraId="21608F0D" w14:textId="46B8B029" w:rsidR="007F01BD" w:rsidRPr="007300EF" w:rsidRDefault="007F01BD" w:rsidP="00BD73F9">
            <w:pPr>
              <w:jc w:val="both"/>
              <w:rPr>
                <w:iCs/>
                <w:sz w:val="14"/>
                <w:szCs w:val="14"/>
                <w:lang w:val="en-GB"/>
              </w:rPr>
            </w:pPr>
            <w:r w:rsidRPr="007300EF">
              <w:rPr>
                <w:sz w:val="14"/>
                <w:szCs w:val="14"/>
                <w:lang w:val="en-GB"/>
              </w:rPr>
              <w:t>Intracerebral haemorrhage, intraventricular</w:t>
            </w:r>
          </w:p>
        </w:tc>
        <w:tc>
          <w:tcPr>
            <w:tcW w:w="0" w:type="auto"/>
            <w:vAlign w:val="center"/>
          </w:tcPr>
          <w:p w14:paraId="4D28B748" w14:textId="54741B2B" w:rsidR="007F01BD" w:rsidRPr="007300EF" w:rsidRDefault="007F01BD" w:rsidP="00BD73F9">
            <w:pPr>
              <w:rPr>
                <w:sz w:val="14"/>
                <w:szCs w:val="14"/>
                <w:lang w:val="en-GB"/>
              </w:rPr>
            </w:pPr>
            <w:r w:rsidRPr="007300EF">
              <w:rPr>
                <w:sz w:val="14"/>
                <w:szCs w:val="14"/>
                <w:lang w:val="en-GB"/>
              </w:rPr>
              <w:t xml:space="preserve">I61.5 </w:t>
            </w:r>
          </w:p>
        </w:tc>
      </w:tr>
      <w:tr w:rsidR="007F01BD" w:rsidRPr="007300EF" w14:paraId="47520603" w14:textId="77777777" w:rsidTr="006127D2">
        <w:trPr>
          <w:trHeight w:val="20"/>
        </w:trPr>
        <w:tc>
          <w:tcPr>
            <w:tcW w:w="0" w:type="auto"/>
            <w:tcMar>
              <w:left w:w="369" w:type="dxa"/>
            </w:tcMar>
            <w:vAlign w:val="center"/>
          </w:tcPr>
          <w:p w14:paraId="249D50D3" w14:textId="364ADC9A" w:rsidR="007F01BD" w:rsidRPr="007300EF" w:rsidRDefault="007F01BD" w:rsidP="00BD73F9">
            <w:pPr>
              <w:jc w:val="both"/>
              <w:rPr>
                <w:iCs/>
                <w:sz w:val="14"/>
                <w:szCs w:val="14"/>
                <w:lang w:val="en-GB"/>
              </w:rPr>
            </w:pPr>
            <w:r w:rsidRPr="007300EF">
              <w:rPr>
                <w:sz w:val="14"/>
                <w:szCs w:val="14"/>
                <w:lang w:val="en-GB"/>
              </w:rPr>
              <w:t>Intracerebral haemorrhage, multiple localized</w:t>
            </w:r>
          </w:p>
        </w:tc>
        <w:tc>
          <w:tcPr>
            <w:tcW w:w="0" w:type="auto"/>
            <w:vAlign w:val="center"/>
          </w:tcPr>
          <w:p w14:paraId="24C57CD0" w14:textId="101D72B2" w:rsidR="007F01BD" w:rsidRPr="007300EF" w:rsidRDefault="007F01BD" w:rsidP="00BD73F9">
            <w:pPr>
              <w:rPr>
                <w:sz w:val="14"/>
                <w:szCs w:val="14"/>
                <w:lang w:val="en-GB"/>
              </w:rPr>
            </w:pPr>
            <w:r w:rsidRPr="007300EF">
              <w:rPr>
                <w:sz w:val="14"/>
                <w:szCs w:val="14"/>
                <w:lang w:val="en-GB"/>
              </w:rPr>
              <w:t xml:space="preserve">I61.6 </w:t>
            </w:r>
          </w:p>
        </w:tc>
      </w:tr>
      <w:tr w:rsidR="007F01BD" w:rsidRPr="007300EF" w14:paraId="783514B2" w14:textId="77777777" w:rsidTr="006127D2">
        <w:trPr>
          <w:trHeight w:val="20"/>
        </w:trPr>
        <w:tc>
          <w:tcPr>
            <w:tcW w:w="0" w:type="auto"/>
            <w:tcMar>
              <w:left w:w="369" w:type="dxa"/>
            </w:tcMar>
            <w:vAlign w:val="center"/>
          </w:tcPr>
          <w:p w14:paraId="30BD81C0" w14:textId="70FDD343" w:rsidR="007F01BD" w:rsidRPr="007300EF" w:rsidRDefault="007F01BD" w:rsidP="00BD73F9">
            <w:pPr>
              <w:jc w:val="both"/>
              <w:rPr>
                <w:iCs/>
                <w:sz w:val="14"/>
                <w:szCs w:val="14"/>
                <w:lang w:val="en-GB"/>
              </w:rPr>
            </w:pPr>
            <w:r w:rsidRPr="007300EF">
              <w:rPr>
                <w:sz w:val="14"/>
                <w:szCs w:val="14"/>
                <w:lang w:val="en-GB"/>
              </w:rPr>
              <w:t>Other intracerebral haemorrhage</w:t>
            </w:r>
          </w:p>
        </w:tc>
        <w:tc>
          <w:tcPr>
            <w:tcW w:w="0" w:type="auto"/>
            <w:vAlign w:val="center"/>
          </w:tcPr>
          <w:p w14:paraId="0EF56BCB" w14:textId="428887F6" w:rsidR="007F01BD" w:rsidRPr="007300EF" w:rsidRDefault="007F01BD" w:rsidP="00BD73F9">
            <w:pPr>
              <w:rPr>
                <w:sz w:val="14"/>
                <w:szCs w:val="14"/>
                <w:lang w:val="en-GB"/>
              </w:rPr>
            </w:pPr>
            <w:r w:rsidRPr="007300EF">
              <w:rPr>
                <w:sz w:val="14"/>
                <w:szCs w:val="14"/>
                <w:lang w:val="en-GB"/>
              </w:rPr>
              <w:t xml:space="preserve">I61.8 </w:t>
            </w:r>
          </w:p>
        </w:tc>
      </w:tr>
      <w:tr w:rsidR="007F01BD" w:rsidRPr="007300EF" w14:paraId="728A00B6" w14:textId="77777777" w:rsidTr="006127D2">
        <w:trPr>
          <w:trHeight w:val="20"/>
        </w:trPr>
        <w:tc>
          <w:tcPr>
            <w:tcW w:w="0" w:type="auto"/>
            <w:tcMar>
              <w:left w:w="369" w:type="dxa"/>
            </w:tcMar>
            <w:vAlign w:val="center"/>
          </w:tcPr>
          <w:p w14:paraId="2767FB95" w14:textId="549EB0F1" w:rsidR="007F01BD" w:rsidRPr="007300EF" w:rsidRDefault="007F01BD" w:rsidP="00BD73F9">
            <w:pPr>
              <w:jc w:val="both"/>
              <w:rPr>
                <w:iCs/>
                <w:sz w:val="14"/>
                <w:szCs w:val="14"/>
                <w:lang w:val="en-GB"/>
              </w:rPr>
            </w:pPr>
            <w:r w:rsidRPr="007300EF">
              <w:rPr>
                <w:sz w:val="14"/>
                <w:szCs w:val="14"/>
                <w:lang w:val="en-GB"/>
              </w:rPr>
              <w:t>Intracerebral haemorrhage, unspecified</w:t>
            </w:r>
          </w:p>
        </w:tc>
        <w:tc>
          <w:tcPr>
            <w:tcW w:w="0" w:type="auto"/>
            <w:vAlign w:val="center"/>
          </w:tcPr>
          <w:p w14:paraId="28417749" w14:textId="1611F080" w:rsidR="007F01BD" w:rsidRPr="007300EF" w:rsidRDefault="007F01BD" w:rsidP="00BD73F9">
            <w:pPr>
              <w:rPr>
                <w:sz w:val="14"/>
                <w:szCs w:val="14"/>
                <w:lang w:val="en-GB"/>
              </w:rPr>
            </w:pPr>
            <w:r w:rsidRPr="007300EF">
              <w:rPr>
                <w:sz w:val="14"/>
                <w:szCs w:val="14"/>
                <w:lang w:val="en-GB"/>
              </w:rPr>
              <w:t xml:space="preserve">I61.9 </w:t>
            </w:r>
          </w:p>
        </w:tc>
      </w:tr>
      <w:tr w:rsidR="007F01BD" w:rsidRPr="007300EF" w14:paraId="09B689EF" w14:textId="77777777" w:rsidTr="00497BF9">
        <w:trPr>
          <w:trHeight w:val="20"/>
        </w:trPr>
        <w:tc>
          <w:tcPr>
            <w:tcW w:w="0" w:type="auto"/>
            <w:vAlign w:val="center"/>
          </w:tcPr>
          <w:p w14:paraId="334A341D" w14:textId="49442681" w:rsidR="007F01BD" w:rsidRPr="007300EF" w:rsidRDefault="007F01BD" w:rsidP="00BD73F9">
            <w:pPr>
              <w:jc w:val="both"/>
              <w:rPr>
                <w:iCs/>
                <w:sz w:val="14"/>
                <w:szCs w:val="14"/>
                <w:lang w:val="en-GB"/>
              </w:rPr>
            </w:pPr>
            <w:r w:rsidRPr="007300EF">
              <w:rPr>
                <w:iCs/>
                <w:sz w:val="14"/>
                <w:szCs w:val="14"/>
                <w:lang w:val="en-GB"/>
              </w:rPr>
              <w:t xml:space="preserve">   Ischaemic stroke</w:t>
            </w:r>
          </w:p>
        </w:tc>
        <w:tc>
          <w:tcPr>
            <w:tcW w:w="0" w:type="auto"/>
            <w:vAlign w:val="center"/>
          </w:tcPr>
          <w:p w14:paraId="5567C9D3" w14:textId="77777777" w:rsidR="007F01BD" w:rsidRPr="007300EF" w:rsidRDefault="007F01BD" w:rsidP="00BD73F9">
            <w:pPr>
              <w:rPr>
                <w:sz w:val="14"/>
                <w:szCs w:val="14"/>
                <w:lang w:val="en-GB"/>
              </w:rPr>
            </w:pPr>
          </w:p>
        </w:tc>
      </w:tr>
      <w:tr w:rsidR="007F01BD" w:rsidRPr="007300EF" w14:paraId="62BEDF5C" w14:textId="77777777" w:rsidTr="003B413C">
        <w:trPr>
          <w:trHeight w:val="20"/>
        </w:trPr>
        <w:tc>
          <w:tcPr>
            <w:tcW w:w="0" w:type="auto"/>
            <w:tcMar>
              <w:left w:w="369" w:type="dxa"/>
            </w:tcMar>
            <w:vAlign w:val="center"/>
          </w:tcPr>
          <w:p w14:paraId="5A9AE935" w14:textId="66F6F447" w:rsidR="007F01BD" w:rsidRPr="007300EF" w:rsidRDefault="007F01BD" w:rsidP="00BD73F9">
            <w:pPr>
              <w:jc w:val="both"/>
              <w:rPr>
                <w:i/>
                <w:iCs/>
                <w:sz w:val="14"/>
                <w:szCs w:val="14"/>
                <w:lang w:val="en-GB"/>
              </w:rPr>
            </w:pPr>
            <w:r w:rsidRPr="007300EF">
              <w:rPr>
                <w:sz w:val="14"/>
                <w:szCs w:val="14"/>
                <w:lang w:val="en-GB"/>
              </w:rPr>
              <w:t>Cerebral infarction due to thrombosis of precerebral arteries</w:t>
            </w:r>
          </w:p>
        </w:tc>
        <w:tc>
          <w:tcPr>
            <w:tcW w:w="0" w:type="auto"/>
            <w:vAlign w:val="center"/>
          </w:tcPr>
          <w:p w14:paraId="1D4A13F7" w14:textId="624E3CA9" w:rsidR="007F01BD" w:rsidRPr="007300EF" w:rsidRDefault="007F01BD" w:rsidP="00BD73F9">
            <w:pPr>
              <w:rPr>
                <w:sz w:val="14"/>
                <w:szCs w:val="14"/>
                <w:lang w:val="en-GB"/>
              </w:rPr>
            </w:pPr>
            <w:r w:rsidRPr="007300EF">
              <w:rPr>
                <w:sz w:val="14"/>
                <w:szCs w:val="14"/>
                <w:lang w:val="en-GB"/>
              </w:rPr>
              <w:t>I63.0</w:t>
            </w:r>
          </w:p>
        </w:tc>
      </w:tr>
      <w:tr w:rsidR="007F01BD" w:rsidRPr="007300EF" w14:paraId="34DA4E6A" w14:textId="77777777" w:rsidTr="003B413C">
        <w:trPr>
          <w:trHeight w:val="20"/>
        </w:trPr>
        <w:tc>
          <w:tcPr>
            <w:tcW w:w="0" w:type="auto"/>
            <w:tcMar>
              <w:left w:w="369" w:type="dxa"/>
            </w:tcMar>
            <w:vAlign w:val="center"/>
          </w:tcPr>
          <w:p w14:paraId="4F8BBADE" w14:textId="2B0622C2" w:rsidR="007F01BD" w:rsidRPr="007300EF" w:rsidRDefault="007F01BD" w:rsidP="00BD73F9">
            <w:pPr>
              <w:jc w:val="both"/>
              <w:rPr>
                <w:sz w:val="14"/>
                <w:szCs w:val="14"/>
                <w:lang w:val="en-GB"/>
              </w:rPr>
            </w:pPr>
            <w:r w:rsidRPr="007300EF">
              <w:rPr>
                <w:sz w:val="14"/>
                <w:szCs w:val="14"/>
                <w:lang w:val="en-GB"/>
              </w:rPr>
              <w:t>Cerebral infarction due to embolism of precerebral arteries</w:t>
            </w:r>
          </w:p>
        </w:tc>
        <w:tc>
          <w:tcPr>
            <w:tcW w:w="0" w:type="auto"/>
            <w:vAlign w:val="center"/>
          </w:tcPr>
          <w:p w14:paraId="3D60BC2E" w14:textId="39191447" w:rsidR="007F01BD" w:rsidRPr="007300EF" w:rsidRDefault="007F01BD" w:rsidP="00BD73F9">
            <w:pPr>
              <w:rPr>
                <w:sz w:val="14"/>
                <w:szCs w:val="14"/>
                <w:lang w:val="en-GB"/>
              </w:rPr>
            </w:pPr>
            <w:r w:rsidRPr="007300EF">
              <w:rPr>
                <w:sz w:val="14"/>
                <w:szCs w:val="14"/>
                <w:lang w:val="en-GB"/>
              </w:rPr>
              <w:t>I63.1</w:t>
            </w:r>
          </w:p>
        </w:tc>
      </w:tr>
      <w:tr w:rsidR="007F01BD" w:rsidRPr="007300EF" w14:paraId="5A21F44D" w14:textId="77777777" w:rsidTr="003B413C">
        <w:trPr>
          <w:trHeight w:val="20"/>
        </w:trPr>
        <w:tc>
          <w:tcPr>
            <w:tcW w:w="0" w:type="auto"/>
            <w:tcMar>
              <w:left w:w="369" w:type="dxa"/>
            </w:tcMar>
            <w:vAlign w:val="center"/>
          </w:tcPr>
          <w:p w14:paraId="35FEFAAC" w14:textId="25703396" w:rsidR="007F01BD" w:rsidRPr="007300EF" w:rsidRDefault="007F01BD" w:rsidP="00BD73F9">
            <w:pPr>
              <w:jc w:val="both"/>
              <w:rPr>
                <w:sz w:val="14"/>
                <w:szCs w:val="14"/>
                <w:lang w:val="en-GB"/>
              </w:rPr>
            </w:pPr>
            <w:r w:rsidRPr="007300EF">
              <w:rPr>
                <w:sz w:val="14"/>
                <w:szCs w:val="14"/>
                <w:lang w:val="en-GB"/>
              </w:rPr>
              <w:t>Cerebral infarction due to unspecified occlusion or stenosis of precerebral arteries</w:t>
            </w:r>
          </w:p>
        </w:tc>
        <w:tc>
          <w:tcPr>
            <w:tcW w:w="0" w:type="auto"/>
            <w:vAlign w:val="center"/>
          </w:tcPr>
          <w:p w14:paraId="3E3920CB" w14:textId="45AF3EB0" w:rsidR="007F01BD" w:rsidRPr="007300EF" w:rsidRDefault="007F01BD" w:rsidP="00BD73F9">
            <w:pPr>
              <w:rPr>
                <w:sz w:val="14"/>
                <w:szCs w:val="14"/>
                <w:lang w:val="en-GB"/>
              </w:rPr>
            </w:pPr>
            <w:r w:rsidRPr="007300EF">
              <w:rPr>
                <w:sz w:val="14"/>
                <w:szCs w:val="14"/>
                <w:lang w:val="en-GB"/>
              </w:rPr>
              <w:t>I63.2</w:t>
            </w:r>
          </w:p>
        </w:tc>
      </w:tr>
      <w:tr w:rsidR="007F01BD" w:rsidRPr="007300EF" w14:paraId="5F3CB6F6" w14:textId="77777777" w:rsidTr="003B413C">
        <w:trPr>
          <w:trHeight w:val="20"/>
        </w:trPr>
        <w:tc>
          <w:tcPr>
            <w:tcW w:w="0" w:type="auto"/>
            <w:tcMar>
              <w:left w:w="369" w:type="dxa"/>
            </w:tcMar>
            <w:vAlign w:val="center"/>
          </w:tcPr>
          <w:p w14:paraId="63A61F43" w14:textId="5C77C36D" w:rsidR="007F01BD" w:rsidRPr="007300EF" w:rsidRDefault="007F01BD" w:rsidP="00BD73F9">
            <w:pPr>
              <w:jc w:val="both"/>
              <w:rPr>
                <w:sz w:val="14"/>
                <w:szCs w:val="14"/>
                <w:lang w:val="en-GB"/>
              </w:rPr>
            </w:pPr>
            <w:r w:rsidRPr="007300EF">
              <w:rPr>
                <w:sz w:val="14"/>
                <w:szCs w:val="14"/>
                <w:lang w:val="en-GB"/>
              </w:rPr>
              <w:t>Cerebral infarction due to thrombosis of cerebral arteries</w:t>
            </w:r>
          </w:p>
        </w:tc>
        <w:tc>
          <w:tcPr>
            <w:tcW w:w="0" w:type="auto"/>
            <w:vAlign w:val="center"/>
          </w:tcPr>
          <w:p w14:paraId="4CD5C5B3" w14:textId="5609A264" w:rsidR="007F01BD" w:rsidRPr="007300EF" w:rsidRDefault="007F01BD" w:rsidP="00BD73F9">
            <w:pPr>
              <w:rPr>
                <w:sz w:val="14"/>
                <w:szCs w:val="14"/>
                <w:lang w:val="en-GB"/>
              </w:rPr>
            </w:pPr>
            <w:r w:rsidRPr="007300EF">
              <w:rPr>
                <w:sz w:val="14"/>
                <w:szCs w:val="14"/>
                <w:lang w:val="en-GB"/>
              </w:rPr>
              <w:t>I63.3</w:t>
            </w:r>
          </w:p>
        </w:tc>
      </w:tr>
      <w:tr w:rsidR="007F01BD" w:rsidRPr="007300EF" w14:paraId="0CC29211" w14:textId="77777777" w:rsidTr="003B413C">
        <w:trPr>
          <w:trHeight w:val="20"/>
        </w:trPr>
        <w:tc>
          <w:tcPr>
            <w:tcW w:w="0" w:type="auto"/>
            <w:tcMar>
              <w:left w:w="369" w:type="dxa"/>
            </w:tcMar>
            <w:vAlign w:val="center"/>
          </w:tcPr>
          <w:p w14:paraId="3743F247" w14:textId="799126CD" w:rsidR="007F01BD" w:rsidRPr="007300EF" w:rsidRDefault="007F01BD" w:rsidP="00BD73F9">
            <w:pPr>
              <w:jc w:val="both"/>
              <w:rPr>
                <w:sz w:val="14"/>
                <w:szCs w:val="14"/>
                <w:lang w:val="en-GB"/>
              </w:rPr>
            </w:pPr>
            <w:r w:rsidRPr="007300EF">
              <w:rPr>
                <w:sz w:val="14"/>
                <w:szCs w:val="14"/>
                <w:lang w:val="en-GB"/>
              </w:rPr>
              <w:t>Cerebral infarction due to embolism of cerebral arteries</w:t>
            </w:r>
          </w:p>
        </w:tc>
        <w:tc>
          <w:tcPr>
            <w:tcW w:w="0" w:type="auto"/>
            <w:vAlign w:val="center"/>
          </w:tcPr>
          <w:p w14:paraId="7DDB3A25" w14:textId="715C9B21" w:rsidR="007F01BD" w:rsidRPr="007300EF" w:rsidRDefault="007F01BD" w:rsidP="00BD73F9">
            <w:pPr>
              <w:rPr>
                <w:sz w:val="14"/>
                <w:szCs w:val="14"/>
                <w:lang w:val="en-GB"/>
              </w:rPr>
            </w:pPr>
            <w:r w:rsidRPr="007300EF">
              <w:rPr>
                <w:sz w:val="14"/>
                <w:szCs w:val="14"/>
                <w:lang w:val="en-GB"/>
              </w:rPr>
              <w:t>I63.4</w:t>
            </w:r>
          </w:p>
        </w:tc>
      </w:tr>
      <w:tr w:rsidR="007F01BD" w:rsidRPr="007300EF" w14:paraId="71BEAAC4" w14:textId="77777777" w:rsidTr="003B413C">
        <w:trPr>
          <w:trHeight w:val="20"/>
        </w:trPr>
        <w:tc>
          <w:tcPr>
            <w:tcW w:w="0" w:type="auto"/>
            <w:tcMar>
              <w:left w:w="369" w:type="dxa"/>
            </w:tcMar>
            <w:vAlign w:val="center"/>
          </w:tcPr>
          <w:p w14:paraId="1F6A5C50" w14:textId="508A907D" w:rsidR="007F01BD" w:rsidRPr="007300EF" w:rsidRDefault="007F01BD" w:rsidP="00BD73F9">
            <w:pPr>
              <w:jc w:val="both"/>
              <w:rPr>
                <w:sz w:val="14"/>
                <w:szCs w:val="14"/>
                <w:lang w:val="en-GB"/>
              </w:rPr>
            </w:pPr>
            <w:r w:rsidRPr="007300EF">
              <w:rPr>
                <w:sz w:val="14"/>
                <w:szCs w:val="14"/>
                <w:lang w:val="en-GB"/>
              </w:rPr>
              <w:t>Cerebral infarction due to unspecified occlusion or stenosis of cerebral arteries</w:t>
            </w:r>
          </w:p>
        </w:tc>
        <w:tc>
          <w:tcPr>
            <w:tcW w:w="0" w:type="auto"/>
            <w:vAlign w:val="center"/>
          </w:tcPr>
          <w:p w14:paraId="20B06920" w14:textId="5E943065" w:rsidR="007F01BD" w:rsidRPr="007300EF" w:rsidRDefault="007F01BD" w:rsidP="00BD73F9">
            <w:pPr>
              <w:rPr>
                <w:sz w:val="14"/>
                <w:szCs w:val="14"/>
                <w:lang w:val="en-GB"/>
              </w:rPr>
            </w:pPr>
            <w:r w:rsidRPr="007300EF">
              <w:rPr>
                <w:sz w:val="14"/>
                <w:szCs w:val="14"/>
                <w:lang w:val="en-GB"/>
              </w:rPr>
              <w:t>I63.5</w:t>
            </w:r>
          </w:p>
        </w:tc>
      </w:tr>
      <w:tr w:rsidR="007F01BD" w:rsidRPr="007300EF" w14:paraId="62D4BC2F" w14:textId="77777777" w:rsidTr="003B413C">
        <w:trPr>
          <w:trHeight w:val="20"/>
        </w:trPr>
        <w:tc>
          <w:tcPr>
            <w:tcW w:w="0" w:type="auto"/>
            <w:tcMar>
              <w:left w:w="369" w:type="dxa"/>
            </w:tcMar>
            <w:vAlign w:val="center"/>
          </w:tcPr>
          <w:p w14:paraId="3AAA265A" w14:textId="6ED5FBBA" w:rsidR="007F01BD" w:rsidRPr="007300EF" w:rsidRDefault="007F01BD" w:rsidP="00BD73F9">
            <w:pPr>
              <w:jc w:val="both"/>
              <w:rPr>
                <w:sz w:val="14"/>
                <w:szCs w:val="14"/>
                <w:lang w:val="en-GB"/>
              </w:rPr>
            </w:pPr>
            <w:r w:rsidRPr="007300EF">
              <w:rPr>
                <w:sz w:val="14"/>
                <w:szCs w:val="14"/>
                <w:lang w:val="en-GB"/>
              </w:rPr>
              <w:t>Other cerebral infarction</w:t>
            </w:r>
          </w:p>
        </w:tc>
        <w:tc>
          <w:tcPr>
            <w:tcW w:w="0" w:type="auto"/>
            <w:vAlign w:val="center"/>
          </w:tcPr>
          <w:p w14:paraId="491F21AD" w14:textId="594065E8" w:rsidR="007F01BD" w:rsidRPr="007300EF" w:rsidRDefault="007F01BD" w:rsidP="00BD73F9">
            <w:pPr>
              <w:rPr>
                <w:sz w:val="14"/>
                <w:szCs w:val="14"/>
                <w:lang w:val="en-GB"/>
              </w:rPr>
            </w:pPr>
            <w:r w:rsidRPr="007300EF">
              <w:rPr>
                <w:sz w:val="14"/>
                <w:szCs w:val="14"/>
                <w:lang w:val="en-GB"/>
              </w:rPr>
              <w:t>I63.8</w:t>
            </w:r>
          </w:p>
        </w:tc>
      </w:tr>
      <w:tr w:rsidR="007F01BD" w:rsidRPr="007300EF" w14:paraId="6B13597A" w14:textId="77777777" w:rsidTr="003B413C">
        <w:trPr>
          <w:trHeight w:val="20"/>
        </w:trPr>
        <w:tc>
          <w:tcPr>
            <w:tcW w:w="0" w:type="auto"/>
            <w:tcMar>
              <w:left w:w="369" w:type="dxa"/>
            </w:tcMar>
            <w:vAlign w:val="center"/>
          </w:tcPr>
          <w:p w14:paraId="164439E8" w14:textId="2226F320" w:rsidR="007F01BD" w:rsidRPr="007300EF" w:rsidRDefault="007F01BD" w:rsidP="00BD73F9">
            <w:pPr>
              <w:jc w:val="both"/>
              <w:rPr>
                <w:sz w:val="14"/>
                <w:szCs w:val="14"/>
                <w:lang w:val="en-GB"/>
              </w:rPr>
            </w:pPr>
            <w:r w:rsidRPr="007300EF">
              <w:rPr>
                <w:sz w:val="14"/>
                <w:szCs w:val="14"/>
                <w:lang w:val="en-GB"/>
              </w:rPr>
              <w:t>Cerebral infarction, unspecified</w:t>
            </w:r>
          </w:p>
        </w:tc>
        <w:tc>
          <w:tcPr>
            <w:tcW w:w="0" w:type="auto"/>
            <w:vAlign w:val="center"/>
          </w:tcPr>
          <w:p w14:paraId="3E469EE9" w14:textId="69A5D9EE" w:rsidR="007F01BD" w:rsidRPr="007300EF" w:rsidRDefault="007F01BD" w:rsidP="00BD73F9">
            <w:pPr>
              <w:rPr>
                <w:sz w:val="14"/>
                <w:szCs w:val="14"/>
                <w:lang w:val="en-GB"/>
              </w:rPr>
            </w:pPr>
            <w:r w:rsidRPr="007300EF">
              <w:rPr>
                <w:sz w:val="14"/>
                <w:szCs w:val="14"/>
                <w:lang w:val="en-GB"/>
              </w:rPr>
              <w:t>I63.9</w:t>
            </w:r>
          </w:p>
        </w:tc>
      </w:tr>
      <w:tr w:rsidR="007F01BD" w:rsidRPr="007300EF" w14:paraId="2764726A" w14:textId="77777777" w:rsidTr="003B413C">
        <w:trPr>
          <w:trHeight w:val="20"/>
        </w:trPr>
        <w:tc>
          <w:tcPr>
            <w:tcW w:w="0" w:type="auto"/>
            <w:tcMar>
              <w:left w:w="369" w:type="dxa"/>
            </w:tcMar>
            <w:vAlign w:val="center"/>
          </w:tcPr>
          <w:p w14:paraId="605C9880" w14:textId="4B49E379" w:rsidR="007F01BD" w:rsidRPr="007300EF" w:rsidRDefault="007F01BD" w:rsidP="00BD73F9">
            <w:pPr>
              <w:jc w:val="both"/>
              <w:rPr>
                <w:sz w:val="14"/>
                <w:szCs w:val="14"/>
                <w:lang w:val="en-GB"/>
              </w:rPr>
            </w:pPr>
            <w:r w:rsidRPr="007300EF">
              <w:rPr>
                <w:sz w:val="14"/>
                <w:szCs w:val="14"/>
                <w:lang w:val="en-GB"/>
              </w:rPr>
              <w:t>Central retinal artery occlusion</w:t>
            </w:r>
          </w:p>
        </w:tc>
        <w:tc>
          <w:tcPr>
            <w:tcW w:w="0" w:type="auto"/>
            <w:vAlign w:val="center"/>
          </w:tcPr>
          <w:p w14:paraId="7C450D3E" w14:textId="7FB4A861" w:rsidR="007F01BD" w:rsidRPr="007300EF" w:rsidRDefault="007F01BD" w:rsidP="00BD73F9">
            <w:pPr>
              <w:rPr>
                <w:sz w:val="14"/>
                <w:szCs w:val="14"/>
                <w:lang w:val="en-GB"/>
              </w:rPr>
            </w:pPr>
            <w:r w:rsidRPr="007300EF">
              <w:rPr>
                <w:sz w:val="14"/>
                <w:szCs w:val="14"/>
                <w:lang w:val="en-GB"/>
              </w:rPr>
              <w:t>H34.1</w:t>
            </w:r>
          </w:p>
        </w:tc>
      </w:tr>
      <w:tr w:rsidR="007F01BD" w:rsidRPr="007300EF" w14:paraId="3B18AF54" w14:textId="77777777" w:rsidTr="00497BF9">
        <w:trPr>
          <w:trHeight w:val="20"/>
        </w:trPr>
        <w:tc>
          <w:tcPr>
            <w:tcW w:w="0" w:type="auto"/>
            <w:vAlign w:val="center"/>
          </w:tcPr>
          <w:p w14:paraId="538601A2" w14:textId="13077D7B" w:rsidR="007F01BD" w:rsidRPr="007300EF" w:rsidRDefault="007F01BD" w:rsidP="00BD73F9">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0" w:type="auto"/>
            <w:vAlign w:val="center"/>
          </w:tcPr>
          <w:p w14:paraId="7F9AF912" w14:textId="63CDCD9D" w:rsidR="007F01BD" w:rsidRPr="007300EF" w:rsidRDefault="007F01BD" w:rsidP="00BD73F9">
            <w:pPr>
              <w:jc w:val="center"/>
              <w:rPr>
                <w:sz w:val="14"/>
                <w:szCs w:val="14"/>
                <w:lang w:val="en-GB"/>
              </w:rPr>
            </w:pPr>
          </w:p>
        </w:tc>
      </w:tr>
      <w:tr w:rsidR="007F01BD" w:rsidRPr="007300EF" w14:paraId="4A78C13E" w14:textId="77777777" w:rsidTr="008A6E20">
        <w:trPr>
          <w:trHeight w:val="20"/>
        </w:trPr>
        <w:tc>
          <w:tcPr>
            <w:tcW w:w="0" w:type="auto"/>
            <w:tcBorders>
              <w:bottom w:val="single" w:sz="4" w:space="0" w:color="auto"/>
            </w:tcBorders>
            <w:tcMar>
              <w:left w:w="369" w:type="dxa"/>
            </w:tcMar>
            <w:vAlign w:val="center"/>
          </w:tcPr>
          <w:p w14:paraId="3D0AFFFC" w14:textId="6CA8726B" w:rsidR="007F01BD" w:rsidRPr="007300EF" w:rsidRDefault="007F01BD" w:rsidP="00BD73F9">
            <w:pPr>
              <w:jc w:val="both"/>
              <w:rPr>
                <w:i/>
                <w:iCs/>
                <w:sz w:val="14"/>
                <w:szCs w:val="14"/>
                <w:lang w:val="en-GB"/>
              </w:rPr>
            </w:pPr>
            <w:r w:rsidRPr="007300EF">
              <w:rPr>
                <w:sz w:val="14"/>
                <w:szCs w:val="14"/>
                <w:lang w:val="en-GB"/>
              </w:rPr>
              <w:t>Stroke, not specified as haemorrhage or infarction</w:t>
            </w:r>
          </w:p>
        </w:tc>
        <w:tc>
          <w:tcPr>
            <w:tcW w:w="0" w:type="auto"/>
            <w:tcBorders>
              <w:bottom w:val="single" w:sz="4" w:space="0" w:color="auto"/>
            </w:tcBorders>
            <w:vAlign w:val="center"/>
          </w:tcPr>
          <w:p w14:paraId="26FF15A5" w14:textId="2ACB26BA" w:rsidR="007F01BD" w:rsidRPr="007300EF" w:rsidRDefault="007F01BD" w:rsidP="00BD73F9">
            <w:pPr>
              <w:rPr>
                <w:sz w:val="14"/>
                <w:szCs w:val="14"/>
                <w:lang w:val="en-GB"/>
              </w:rPr>
            </w:pPr>
            <w:r w:rsidRPr="007300EF">
              <w:rPr>
                <w:sz w:val="14"/>
                <w:szCs w:val="14"/>
                <w:lang w:val="en-GB"/>
              </w:rPr>
              <w:t>I64</w:t>
            </w:r>
          </w:p>
        </w:tc>
      </w:tr>
      <w:tr w:rsidR="007F01BD" w:rsidRPr="007300EF" w14:paraId="1FE52177" w14:textId="77777777" w:rsidTr="008A6E20">
        <w:trPr>
          <w:trHeight w:val="20"/>
        </w:trPr>
        <w:tc>
          <w:tcPr>
            <w:tcW w:w="0" w:type="auto"/>
            <w:tcBorders>
              <w:top w:val="single" w:sz="4" w:space="0" w:color="auto"/>
              <w:bottom w:val="single" w:sz="4" w:space="0" w:color="auto"/>
            </w:tcBorders>
            <w:vAlign w:val="center"/>
          </w:tcPr>
          <w:p w14:paraId="159A4B42" w14:textId="61CC7BC3" w:rsidR="007F01BD" w:rsidRPr="007300EF" w:rsidRDefault="007F01BD" w:rsidP="00BD73F9">
            <w:pPr>
              <w:jc w:val="both"/>
              <w:rPr>
                <w:sz w:val="14"/>
                <w:szCs w:val="14"/>
                <w:lang w:val="en-GB"/>
              </w:rPr>
            </w:pPr>
            <w:r w:rsidRPr="007300EF">
              <w:rPr>
                <w:sz w:val="14"/>
                <w:szCs w:val="14"/>
                <w:lang w:val="en-GB"/>
              </w:rPr>
              <w:t xml:space="preserve">Conditions mimicking stroke </w:t>
            </w:r>
          </w:p>
        </w:tc>
        <w:tc>
          <w:tcPr>
            <w:tcW w:w="0" w:type="auto"/>
            <w:tcBorders>
              <w:top w:val="single" w:sz="4" w:space="0" w:color="auto"/>
              <w:bottom w:val="single" w:sz="4" w:space="0" w:color="auto"/>
            </w:tcBorders>
            <w:vAlign w:val="center"/>
          </w:tcPr>
          <w:p w14:paraId="26F2F3C3" w14:textId="77777777" w:rsidR="007F01BD" w:rsidRPr="007300EF" w:rsidRDefault="007F01BD" w:rsidP="00C4713E">
            <w:pPr>
              <w:rPr>
                <w:sz w:val="14"/>
                <w:szCs w:val="14"/>
                <w:lang w:val="en-GB"/>
              </w:rPr>
            </w:pPr>
          </w:p>
        </w:tc>
      </w:tr>
      <w:tr w:rsidR="007F01BD" w:rsidRPr="007300EF" w14:paraId="015866E3" w14:textId="77777777" w:rsidTr="008A6E20">
        <w:trPr>
          <w:trHeight w:val="20"/>
        </w:trPr>
        <w:tc>
          <w:tcPr>
            <w:tcW w:w="0" w:type="auto"/>
            <w:tcBorders>
              <w:top w:val="single" w:sz="4" w:space="0" w:color="auto"/>
            </w:tcBorders>
            <w:vAlign w:val="center"/>
            <w:hideMark/>
          </w:tcPr>
          <w:p w14:paraId="041B43C2" w14:textId="3CD321B2" w:rsidR="007F01BD" w:rsidRPr="007300EF" w:rsidRDefault="007F01BD" w:rsidP="00BD73F9">
            <w:pPr>
              <w:jc w:val="both"/>
              <w:rPr>
                <w:i/>
                <w:iCs/>
                <w:sz w:val="14"/>
                <w:szCs w:val="14"/>
                <w:lang w:val="en-GB"/>
              </w:rPr>
            </w:pPr>
            <w:r w:rsidRPr="007300EF">
              <w:rPr>
                <w:sz w:val="14"/>
                <w:szCs w:val="14"/>
                <w:lang w:val="en-GB"/>
              </w:rPr>
              <w:t xml:space="preserve">   Infections of the central nervous system</w:t>
            </w:r>
          </w:p>
        </w:tc>
        <w:tc>
          <w:tcPr>
            <w:tcW w:w="0" w:type="auto"/>
            <w:tcBorders>
              <w:top w:val="single" w:sz="4" w:space="0" w:color="auto"/>
            </w:tcBorders>
            <w:vAlign w:val="center"/>
          </w:tcPr>
          <w:p w14:paraId="69CEB82A" w14:textId="77777777" w:rsidR="007F01BD" w:rsidRPr="007300EF" w:rsidRDefault="007F01BD" w:rsidP="00C4713E">
            <w:pPr>
              <w:rPr>
                <w:sz w:val="14"/>
                <w:szCs w:val="14"/>
                <w:lang w:val="en-GB"/>
              </w:rPr>
            </w:pPr>
          </w:p>
        </w:tc>
      </w:tr>
      <w:tr w:rsidR="007F01BD" w:rsidRPr="007300EF" w14:paraId="25A55142" w14:textId="77777777" w:rsidTr="00B80B9A">
        <w:trPr>
          <w:trHeight w:val="20"/>
        </w:trPr>
        <w:tc>
          <w:tcPr>
            <w:tcW w:w="0" w:type="auto"/>
            <w:tcMar>
              <w:left w:w="369" w:type="dxa"/>
            </w:tcMar>
            <w:vAlign w:val="center"/>
            <w:hideMark/>
          </w:tcPr>
          <w:p w14:paraId="376FD53A" w14:textId="14EC6FC6" w:rsidR="007F01BD" w:rsidRPr="007300EF" w:rsidRDefault="007F01BD" w:rsidP="00BD73F9">
            <w:pPr>
              <w:jc w:val="both"/>
              <w:rPr>
                <w:sz w:val="14"/>
                <w:szCs w:val="14"/>
                <w:lang w:val="en-GB"/>
              </w:rPr>
            </w:pPr>
            <w:r w:rsidRPr="007300EF">
              <w:rPr>
                <w:sz w:val="14"/>
                <w:szCs w:val="14"/>
                <w:lang w:val="en-GB"/>
              </w:rPr>
              <w:t>Amoebic brain abscess</w:t>
            </w:r>
          </w:p>
        </w:tc>
        <w:tc>
          <w:tcPr>
            <w:tcW w:w="0" w:type="auto"/>
            <w:vAlign w:val="center"/>
          </w:tcPr>
          <w:p w14:paraId="437844EF" w14:textId="4D88B793" w:rsidR="007F01BD" w:rsidRPr="007300EF" w:rsidRDefault="007F01BD" w:rsidP="00C4713E">
            <w:pPr>
              <w:rPr>
                <w:sz w:val="14"/>
                <w:szCs w:val="14"/>
                <w:lang w:val="en-GB"/>
              </w:rPr>
            </w:pPr>
            <w:r w:rsidRPr="007300EF">
              <w:rPr>
                <w:sz w:val="14"/>
                <w:szCs w:val="14"/>
                <w:lang w:val="en-GB"/>
              </w:rPr>
              <w:t>A06.6</w:t>
            </w:r>
          </w:p>
        </w:tc>
      </w:tr>
      <w:tr w:rsidR="007F01BD" w:rsidRPr="007300EF" w14:paraId="2A1A710F" w14:textId="77777777" w:rsidTr="00B80B9A">
        <w:trPr>
          <w:trHeight w:val="20"/>
        </w:trPr>
        <w:tc>
          <w:tcPr>
            <w:tcW w:w="0" w:type="auto"/>
            <w:tcMar>
              <w:left w:w="369" w:type="dxa"/>
            </w:tcMar>
            <w:vAlign w:val="center"/>
            <w:hideMark/>
          </w:tcPr>
          <w:p w14:paraId="522B16E2" w14:textId="7483959F" w:rsidR="007F01BD" w:rsidRPr="007300EF" w:rsidRDefault="007F01BD" w:rsidP="00BD73F9">
            <w:pPr>
              <w:jc w:val="both"/>
              <w:rPr>
                <w:sz w:val="14"/>
                <w:szCs w:val="14"/>
                <w:lang w:val="en-GB"/>
              </w:rPr>
            </w:pPr>
            <w:r w:rsidRPr="007300EF">
              <w:rPr>
                <w:sz w:val="14"/>
                <w:szCs w:val="14"/>
                <w:lang w:val="en-GB"/>
              </w:rPr>
              <w:t>Tuberculosis of nervous system</w:t>
            </w:r>
          </w:p>
        </w:tc>
        <w:tc>
          <w:tcPr>
            <w:tcW w:w="0" w:type="auto"/>
            <w:vAlign w:val="center"/>
          </w:tcPr>
          <w:p w14:paraId="32EE25BC" w14:textId="770FDA23" w:rsidR="007F01BD" w:rsidRPr="007300EF" w:rsidRDefault="007F01BD" w:rsidP="00C4713E">
            <w:pPr>
              <w:rPr>
                <w:sz w:val="14"/>
                <w:szCs w:val="14"/>
                <w:lang w:val="en-GB"/>
              </w:rPr>
            </w:pPr>
            <w:r w:rsidRPr="007300EF">
              <w:rPr>
                <w:sz w:val="14"/>
                <w:szCs w:val="14"/>
                <w:lang w:val="en-GB"/>
              </w:rPr>
              <w:t>A17</w:t>
            </w:r>
          </w:p>
        </w:tc>
      </w:tr>
      <w:tr w:rsidR="007F01BD" w:rsidRPr="007300EF" w14:paraId="13908F62" w14:textId="77777777" w:rsidTr="00B80B9A">
        <w:trPr>
          <w:trHeight w:val="20"/>
        </w:trPr>
        <w:tc>
          <w:tcPr>
            <w:tcW w:w="0" w:type="auto"/>
            <w:tcMar>
              <w:left w:w="369" w:type="dxa"/>
            </w:tcMar>
            <w:vAlign w:val="center"/>
            <w:hideMark/>
          </w:tcPr>
          <w:p w14:paraId="537003BF" w14:textId="6E041D98" w:rsidR="007F01BD" w:rsidRPr="007300EF" w:rsidRDefault="007F01BD" w:rsidP="00BD73F9">
            <w:pPr>
              <w:jc w:val="both"/>
              <w:rPr>
                <w:sz w:val="14"/>
                <w:szCs w:val="14"/>
                <w:lang w:val="en-GB"/>
              </w:rPr>
            </w:pPr>
            <w:r w:rsidRPr="007300EF">
              <w:rPr>
                <w:sz w:val="14"/>
                <w:szCs w:val="14"/>
                <w:lang w:val="en-GB"/>
              </w:rPr>
              <w:t>Symptomatic neurosyphilis</w:t>
            </w:r>
          </w:p>
        </w:tc>
        <w:tc>
          <w:tcPr>
            <w:tcW w:w="0" w:type="auto"/>
            <w:vAlign w:val="center"/>
          </w:tcPr>
          <w:p w14:paraId="785494F4" w14:textId="2EF03958" w:rsidR="007F01BD" w:rsidRPr="007300EF" w:rsidRDefault="007F01BD" w:rsidP="00C4713E">
            <w:pPr>
              <w:rPr>
                <w:sz w:val="14"/>
                <w:szCs w:val="14"/>
                <w:lang w:val="en-GB"/>
              </w:rPr>
            </w:pPr>
            <w:r w:rsidRPr="007300EF">
              <w:rPr>
                <w:sz w:val="14"/>
                <w:szCs w:val="14"/>
                <w:lang w:val="en-GB"/>
              </w:rPr>
              <w:t>A52.1</w:t>
            </w:r>
          </w:p>
        </w:tc>
      </w:tr>
      <w:tr w:rsidR="007F01BD" w:rsidRPr="007300EF" w14:paraId="687343A4" w14:textId="77777777" w:rsidTr="00B80B9A">
        <w:trPr>
          <w:trHeight w:val="20"/>
        </w:trPr>
        <w:tc>
          <w:tcPr>
            <w:tcW w:w="0" w:type="auto"/>
            <w:tcMar>
              <w:left w:w="369" w:type="dxa"/>
            </w:tcMar>
            <w:vAlign w:val="center"/>
            <w:hideMark/>
          </w:tcPr>
          <w:p w14:paraId="2BD95D92" w14:textId="27BF81B8" w:rsidR="007F01BD" w:rsidRPr="007300EF" w:rsidRDefault="007F01BD" w:rsidP="00BD73F9">
            <w:pPr>
              <w:jc w:val="both"/>
              <w:rPr>
                <w:sz w:val="14"/>
                <w:szCs w:val="14"/>
                <w:lang w:val="en-GB"/>
              </w:rPr>
            </w:pPr>
            <w:r w:rsidRPr="007300EF">
              <w:rPr>
                <w:sz w:val="14"/>
                <w:szCs w:val="14"/>
                <w:lang w:val="en-GB"/>
              </w:rPr>
              <w:t>Asymptomatic neurosyphilis</w:t>
            </w:r>
          </w:p>
        </w:tc>
        <w:tc>
          <w:tcPr>
            <w:tcW w:w="0" w:type="auto"/>
            <w:vAlign w:val="center"/>
          </w:tcPr>
          <w:p w14:paraId="2EDEB85B" w14:textId="78E03A3F" w:rsidR="007F01BD" w:rsidRPr="007300EF" w:rsidRDefault="007F01BD" w:rsidP="00C4713E">
            <w:pPr>
              <w:rPr>
                <w:sz w:val="14"/>
                <w:szCs w:val="14"/>
                <w:lang w:val="en-GB"/>
              </w:rPr>
            </w:pPr>
            <w:r w:rsidRPr="007300EF">
              <w:rPr>
                <w:sz w:val="14"/>
                <w:szCs w:val="14"/>
                <w:lang w:val="en-GB"/>
              </w:rPr>
              <w:t>A52.2</w:t>
            </w:r>
          </w:p>
        </w:tc>
      </w:tr>
      <w:tr w:rsidR="007F01BD" w:rsidRPr="007300EF" w14:paraId="6E517829" w14:textId="77777777" w:rsidTr="00B80B9A">
        <w:trPr>
          <w:trHeight w:val="20"/>
        </w:trPr>
        <w:tc>
          <w:tcPr>
            <w:tcW w:w="0" w:type="auto"/>
            <w:tcMar>
              <w:left w:w="369" w:type="dxa"/>
            </w:tcMar>
            <w:vAlign w:val="center"/>
            <w:hideMark/>
          </w:tcPr>
          <w:p w14:paraId="28F6DE45" w14:textId="2D0891B5" w:rsidR="007F01BD" w:rsidRPr="007300EF" w:rsidRDefault="007F01BD" w:rsidP="00BD73F9">
            <w:pPr>
              <w:jc w:val="both"/>
              <w:rPr>
                <w:sz w:val="14"/>
                <w:szCs w:val="14"/>
                <w:lang w:val="en-GB"/>
              </w:rPr>
            </w:pPr>
            <w:r w:rsidRPr="007300EF">
              <w:rPr>
                <w:sz w:val="14"/>
                <w:szCs w:val="14"/>
                <w:lang w:val="en-GB"/>
              </w:rPr>
              <w:t>Unspecified neurosyphilis</w:t>
            </w:r>
          </w:p>
        </w:tc>
        <w:tc>
          <w:tcPr>
            <w:tcW w:w="0" w:type="auto"/>
            <w:vAlign w:val="center"/>
          </w:tcPr>
          <w:p w14:paraId="62AB0738" w14:textId="435D9E4C" w:rsidR="007F01BD" w:rsidRPr="007300EF" w:rsidRDefault="007F01BD" w:rsidP="00C4713E">
            <w:pPr>
              <w:rPr>
                <w:sz w:val="14"/>
                <w:szCs w:val="14"/>
                <w:lang w:val="en-GB"/>
              </w:rPr>
            </w:pPr>
            <w:r w:rsidRPr="007300EF">
              <w:rPr>
                <w:sz w:val="14"/>
                <w:szCs w:val="14"/>
                <w:lang w:val="en-GB"/>
              </w:rPr>
              <w:t>A52.3</w:t>
            </w:r>
          </w:p>
        </w:tc>
      </w:tr>
      <w:tr w:rsidR="007F01BD" w:rsidRPr="007300EF" w14:paraId="3F9B6AA8" w14:textId="77777777" w:rsidTr="00B80B9A">
        <w:trPr>
          <w:trHeight w:val="20"/>
        </w:trPr>
        <w:tc>
          <w:tcPr>
            <w:tcW w:w="0" w:type="auto"/>
            <w:tcMar>
              <w:left w:w="369" w:type="dxa"/>
            </w:tcMar>
            <w:vAlign w:val="center"/>
            <w:hideMark/>
          </w:tcPr>
          <w:p w14:paraId="467BBFA5" w14:textId="7A153313" w:rsidR="007F01BD" w:rsidRPr="007300EF" w:rsidRDefault="007F01BD" w:rsidP="00BD73F9">
            <w:pPr>
              <w:jc w:val="both"/>
              <w:rPr>
                <w:sz w:val="14"/>
                <w:szCs w:val="14"/>
                <w:lang w:val="en-GB"/>
              </w:rPr>
            </w:pPr>
            <w:r w:rsidRPr="007300EF">
              <w:rPr>
                <w:sz w:val="14"/>
                <w:szCs w:val="14"/>
                <w:lang w:val="en-GB"/>
              </w:rPr>
              <w:t>Gonococcal brain abscess</w:t>
            </w:r>
          </w:p>
        </w:tc>
        <w:tc>
          <w:tcPr>
            <w:tcW w:w="0" w:type="auto"/>
            <w:vAlign w:val="center"/>
          </w:tcPr>
          <w:p w14:paraId="11C89B57" w14:textId="1A55619B" w:rsidR="007F01BD" w:rsidRPr="007300EF" w:rsidRDefault="007F01BD" w:rsidP="00C4713E">
            <w:pPr>
              <w:rPr>
                <w:sz w:val="14"/>
                <w:szCs w:val="14"/>
                <w:lang w:val="en-GB"/>
              </w:rPr>
            </w:pPr>
            <w:r w:rsidRPr="007300EF">
              <w:rPr>
                <w:sz w:val="14"/>
                <w:szCs w:val="14"/>
                <w:lang w:val="en-GB"/>
              </w:rPr>
              <w:t>A54.8</w:t>
            </w:r>
          </w:p>
        </w:tc>
      </w:tr>
      <w:tr w:rsidR="007F01BD" w:rsidRPr="007300EF" w14:paraId="00FC1B57" w14:textId="77777777" w:rsidTr="00B80B9A">
        <w:trPr>
          <w:trHeight w:val="20"/>
        </w:trPr>
        <w:tc>
          <w:tcPr>
            <w:tcW w:w="0" w:type="auto"/>
            <w:tcMar>
              <w:left w:w="369" w:type="dxa"/>
            </w:tcMar>
            <w:vAlign w:val="center"/>
            <w:hideMark/>
          </w:tcPr>
          <w:p w14:paraId="485785DF" w14:textId="376AE213" w:rsidR="007F01BD" w:rsidRPr="007300EF" w:rsidRDefault="007F01BD" w:rsidP="00BD73F9">
            <w:pPr>
              <w:jc w:val="both"/>
              <w:rPr>
                <w:sz w:val="14"/>
                <w:szCs w:val="14"/>
                <w:lang w:val="en-GB"/>
              </w:rPr>
            </w:pPr>
            <w:r w:rsidRPr="007300EF">
              <w:rPr>
                <w:sz w:val="14"/>
                <w:szCs w:val="14"/>
                <w:lang w:val="en-GB"/>
              </w:rPr>
              <w:t>Progressive multifocal leukoencephalopathy</w:t>
            </w:r>
          </w:p>
        </w:tc>
        <w:tc>
          <w:tcPr>
            <w:tcW w:w="0" w:type="auto"/>
            <w:vAlign w:val="center"/>
          </w:tcPr>
          <w:p w14:paraId="7BE3EDBD" w14:textId="1A6FC553" w:rsidR="007F01BD" w:rsidRPr="007300EF" w:rsidRDefault="007F01BD" w:rsidP="00C4713E">
            <w:pPr>
              <w:rPr>
                <w:sz w:val="14"/>
                <w:szCs w:val="14"/>
                <w:lang w:val="en-GB"/>
              </w:rPr>
            </w:pPr>
            <w:r w:rsidRPr="007300EF">
              <w:rPr>
                <w:sz w:val="14"/>
                <w:szCs w:val="14"/>
                <w:lang w:val="en-GB"/>
              </w:rPr>
              <w:t>A81.2</w:t>
            </w:r>
          </w:p>
        </w:tc>
      </w:tr>
      <w:tr w:rsidR="007F01BD" w:rsidRPr="007300EF" w14:paraId="758106A8" w14:textId="77777777" w:rsidTr="00B80B9A">
        <w:trPr>
          <w:trHeight w:val="20"/>
        </w:trPr>
        <w:tc>
          <w:tcPr>
            <w:tcW w:w="0" w:type="auto"/>
            <w:tcMar>
              <w:left w:w="369" w:type="dxa"/>
            </w:tcMar>
            <w:vAlign w:val="center"/>
            <w:hideMark/>
          </w:tcPr>
          <w:p w14:paraId="62B197D8" w14:textId="1467A73D" w:rsidR="007F01BD" w:rsidRPr="007300EF" w:rsidRDefault="007F01BD" w:rsidP="00BD73F9">
            <w:pPr>
              <w:jc w:val="both"/>
              <w:rPr>
                <w:sz w:val="14"/>
                <w:szCs w:val="14"/>
                <w:lang w:val="en-GB"/>
              </w:rPr>
            </w:pPr>
            <w:r w:rsidRPr="007300EF">
              <w:rPr>
                <w:sz w:val="14"/>
                <w:szCs w:val="14"/>
                <w:lang w:val="en-GB"/>
              </w:rPr>
              <w:t>Herpesviral meningitis</w:t>
            </w:r>
          </w:p>
        </w:tc>
        <w:tc>
          <w:tcPr>
            <w:tcW w:w="0" w:type="auto"/>
            <w:vAlign w:val="center"/>
          </w:tcPr>
          <w:p w14:paraId="76AA58BA" w14:textId="67879E5B" w:rsidR="007F01BD" w:rsidRPr="007300EF" w:rsidRDefault="007F01BD" w:rsidP="00C4713E">
            <w:pPr>
              <w:rPr>
                <w:sz w:val="14"/>
                <w:szCs w:val="14"/>
                <w:lang w:val="en-GB"/>
              </w:rPr>
            </w:pPr>
            <w:r w:rsidRPr="007300EF">
              <w:rPr>
                <w:sz w:val="14"/>
                <w:szCs w:val="14"/>
                <w:lang w:val="en-GB"/>
              </w:rPr>
              <w:t>B00.3</w:t>
            </w:r>
          </w:p>
        </w:tc>
      </w:tr>
      <w:tr w:rsidR="007F01BD" w:rsidRPr="007300EF" w14:paraId="0938C79A" w14:textId="77777777" w:rsidTr="00B80B9A">
        <w:trPr>
          <w:trHeight w:val="20"/>
        </w:trPr>
        <w:tc>
          <w:tcPr>
            <w:tcW w:w="0" w:type="auto"/>
            <w:tcMar>
              <w:left w:w="369" w:type="dxa"/>
            </w:tcMar>
            <w:vAlign w:val="center"/>
            <w:hideMark/>
          </w:tcPr>
          <w:p w14:paraId="71E95C0E" w14:textId="4E870BCF" w:rsidR="007F01BD" w:rsidRPr="007300EF" w:rsidRDefault="007F01BD" w:rsidP="00BD73F9">
            <w:pPr>
              <w:jc w:val="both"/>
              <w:rPr>
                <w:sz w:val="14"/>
                <w:szCs w:val="14"/>
                <w:lang w:val="en-GB"/>
              </w:rPr>
            </w:pPr>
            <w:r w:rsidRPr="007300EF">
              <w:rPr>
                <w:sz w:val="14"/>
                <w:szCs w:val="14"/>
                <w:lang w:val="en-GB"/>
              </w:rPr>
              <w:t>Varicella meningitis</w:t>
            </w:r>
          </w:p>
        </w:tc>
        <w:tc>
          <w:tcPr>
            <w:tcW w:w="0" w:type="auto"/>
            <w:vAlign w:val="center"/>
          </w:tcPr>
          <w:p w14:paraId="1F08AD5F" w14:textId="2DDCD14D" w:rsidR="007F01BD" w:rsidRPr="007300EF" w:rsidRDefault="007F01BD" w:rsidP="00C4713E">
            <w:pPr>
              <w:rPr>
                <w:sz w:val="14"/>
                <w:szCs w:val="14"/>
                <w:lang w:val="en-GB"/>
              </w:rPr>
            </w:pPr>
            <w:r w:rsidRPr="007300EF">
              <w:rPr>
                <w:sz w:val="14"/>
                <w:szCs w:val="14"/>
                <w:lang w:val="en-GB"/>
              </w:rPr>
              <w:t>B01.0</w:t>
            </w:r>
          </w:p>
        </w:tc>
      </w:tr>
      <w:tr w:rsidR="007F01BD" w:rsidRPr="007300EF" w14:paraId="1D205A77" w14:textId="77777777" w:rsidTr="00B80B9A">
        <w:trPr>
          <w:trHeight w:val="20"/>
        </w:trPr>
        <w:tc>
          <w:tcPr>
            <w:tcW w:w="0" w:type="auto"/>
            <w:tcMar>
              <w:left w:w="369" w:type="dxa"/>
            </w:tcMar>
            <w:vAlign w:val="center"/>
            <w:hideMark/>
          </w:tcPr>
          <w:p w14:paraId="624E09A7" w14:textId="12861F54" w:rsidR="007F01BD" w:rsidRPr="007300EF" w:rsidRDefault="007F01BD" w:rsidP="00BD73F9">
            <w:pPr>
              <w:jc w:val="both"/>
              <w:rPr>
                <w:sz w:val="14"/>
                <w:szCs w:val="14"/>
                <w:lang w:val="en-GB"/>
              </w:rPr>
            </w:pPr>
            <w:r w:rsidRPr="007300EF">
              <w:rPr>
                <w:sz w:val="14"/>
                <w:szCs w:val="14"/>
                <w:lang w:val="en-GB"/>
              </w:rPr>
              <w:t>Zoster meningitis</w:t>
            </w:r>
          </w:p>
        </w:tc>
        <w:tc>
          <w:tcPr>
            <w:tcW w:w="0" w:type="auto"/>
            <w:vAlign w:val="center"/>
          </w:tcPr>
          <w:p w14:paraId="4E0C7A4D" w14:textId="3E6C9622" w:rsidR="007F01BD" w:rsidRPr="007300EF" w:rsidRDefault="007F01BD" w:rsidP="00C4713E">
            <w:pPr>
              <w:rPr>
                <w:sz w:val="14"/>
                <w:szCs w:val="14"/>
                <w:lang w:val="en-GB"/>
              </w:rPr>
            </w:pPr>
            <w:r w:rsidRPr="007300EF">
              <w:rPr>
                <w:sz w:val="14"/>
                <w:szCs w:val="14"/>
                <w:lang w:val="en-GB"/>
              </w:rPr>
              <w:t>B02.1</w:t>
            </w:r>
          </w:p>
        </w:tc>
      </w:tr>
      <w:tr w:rsidR="007F01BD" w:rsidRPr="007300EF" w14:paraId="0FD5BF17" w14:textId="77777777" w:rsidTr="00B80B9A">
        <w:trPr>
          <w:trHeight w:val="20"/>
        </w:trPr>
        <w:tc>
          <w:tcPr>
            <w:tcW w:w="0" w:type="auto"/>
            <w:tcMar>
              <w:left w:w="369" w:type="dxa"/>
            </w:tcMar>
            <w:vAlign w:val="center"/>
            <w:hideMark/>
          </w:tcPr>
          <w:p w14:paraId="7D3B4FFC" w14:textId="0C2AA54D" w:rsidR="007F01BD" w:rsidRPr="007300EF" w:rsidRDefault="007F01BD" w:rsidP="00BD73F9">
            <w:pPr>
              <w:jc w:val="both"/>
              <w:rPr>
                <w:sz w:val="14"/>
                <w:szCs w:val="14"/>
                <w:lang w:val="en-GB"/>
              </w:rPr>
            </w:pPr>
            <w:r w:rsidRPr="007300EF">
              <w:rPr>
                <w:sz w:val="14"/>
                <w:szCs w:val="14"/>
                <w:lang w:val="en-GB"/>
              </w:rPr>
              <w:t>Candida meningitis</w:t>
            </w:r>
          </w:p>
        </w:tc>
        <w:tc>
          <w:tcPr>
            <w:tcW w:w="0" w:type="auto"/>
            <w:vAlign w:val="center"/>
          </w:tcPr>
          <w:p w14:paraId="16C590A8" w14:textId="5B143F15" w:rsidR="007F01BD" w:rsidRPr="007300EF" w:rsidRDefault="007F01BD" w:rsidP="00C4713E">
            <w:pPr>
              <w:rPr>
                <w:sz w:val="14"/>
                <w:szCs w:val="14"/>
                <w:lang w:val="en-GB"/>
              </w:rPr>
            </w:pPr>
            <w:r w:rsidRPr="007300EF">
              <w:rPr>
                <w:sz w:val="14"/>
                <w:szCs w:val="14"/>
                <w:lang w:val="en-GB"/>
              </w:rPr>
              <w:t>B37.5</w:t>
            </w:r>
          </w:p>
        </w:tc>
      </w:tr>
      <w:tr w:rsidR="007F01BD" w:rsidRPr="007300EF" w14:paraId="005F1469" w14:textId="77777777" w:rsidTr="00B80B9A">
        <w:trPr>
          <w:trHeight w:val="20"/>
        </w:trPr>
        <w:tc>
          <w:tcPr>
            <w:tcW w:w="0" w:type="auto"/>
            <w:tcMar>
              <w:left w:w="369" w:type="dxa"/>
            </w:tcMar>
            <w:vAlign w:val="center"/>
            <w:hideMark/>
          </w:tcPr>
          <w:p w14:paraId="16108277" w14:textId="6AD288DC" w:rsidR="007F01BD" w:rsidRPr="007300EF" w:rsidRDefault="007F01BD" w:rsidP="00BD73F9">
            <w:pPr>
              <w:jc w:val="both"/>
              <w:rPr>
                <w:sz w:val="14"/>
                <w:szCs w:val="14"/>
                <w:lang w:val="en-GB"/>
              </w:rPr>
            </w:pPr>
            <w:r w:rsidRPr="007300EF">
              <w:rPr>
                <w:sz w:val="14"/>
                <w:szCs w:val="14"/>
                <w:lang w:val="en-GB"/>
              </w:rPr>
              <w:t>Coccidioidomycosis meningitis</w:t>
            </w:r>
          </w:p>
        </w:tc>
        <w:tc>
          <w:tcPr>
            <w:tcW w:w="0" w:type="auto"/>
            <w:vAlign w:val="center"/>
          </w:tcPr>
          <w:p w14:paraId="47A42DF4" w14:textId="29D94381" w:rsidR="007F01BD" w:rsidRPr="007300EF" w:rsidRDefault="007F01BD" w:rsidP="00C4713E">
            <w:pPr>
              <w:rPr>
                <w:sz w:val="14"/>
                <w:szCs w:val="14"/>
                <w:lang w:val="en-GB"/>
              </w:rPr>
            </w:pPr>
            <w:r w:rsidRPr="007300EF">
              <w:rPr>
                <w:sz w:val="14"/>
                <w:szCs w:val="14"/>
                <w:lang w:val="en-GB"/>
              </w:rPr>
              <w:t>B38.4</w:t>
            </w:r>
          </w:p>
        </w:tc>
      </w:tr>
      <w:tr w:rsidR="007F01BD" w:rsidRPr="007300EF" w14:paraId="7AF8E588" w14:textId="77777777" w:rsidTr="00B80B9A">
        <w:trPr>
          <w:trHeight w:val="20"/>
        </w:trPr>
        <w:tc>
          <w:tcPr>
            <w:tcW w:w="0" w:type="auto"/>
            <w:tcMar>
              <w:left w:w="369" w:type="dxa"/>
            </w:tcMar>
            <w:vAlign w:val="center"/>
            <w:hideMark/>
          </w:tcPr>
          <w:p w14:paraId="5A9EAE86" w14:textId="374BD8A9" w:rsidR="007F01BD" w:rsidRPr="007300EF" w:rsidRDefault="007F01BD" w:rsidP="00BD73F9">
            <w:pPr>
              <w:jc w:val="both"/>
              <w:rPr>
                <w:sz w:val="14"/>
                <w:szCs w:val="14"/>
                <w:lang w:val="en-GB"/>
              </w:rPr>
            </w:pPr>
            <w:r w:rsidRPr="007300EF">
              <w:rPr>
                <w:sz w:val="14"/>
                <w:szCs w:val="14"/>
                <w:lang w:val="en-GB"/>
              </w:rPr>
              <w:t>Phaeomycotic brain abscess</w:t>
            </w:r>
          </w:p>
        </w:tc>
        <w:tc>
          <w:tcPr>
            <w:tcW w:w="0" w:type="auto"/>
            <w:vAlign w:val="center"/>
          </w:tcPr>
          <w:p w14:paraId="59E677BE" w14:textId="73C39A24" w:rsidR="007F01BD" w:rsidRPr="007300EF" w:rsidRDefault="007F01BD" w:rsidP="00C4713E">
            <w:pPr>
              <w:rPr>
                <w:sz w:val="14"/>
                <w:szCs w:val="14"/>
                <w:lang w:val="en-GB"/>
              </w:rPr>
            </w:pPr>
            <w:r w:rsidRPr="007300EF">
              <w:rPr>
                <w:sz w:val="14"/>
                <w:szCs w:val="14"/>
                <w:lang w:val="en-GB"/>
              </w:rPr>
              <w:t>B43.1</w:t>
            </w:r>
          </w:p>
        </w:tc>
      </w:tr>
      <w:tr w:rsidR="007F01BD" w:rsidRPr="007300EF" w14:paraId="01556480" w14:textId="77777777" w:rsidTr="00B80B9A">
        <w:trPr>
          <w:trHeight w:val="20"/>
        </w:trPr>
        <w:tc>
          <w:tcPr>
            <w:tcW w:w="0" w:type="auto"/>
            <w:tcMar>
              <w:left w:w="369" w:type="dxa"/>
            </w:tcMar>
            <w:vAlign w:val="center"/>
            <w:hideMark/>
          </w:tcPr>
          <w:p w14:paraId="398A8F16" w14:textId="0A71B782" w:rsidR="007F01BD" w:rsidRPr="007300EF" w:rsidRDefault="007F01BD" w:rsidP="00BD73F9">
            <w:pPr>
              <w:jc w:val="both"/>
              <w:rPr>
                <w:sz w:val="14"/>
                <w:szCs w:val="14"/>
                <w:lang w:val="en-GB"/>
              </w:rPr>
            </w:pPr>
            <w:r w:rsidRPr="007300EF">
              <w:rPr>
                <w:sz w:val="14"/>
                <w:szCs w:val="14"/>
                <w:lang w:val="en-GB"/>
              </w:rPr>
              <w:t>Cerebral cryptococcosis</w:t>
            </w:r>
          </w:p>
        </w:tc>
        <w:tc>
          <w:tcPr>
            <w:tcW w:w="0" w:type="auto"/>
            <w:vAlign w:val="center"/>
          </w:tcPr>
          <w:p w14:paraId="21F43FDC" w14:textId="4799A9DA" w:rsidR="007F01BD" w:rsidRPr="007300EF" w:rsidRDefault="007F01BD" w:rsidP="00C4713E">
            <w:pPr>
              <w:rPr>
                <w:sz w:val="14"/>
                <w:szCs w:val="14"/>
                <w:lang w:val="en-GB"/>
              </w:rPr>
            </w:pPr>
            <w:r w:rsidRPr="007300EF">
              <w:rPr>
                <w:sz w:val="14"/>
                <w:szCs w:val="14"/>
                <w:lang w:val="en-GB"/>
              </w:rPr>
              <w:t>B45.1</w:t>
            </w:r>
          </w:p>
        </w:tc>
      </w:tr>
      <w:tr w:rsidR="007F01BD" w:rsidRPr="007300EF" w14:paraId="5D920249" w14:textId="77777777" w:rsidTr="00B80B9A">
        <w:trPr>
          <w:trHeight w:val="20"/>
        </w:trPr>
        <w:tc>
          <w:tcPr>
            <w:tcW w:w="0" w:type="auto"/>
            <w:tcMar>
              <w:left w:w="369" w:type="dxa"/>
            </w:tcMar>
            <w:vAlign w:val="center"/>
            <w:hideMark/>
          </w:tcPr>
          <w:p w14:paraId="43FD3F1E" w14:textId="1EB6CC99" w:rsidR="007F01BD" w:rsidRPr="007300EF" w:rsidRDefault="007F01BD" w:rsidP="00BD73F9">
            <w:pPr>
              <w:jc w:val="both"/>
              <w:rPr>
                <w:sz w:val="14"/>
                <w:szCs w:val="14"/>
                <w:lang w:val="en-GB"/>
              </w:rPr>
            </w:pPr>
            <w:r w:rsidRPr="007300EF">
              <w:rPr>
                <w:sz w:val="14"/>
                <w:szCs w:val="14"/>
                <w:lang w:val="en-GB"/>
              </w:rPr>
              <w:t>Cryptococcosis, unspecified</w:t>
            </w:r>
          </w:p>
        </w:tc>
        <w:tc>
          <w:tcPr>
            <w:tcW w:w="0" w:type="auto"/>
            <w:vAlign w:val="center"/>
          </w:tcPr>
          <w:p w14:paraId="4268822B" w14:textId="65D3D555" w:rsidR="007F01BD" w:rsidRPr="007300EF" w:rsidRDefault="007F01BD" w:rsidP="00C4713E">
            <w:pPr>
              <w:rPr>
                <w:sz w:val="14"/>
                <w:szCs w:val="14"/>
                <w:lang w:val="en-GB"/>
              </w:rPr>
            </w:pPr>
            <w:r w:rsidRPr="007300EF">
              <w:rPr>
                <w:sz w:val="14"/>
                <w:szCs w:val="14"/>
                <w:lang w:val="en-GB"/>
              </w:rPr>
              <w:t>B45.9</w:t>
            </w:r>
          </w:p>
        </w:tc>
      </w:tr>
      <w:tr w:rsidR="007F01BD" w:rsidRPr="007300EF" w14:paraId="65AE570F" w14:textId="77777777" w:rsidTr="00B80B9A">
        <w:trPr>
          <w:trHeight w:val="20"/>
        </w:trPr>
        <w:tc>
          <w:tcPr>
            <w:tcW w:w="0" w:type="auto"/>
            <w:tcMar>
              <w:left w:w="369" w:type="dxa"/>
            </w:tcMar>
            <w:vAlign w:val="center"/>
            <w:hideMark/>
          </w:tcPr>
          <w:p w14:paraId="456E9E6F" w14:textId="72F62696" w:rsidR="007F01BD" w:rsidRPr="007300EF" w:rsidRDefault="007F01BD" w:rsidP="00BD73F9">
            <w:pPr>
              <w:jc w:val="both"/>
              <w:rPr>
                <w:sz w:val="14"/>
                <w:szCs w:val="14"/>
                <w:lang w:val="en-GB"/>
              </w:rPr>
            </w:pPr>
            <w:r w:rsidRPr="007300EF">
              <w:rPr>
                <w:sz w:val="14"/>
                <w:szCs w:val="14"/>
                <w:lang w:val="en-GB"/>
              </w:rPr>
              <w:t>Toxoplasma meningoencephalitis</w:t>
            </w:r>
          </w:p>
        </w:tc>
        <w:tc>
          <w:tcPr>
            <w:tcW w:w="0" w:type="auto"/>
            <w:vAlign w:val="center"/>
          </w:tcPr>
          <w:p w14:paraId="1A1C7C97" w14:textId="6833447F" w:rsidR="007F01BD" w:rsidRPr="007300EF" w:rsidRDefault="007F01BD" w:rsidP="00C4713E">
            <w:pPr>
              <w:rPr>
                <w:sz w:val="14"/>
                <w:szCs w:val="14"/>
                <w:lang w:val="en-GB"/>
              </w:rPr>
            </w:pPr>
            <w:r w:rsidRPr="007300EF">
              <w:rPr>
                <w:sz w:val="14"/>
                <w:szCs w:val="14"/>
                <w:lang w:val="en-GB"/>
              </w:rPr>
              <w:t>B58.2</w:t>
            </w:r>
          </w:p>
        </w:tc>
      </w:tr>
      <w:tr w:rsidR="007F01BD" w:rsidRPr="007300EF" w14:paraId="0B6B01B2" w14:textId="77777777" w:rsidTr="00B80B9A">
        <w:trPr>
          <w:trHeight w:val="20"/>
        </w:trPr>
        <w:tc>
          <w:tcPr>
            <w:tcW w:w="0" w:type="auto"/>
            <w:tcMar>
              <w:left w:w="369" w:type="dxa"/>
            </w:tcMar>
            <w:vAlign w:val="center"/>
            <w:hideMark/>
          </w:tcPr>
          <w:p w14:paraId="6C4EB7F5" w14:textId="6843959C" w:rsidR="007F01BD" w:rsidRPr="007300EF" w:rsidRDefault="007F01BD" w:rsidP="00BD73F9">
            <w:pPr>
              <w:jc w:val="both"/>
              <w:rPr>
                <w:sz w:val="14"/>
                <w:szCs w:val="14"/>
                <w:lang w:val="en-GB"/>
              </w:rPr>
            </w:pPr>
            <w:r w:rsidRPr="007300EF">
              <w:rPr>
                <w:sz w:val="14"/>
                <w:szCs w:val="14"/>
                <w:lang w:val="en-GB"/>
              </w:rPr>
              <w:t>Toxoplasmosis, unspecified</w:t>
            </w:r>
          </w:p>
        </w:tc>
        <w:tc>
          <w:tcPr>
            <w:tcW w:w="0" w:type="auto"/>
            <w:vAlign w:val="center"/>
          </w:tcPr>
          <w:p w14:paraId="44AEC7C1" w14:textId="03CF7990" w:rsidR="007F01BD" w:rsidRPr="007300EF" w:rsidRDefault="007F01BD" w:rsidP="00C4713E">
            <w:pPr>
              <w:rPr>
                <w:sz w:val="14"/>
                <w:szCs w:val="14"/>
                <w:lang w:val="en-GB"/>
              </w:rPr>
            </w:pPr>
            <w:r w:rsidRPr="007300EF">
              <w:rPr>
                <w:sz w:val="14"/>
                <w:szCs w:val="14"/>
                <w:lang w:val="en-GB"/>
              </w:rPr>
              <w:t>B58.9</w:t>
            </w:r>
          </w:p>
        </w:tc>
      </w:tr>
      <w:tr w:rsidR="007F01BD" w:rsidRPr="007300EF" w14:paraId="21CA5422" w14:textId="77777777" w:rsidTr="00B80B9A">
        <w:trPr>
          <w:trHeight w:val="20"/>
        </w:trPr>
        <w:tc>
          <w:tcPr>
            <w:tcW w:w="0" w:type="auto"/>
            <w:tcMar>
              <w:left w:w="369" w:type="dxa"/>
            </w:tcMar>
            <w:vAlign w:val="center"/>
            <w:hideMark/>
          </w:tcPr>
          <w:p w14:paraId="232CCADB" w14:textId="243AFE78" w:rsidR="007F01BD" w:rsidRPr="007300EF" w:rsidRDefault="007F01BD" w:rsidP="00BD73F9">
            <w:pPr>
              <w:jc w:val="both"/>
              <w:rPr>
                <w:sz w:val="14"/>
                <w:szCs w:val="14"/>
                <w:lang w:val="en-GB"/>
              </w:rPr>
            </w:pPr>
            <w:r w:rsidRPr="007300EF">
              <w:rPr>
                <w:sz w:val="14"/>
                <w:szCs w:val="14"/>
                <w:lang w:val="en-GB"/>
              </w:rPr>
              <w:t xml:space="preserve">Cysticercosis of CNS </w:t>
            </w:r>
          </w:p>
        </w:tc>
        <w:tc>
          <w:tcPr>
            <w:tcW w:w="0" w:type="auto"/>
            <w:vAlign w:val="center"/>
          </w:tcPr>
          <w:p w14:paraId="1A628218" w14:textId="064114B1" w:rsidR="007F01BD" w:rsidRPr="007300EF" w:rsidRDefault="007F01BD" w:rsidP="00C4713E">
            <w:pPr>
              <w:rPr>
                <w:sz w:val="14"/>
                <w:szCs w:val="14"/>
                <w:lang w:val="en-GB"/>
              </w:rPr>
            </w:pPr>
            <w:r w:rsidRPr="007300EF">
              <w:rPr>
                <w:sz w:val="14"/>
                <w:szCs w:val="14"/>
                <w:lang w:val="en-GB"/>
              </w:rPr>
              <w:t>B69.0</w:t>
            </w:r>
          </w:p>
        </w:tc>
      </w:tr>
      <w:tr w:rsidR="007F01BD" w:rsidRPr="007300EF" w14:paraId="3C3F5336" w14:textId="77777777" w:rsidTr="00B80B9A">
        <w:trPr>
          <w:trHeight w:val="20"/>
        </w:trPr>
        <w:tc>
          <w:tcPr>
            <w:tcW w:w="0" w:type="auto"/>
            <w:tcMar>
              <w:left w:w="369" w:type="dxa"/>
            </w:tcMar>
            <w:vAlign w:val="center"/>
            <w:hideMark/>
          </w:tcPr>
          <w:p w14:paraId="6A0A6268" w14:textId="7A8A4A84" w:rsidR="007F01BD" w:rsidRPr="007300EF" w:rsidRDefault="007F01BD" w:rsidP="00BD73F9">
            <w:pPr>
              <w:jc w:val="both"/>
              <w:rPr>
                <w:sz w:val="14"/>
                <w:szCs w:val="14"/>
                <w:lang w:val="en-GB"/>
              </w:rPr>
            </w:pPr>
            <w:r w:rsidRPr="007300EF">
              <w:rPr>
                <w:sz w:val="14"/>
                <w:szCs w:val="14"/>
                <w:lang w:val="en-GB"/>
              </w:rPr>
              <w:t>Sequelae of CNS tuberculosi</w:t>
            </w:r>
          </w:p>
        </w:tc>
        <w:tc>
          <w:tcPr>
            <w:tcW w:w="0" w:type="auto"/>
            <w:vAlign w:val="center"/>
          </w:tcPr>
          <w:p w14:paraId="4B2405FF" w14:textId="2659A61C" w:rsidR="007F01BD" w:rsidRPr="007300EF" w:rsidRDefault="007F01BD" w:rsidP="00C4713E">
            <w:pPr>
              <w:rPr>
                <w:sz w:val="14"/>
                <w:szCs w:val="14"/>
                <w:lang w:val="en-GB"/>
              </w:rPr>
            </w:pPr>
            <w:r w:rsidRPr="007300EF">
              <w:rPr>
                <w:sz w:val="14"/>
                <w:szCs w:val="14"/>
                <w:lang w:val="en-GB"/>
              </w:rPr>
              <w:t>B90.0</w:t>
            </w:r>
          </w:p>
        </w:tc>
      </w:tr>
      <w:tr w:rsidR="007F01BD" w:rsidRPr="007300EF" w14:paraId="54B05D11" w14:textId="77777777" w:rsidTr="00B80B9A">
        <w:trPr>
          <w:trHeight w:val="20"/>
        </w:trPr>
        <w:tc>
          <w:tcPr>
            <w:tcW w:w="0" w:type="auto"/>
            <w:tcMar>
              <w:left w:w="369" w:type="dxa"/>
            </w:tcMar>
            <w:vAlign w:val="center"/>
            <w:hideMark/>
          </w:tcPr>
          <w:p w14:paraId="64681D06" w14:textId="7E024D52" w:rsidR="007F01BD" w:rsidRPr="007300EF" w:rsidRDefault="007F01BD" w:rsidP="00BD73F9">
            <w:pPr>
              <w:jc w:val="both"/>
              <w:rPr>
                <w:sz w:val="14"/>
                <w:szCs w:val="14"/>
                <w:lang w:val="en-GB"/>
              </w:rPr>
            </w:pPr>
            <w:r w:rsidRPr="007300EF">
              <w:rPr>
                <w:sz w:val="14"/>
                <w:szCs w:val="14"/>
                <w:lang w:val="en-GB"/>
              </w:rPr>
              <w:t>Bacterial meningitis</w:t>
            </w:r>
          </w:p>
        </w:tc>
        <w:tc>
          <w:tcPr>
            <w:tcW w:w="0" w:type="auto"/>
            <w:vAlign w:val="center"/>
          </w:tcPr>
          <w:p w14:paraId="62837CCF" w14:textId="395D33A2" w:rsidR="007F01BD" w:rsidRPr="007300EF" w:rsidRDefault="007F01BD" w:rsidP="00C4713E">
            <w:pPr>
              <w:rPr>
                <w:sz w:val="14"/>
                <w:szCs w:val="14"/>
                <w:lang w:val="en-GB"/>
              </w:rPr>
            </w:pPr>
            <w:r w:rsidRPr="007300EF">
              <w:rPr>
                <w:sz w:val="14"/>
                <w:szCs w:val="14"/>
                <w:lang w:val="en-GB"/>
              </w:rPr>
              <w:t>G00</w:t>
            </w:r>
          </w:p>
        </w:tc>
      </w:tr>
      <w:tr w:rsidR="007F01BD" w:rsidRPr="007300EF" w14:paraId="5894769D" w14:textId="77777777" w:rsidTr="00B80B9A">
        <w:trPr>
          <w:trHeight w:val="20"/>
        </w:trPr>
        <w:tc>
          <w:tcPr>
            <w:tcW w:w="0" w:type="auto"/>
            <w:tcMar>
              <w:left w:w="369" w:type="dxa"/>
            </w:tcMar>
            <w:vAlign w:val="center"/>
            <w:hideMark/>
          </w:tcPr>
          <w:p w14:paraId="0CEF3A42" w14:textId="292094C7" w:rsidR="007F01BD" w:rsidRPr="007300EF" w:rsidRDefault="007F01BD" w:rsidP="00BD73F9">
            <w:pPr>
              <w:jc w:val="both"/>
              <w:rPr>
                <w:sz w:val="14"/>
                <w:szCs w:val="14"/>
                <w:lang w:val="en-GB"/>
              </w:rPr>
            </w:pPr>
            <w:r w:rsidRPr="007300EF">
              <w:rPr>
                <w:sz w:val="14"/>
                <w:szCs w:val="14"/>
                <w:lang w:val="en-GB"/>
              </w:rPr>
              <w:t>Meningitis in bacterial diseases</w:t>
            </w:r>
          </w:p>
        </w:tc>
        <w:tc>
          <w:tcPr>
            <w:tcW w:w="0" w:type="auto"/>
            <w:vAlign w:val="center"/>
          </w:tcPr>
          <w:p w14:paraId="719AD9DB" w14:textId="61F85BD3" w:rsidR="007F01BD" w:rsidRPr="007300EF" w:rsidRDefault="007F01BD" w:rsidP="00C4713E">
            <w:pPr>
              <w:rPr>
                <w:sz w:val="14"/>
                <w:szCs w:val="14"/>
                <w:lang w:val="en-GB"/>
              </w:rPr>
            </w:pPr>
            <w:r w:rsidRPr="007300EF">
              <w:rPr>
                <w:sz w:val="14"/>
                <w:szCs w:val="14"/>
                <w:lang w:val="en-GB"/>
              </w:rPr>
              <w:t>G01</w:t>
            </w:r>
          </w:p>
        </w:tc>
      </w:tr>
      <w:tr w:rsidR="007F01BD" w:rsidRPr="007300EF" w14:paraId="61F49FAC" w14:textId="77777777" w:rsidTr="00B80B9A">
        <w:trPr>
          <w:trHeight w:val="20"/>
        </w:trPr>
        <w:tc>
          <w:tcPr>
            <w:tcW w:w="0" w:type="auto"/>
            <w:tcMar>
              <w:left w:w="369" w:type="dxa"/>
            </w:tcMar>
            <w:vAlign w:val="center"/>
            <w:hideMark/>
          </w:tcPr>
          <w:p w14:paraId="52974518" w14:textId="5DDF1550" w:rsidR="007F01BD" w:rsidRPr="007300EF" w:rsidRDefault="007F01BD" w:rsidP="00BD73F9">
            <w:pPr>
              <w:jc w:val="both"/>
              <w:rPr>
                <w:sz w:val="14"/>
                <w:szCs w:val="14"/>
                <w:lang w:val="en-GB"/>
              </w:rPr>
            </w:pPr>
            <w:r w:rsidRPr="007300EF">
              <w:rPr>
                <w:sz w:val="14"/>
                <w:szCs w:val="14"/>
                <w:lang w:val="en-GB"/>
              </w:rPr>
              <w:t>Meningitis in other (viral / mycotic) diseases</w:t>
            </w:r>
          </w:p>
        </w:tc>
        <w:tc>
          <w:tcPr>
            <w:tcW w:w="0" w:type="auto"/>
            <w:vAlign w:val="center"/>
          </w:tcPr>
          <w:p w14:paraId="32428850" w14:textId="52418B75" w:rsidR="007F01BD" w:rsidRPr="007300EF" w:rsidRDefault="007F01BD" w:rsidP="00C4713E">
            <w:pPr>
              <w:rPr>
                <w:sz w:val="14"/>
                <w:szCs w:val="14"/>
                <w:lang w:val="en-GB"/>
              </w:rPr>
            </w:pPr>
            <w:r w:rsidRPr="007300EF">
              <w:rPr>
                <w:sz w:val="14"/>
                <w:szCs w:val="14"/>
                <w:lang w:val="en-GB"/>
              </w:rPr>
              <w:t>G02</w:t>
            </w:r>
          </w:p>
        </w:tc>
      </w:tr>
      <w:tr w:rsidR="007F01BD" w:rsidRPr="007300EF" w14:paraId="7AF55B9D" w14:textId="77777777" w:rsidTr="00B80B9A">
        <w:trPr>
          <w:trHeight w:val="20"/>
        </w:trPr>
        <w:tc>
          <w:tcPr>
            <w:tcW w:w="0" w:type="auto"/>
            <w:tcMar>
              <w:left w:w="369" w:type="dxa"/>
            </w:tcMar>
            <w:vAlign w:val="center"/>
            <w:hideMark/>
          </w:tcPr>
          <w:p w14:paraId="009E76CF" w14:textId="1B53D009" w:rsidR="007F01BD" w:rsidRPr="007300EF" w:rsidRDefault="007F01BD" w:rsidP="00BD73F9">
            <w:pPr>
              <w:jc w:val="both"/>
              <w:rPr>
                <w:sz w:val="14"/>
                <w:szCs w:val="14"/>
                <w:lang w:val="en-GB"/>
              </w:rPr>
            </w:pPr>
            <w:r w:rsidRPr="007300EF">
              <w:rPr>
                <w:sz w:val="14"/>
                <w:szCs w:val="14"/>
                <w:lang w:val="en-GB"/>
              </w:rPr>
              <w:t>Meningitis due to other / unspecified cause</w:t>
            </w:r>
          </w:p>
        </w:tc>
        <w:tc>
          <w:tcPr>
            <w:tcW w:w="0" w:type="auto"/>
            <w:vAlign w:val="center"/>
          </w:tcPr>
          <w:p w14:paraId="2BE0C0A8" w14:textId="7960B698" w:rsidR="007F01BD" w:rsidRPr="007300EF" w:rsidRDefault="007F01BD" w:rsidP="00C4713E">
            <w:pPr>
              <w:rPr>
                <w:sz w:val="14"/>
                <w:szCs w:val="14"/>
                <w:lang w:val="en-GB"/>
              </w:rPr>
            </w:pPr>
            <w:r w:rsidRPr="007300EF">
              <w:rPr>
                <w:sz w:val="14"/>
                <w:szCs w:val="14"/>
                <w:lang w:val="en-GB"/>
              </w:rPr>
              <w:t>G03</w:t>
            </w:r>
          </w:p>
        </w:tc>
      </w:tr>
      <w:tr w:rsidR="007F01BD" w:rsidRPr="007300EF" w14:paraId="464CF9A9" w14:textId="77777777" w:rsidTr="00B80B9A">
        <w:trPr>
          <w:trHeight w:val="20"/>
        </w:trPr>
        <w:tc>
          <w:tcPr>
            <w:tcW w:w="0" w:type="auto"/>
            <w:tcMar>
              <w:left w:w="369" w:type="dxa"/>
            </w:tcMar>
            <w:vAlign w:val="center"/>
            <w:hideMark/>
          </w:tcPr>
          <w:p w14:paraId="31C88468" w14:textId="7348DC38" w:rsidR="007F01BD" w:rsidRPr="007300EF" w:rsidRDefault="007F01BD" w:rsidP="00BD73F9">
            <w:pPr>
              <w:jc w:val="both"/>
              <w:rPr>
                <w:sz w:val="14"/>
                <w:szCs w:val="14"/>
                <w:lang w:val="en-GB"/>
              </w:rPr>
            </w:pPr>
            <w:r w:rsidRPr="007300EF">
              <w:rPr>
                <w:sz w:val="14"/>
                <w:szCs w:val="14"/>
                <w:lang w:val="en-GB"/>
              </w:rPr>
              <w:t>Encephalitis / myelitis</w:t>
            </w:r>
          </w:p>
        </w:tc>
        <w:tc>
          <w:tcPr>
            <w:tcW w:w="0" w:type="auto"/>
            <w:vAlign w:val="center"/>
          </w:tcPr>
          <w:p w14:paraId="3CB79A97" w14:textId="37BBF0F4" w:rsidR="007F01BD" w:rsidRPr="007300EF" w:rsidRDefault="007F01BD" w:rsidP="00C4713E">
            <w:pPr>
              <w:rPr>
                <w:sz w:val="14"/>
                <w:szCs w:val="14"/>
                <w:lang w:val="en-GB"/>
              </w:rPr>
            </w:pPr>
            <w:r w:rsidRPr="007300EF">
              <w:rPr>
                <w:sz w:val="14"/>
                <w:szCs w:val="14"/>
                <w:lang w:val="en-GB"/>
              </w:rPr>
              <w:t>G04</w:t>
            </w:r>
          </w:p>
        </w:tc>
      </w:tr>
      <w:tr w:rsidR="007F01BD" w:rsidRPr="007300EF" w14:paraId="14687B1E" w14:textId="77777777" w:rsidTr="00B80B9A">
        <w:trPr>
          <w:trHeight w:val="20"/>
        </w:trPr>
        <w:tc>
          <w:tcPr>
            <w:tcW w:w="0" w:type="auto"/>
            <w:tcMar>
              <w:left w:w="369" w:type="dxa"/>
            </w:tcMar>
            <w:vAlign w:val="center"/>
            <w:hideMark/>
          </w:tcPr>
          <w:p w14:paraId="1212AC6D" w14:textId="26FAB74A" w:rsidR="007F01BD" w:rsidRPr="007300EF" w:rsidRDefault="007F01BD" w:rsidP="00BD73F9">
            <w:pPr>
              <w:jc w:val="both"/>
              <w:rPr>
                <w:sz w:val="14"/>
                <w:szCs w:val="14"/>
                <w:lang w:val="en-GB"/>
              </w:rPr>
            </w:pPr>
            <w:r w:rsidRPr="007300EF">
              <w:rPr>
                <w:sz w:val="14"/>
                <w:szCs w:val="14"/>
                <w:lang w:val="en-GB"/>
              </w:rPr>
              <w:t>Encephalitis / myelitis in other diseases</w:t>
            </w:r>
          </w:p>
        </w:tc>
        <w:tc>
          <w:tcPr>
            <w:tcW w:w="0" w:type="auto"/>
            <w:vAlign w:val="center"/>
          </w:tcPr>
          <w:p w14:paraId="5B28CD04" w14:textId="0D8A5AE4" w:rsidR="007F01BD" w:rsidRPr="007300EF" w:rsidRDefault="007F01BD" w:rsidP="00C4713E">
            <w:pPr>
              <w:rPr>
                <w:sz w:val="14"/>
                <w:szCs w:val="14"/>
                <w:lang w:val="en-GB"/>
              </w:rPr>
            </w:pPr>
            <w:r w:rsidRPr="007300EF">
              <w:rPr>
                <w:sz w:val="14"/>
                <w:szCs w:val="14"/>
                <w:lang w:val="en-GB"/>
              </w:rPr>
              <w:t>G05</w:t>
            </w:r>
          </w:p>
        </w:tc>
      </w:tr>
      <w:tr w:rsidR="007F01BD" w:rsidRPr="007300EF" w14:paraId="2D222BB8" w14:textId="77777777" w:rsidTr="00B80B9A">
        <w:trPr>
          <w:trHeight w:val="20"/>
        </w:trPr>
        <w:tc>
          <w:tcPr>
            <w:tcW w:w="0" w:type="auto"/>
            <w:tcMar>
              <w:left w:w="369" w:type="dxa"/>
            </w:tcMar>
            <w:vAlign w:val="center"/>
            <w:hideMark/>
          </w:tcPr>
          <w:p w14:paraId="0747E26D" w14:textId="6A52E273" w:rsidR="007F01BD" w:rsidRPr="007300EF" w:rsidRDefault="007F01BD" w:rsidP="00BD73F9">
            <w:pPr>
              <w:jc w:val="both"/>
              <w:rPr>
                <w:sz w:val="14"/>
                <w:szCs w:val="14"/>
                <w:lang w:val="en-GB"/>
              </w:rPr>
            </w:pPr>
            <w:r w:rsidRPr="007300EF">
              <w:rPr>
                <w:sz w:val="14"/>
                <w:szCs w:val="14"/>
                <w:lang w:val="en-GB"/>
              </w:rPr>
              <w:t>Intracranial abscess and granuloma</w:t>
            </w:r>
          </w:p>
        </w:tc>
        <w:tc>
          <w:tcPr>
            <w:tcW w:w="0" w:type="auto"/>
            <w:vAlign w:val="center"/>
          </w:tcPr>
          <w:p w14:paraId="12FEAFF7" w14:textId="2D6DF959" w:rsidR="007F01BD" w:rsidRPr="007300EF" w:rsidRDefault="007F01BD" w:rsidP="00C4713E">
            <w:pPr>
              <w:rPr>
                <w:sz w:val="14"/>
                <w:szCs w:val="14"/>
                <w:lang w:val="en-GB"/>
              </w:rPr>
            </w:pPr>
            <w:r w:rsidRPr="007300EF">
              <w:rPr>
                <w:sz w:val="14"/>
                <w:szCs w:val="14"/>
                <w:lang w:val="en-GB"/>
              </w:rPr>
              <w:t>G06</w:t>
            </w:r>
          </w:p>
        </w:tc>
      </w:tr>
      <w:tr w:rsidR="007F01BD" w:rsidRPr="007300EF" w14:paraId="57882D76" w14:textId="77777777" w:rsidTr="00B80B9A">
        <w:trPr>
          <w:trHeight w:val="20"/>
        </w:trPr>
        <w:tc>
          <w:tcPr>
            <w:tcW w:w="0" w:type="auto"/>
            <w:tcMar>
              <w:left w:w="369" w:type="dxa"/>
            </w:tcMar>
            <w:vAlign w:val="center"/>
            <w:hideMark/>
          </w:tcPr>
          <w:p w14:paraId="12F40564" w14:textId="0B54692D" w:rsidR="007F01BD" w:rsidRPr="007300EF" w:rsidRDefault="007F01BD" w:rsidP="00BD73F9">
            <w:pPr>
              <w:jc w:val="both"/>
              <w:rPr>
                <w:sz w:val="14"/>
                <w:szCs w:val="14"/>
                <w:lang w:val="en-GB"/>
              </w:rPr>
            </w:pPr>
            <w:r w:rsidRPr="007300EF">
              <w:rPr>
                <w:sz w:val="14"/>
                <w:szCs w:val="14"/>
                <w:lang w:val="en-GB"/>
              </w:rPr>
              <w:t>Intracranial abscess and granuloma in other diseases</w:t>
            </w:r>
          </w:p>
        </w:tc>
        <w:tc>
          <w:tcPr>
            <w:tcW w:w="0" w:type="auto"/>
            <w:vAlign w:val="center"/>
          </w:tcPr>
          <w:p w14:paraId="607E3928" w14:textId="46AEF18A" w:rsidR="007F01BD" w:rsidRPr="007300EF" w:rsidRDefault="007F01BD" w:rsidP="00C4713E">
            <w:pPr>
              <w:rPr>
                <w:sz w:val="14"/>
                <w:szCs w:val="14"/>
                <w:lang w:val="en-GB"/>
              </w:rPr>
            </w:pPr>
            <w:r w:rsidRPr="007300EF">
              <w:rPr>
                <w:sz w:val="14"/>
                <w:szCs w:val="14"/>
                <w:lang w:val="en-GB"/>
              </w:rPr>
              <w:t>G07</w:t>
            </w:r>
          </w:p>
        </w:tc>
      </w:tr>
      <w:tr w:rsidR="007F01BD" w:rsidRPr="007300EF" w14:paraId="404355E0" w14:textId="77777777" w:rsidTr="00B80B9A">
        <w:trPr>
          <w:trHeight w:val="20"/>
        </w:trPr>
        <w:tc>
          <w:tcPr>
            <w:tcW w:w="0" w:type="auto"/>
            <w:tcMar>
              <w:left w:w="369" w:type="dxa"/>
            </w:tcMar>
            <w:vAlign w:val="center"/>
            <w:hideMark/>
          </w:tcPr>
          <w:p w14:paraId="1E44DCFD" w14:textId="788BBC77" w:rsidR="007F01BD" w:rsidRPr="007300EF" w:rsidRDefault="007F01BD" w:rsidP="00BD73F9">
            <w:pPr>
              <w:jc w:val="both"/>
              <w:rPr>
                <w:sz w:val="14"/>
                <w:szCs w:val="14"/>
                <w:lang w:val="en-GB"/>
              </w:rPr>
            </w:pPr>
            <w:r w:rsidRPr="007300EF">
              <w:rPr>
                <w:sz w:val="14"/>
                <w:szCs w:val="14"/>
                <w:lang w:val="en-GB"/>
              </w:rPr>
              <w:t>Sequelae of G00 to G08</w:t>
            </w:r>
          </w:p>
        </w:tc>
        <w:tc>
          <w:tcPr>
            <w:tcW w:w="0" w:type="auto"/>
            <w:vAlign w:val="center"/>
          </w:tcPr>
          <w:p w14:paraId="386C9916" w14:textId="222A8349" w:rsidR="007F01BD" w:rsidRPr="007300EF" w:rsidRDefault="007F01BD" w:rsidP="00C4713E">
            <w:pPr>
              <w:rPr>
                <w:sz w:val="14"/>
                <w:szCs w:val="14"/>
                <w:lang w:val="en-GB"/>
              </w:rPr>
            </w:pPr>
            <w:r w:rsidRPr="007300EF">
              <w:rPr>
                <w:sz w:val="14"/>
                <w:szCs w:val="14"/>
                <w:lang w:val="en-GB"/>
              </w:rPr>
              <w:t>G09</w:t>
            </w:r>
          </w:p>
        </w:tc>
      </w:tr>
      <w:tr w:rsidR="007F01BD" w:rsidRPr="007300EF" w14:paraId="05BD5E78" w14:textId="77777777" w:rsidTr="00497BF9">
        <w:trPr>
          <w:trHeight w:val="20"/>
        </w:trPr>
        <w:tc>
          <w:tcPr>
            <w:tcW w:w="0" w:type="auto"/>
            <w:vAlign w:val="center"/>
            <w:hideMark/>
          </w:tcPr>
          <w:p w14:paraId="72424F5C" w14:textId="6A55DB52" w:rsidR="007F01BD" w:rsidRPr="007300EF" w:rsidRDefault="007F01BD" w:rsidP="00BD73F9">
            <w:pPr>
              <w:jc w:val="both"/>
              <w:rPr>
                <w:iCs/>
                <w:sz w:val="14"/>
                <w:szCs w:val="14"/>
                <w:lang w:val="en-GB"/>
              </w:rPr>
            </w:pPr>
            <w:r w:rsidRPr="007300EF">
              <w:rPr>
                <w:iCs/>
                <w:sz w:val="14"/>
                <w:szCs w:val="14"/>
                <w:lang w:val="en-GB"/>
              </w:rPr>
              <w:t xml:space="preserve">   Malignancies of the central nervous system</w:t>
            </w:r>
          </w:p>
        </w:tc>
        <w:tc>
          <w:tcPr>
            <w:tcW w:w="0" w:type="auto"/>
            <w:vAlign w:val="center"/>
          </w:tcPr>
          <w:p w14:paraId="785C5C8E" w14:textId="77777777" w:rsidR="007F01BD" w:rsidRPr="007300EF" w:rsidRDefault="007F01BD" w:rsidP="00C4713E">
            <w:pPr>
              <w:rPr>
                <w:sz w:val="14"/>
                <w:szCs w:val="14"/>
                <w:lang w:val="en-GB"/>
              </w:rPr>
            </w:pPr>
          </w:p>
        </w:tc>
      </w:tr>
      <w:tr w:rsidR="007F01BD" w:rsidRPr="007300EF" w14:paraId="68244BE2" w14:textId="77777777" w:rsidTr="00B80B9A">
        <w:trPr>
          <w:trHeight w:val="20"/>
        </w:trPr>
        <w:tc>
          <w:tcPr>
            <w:tcW w:w="0" w:type="auto"/>
            <w:tcMar>
              <w:left w:w="369" w:type="dxa"/>
            </w:tcMar>
            <w:vAlign w:val="center"/>
            <w:hideMark/>
          </w:tcPr>
          <w:p w14:paraId="4CDDD944" w14:textId="5AAEF9F0" w:rsidR="007F01BD" w:rsidRPr="007300EF" w:rsidRDefault="007F01BD" w:rsidP="00BD73F9">
            <w:pPr>
              <w:jc w:val="both"/>
              <w:rPr>
                <w:sz w:val="14"/>
                <w:szCs w:val="14"/>
                <w:lang w:val="en-GB"/>
              </w:rPr>
            </w:pPr>
            <w:r w:rsidRPr="007300EF">
              <w:rPr>
                <w:sz w:val="14"/>
                <w:szCs w:val="14"/>
                <w:lang w:val="en-GB"/>
              </w:rPr>
              <w:t>Malignant neoplasm of meninges</w:t>
            </w:r>
          </w:p>
        </w:tc>
        <w:tc>
          <w:tcPr>
            <w:tcW w:w="0" w:type="auto"/>
            <w:vAlign w:val="center"/>
          </w:tcPr>
          <w:p w14:paraId="5F7416C1" w14:textId="05B765A6" w:rsidR="007F01BD" w:rsidRPr="007300EF" w:rsidRDefault="007F01BD" w:rsidP="00C4713E">
            <w:pPr>
              <w:rPr>
                <w:sz w:val="14"/>
                <w:szCs w:val="14"/>
                <w:lang w:val="en-GB"/>
              </w:rPr>
            </w:pPr>
            <w:r w:rsidRPr="007300EF">
              <w:rPr>
                <w:sz w:val="14"/>
                <w:szCs w:val="14"/>
                <w:lang w:val="en-GB"/>
              </w:rPr>
              <w:t>C70</w:t>
            </w:r>
          </w:p>
        </w:tc>
      </w:tr>
      <w:tr w:rsidR="007F01BD" w:rsidRPr="007300EF" w14:paraId="18147B53" w14:textId="77777777" w:rsidTr="00B80B9A">
        <w:trPr>
          <w:trHeight w:val="20"/>
        </w:trPr>
        <w:tc>
          <w:tcPr>
            <w:tcW w:w="0" w:type="auto"/>
            <w:tcMar>
              <w:left w:w="369" w:type="dxa"/>
            </w:tcMar>
            <w:vAlign w:val="center"/>
            <w:hideMark/>
          </w:tcPr>
          <w:p w14:paraId="53800061" w14:textId="1D08474F" w:rsidR="007F01BD" w:rsidRPr="007300EF" w:rsidRDefault="007F01BD" w:rsidP="00BD73F9">
            <w:pPr>
              <w:jc w:val="both"/>
              <w:rPr>
                <w:sz w:val="14"/>
                <w:szCs w:val="14"/>
                <w:lang w:val="en-GB"/>
              </w:rPr>
            </w:pPr>
            <w:r w:rsidRPr="007300EF">
              <w:rPr>
                <w:sz w:val="14"/>
                <w:szCs w:val="14"/>
                <w:lang w:val="en-GB"/>
              </w:rPr>
              <w:t>Malignant neoplasm of brain</w:t>
            </w:r>
          </w:p>
        </w:tc>
        <w:tc>
          <w:tcPr>
            <w:tcW w:w="0" w:type="auto"/>
            <w:vAlign w:val="center"/>
          </w:tcPr>
          <w:p w14:paraId="3FE7B7D1" w14:textId="61A45121" w:rsidR="007F01BD" w:rsidRPr="007300EF" w:rsidRDefault="007F01BD" w:rsidP="00C4713E">
            <w:pPr>
              <w:rPr>
                <w:sz w:val="14"/>
                <w:szCs w:val="14"/>
                <w:lang w:val="en-GB"/>
              </w:rPr>
            </w:pPr>
            <w:r w:rsidRPr="007300EF">
              <w:rPr>
                <w:sz w:val="14"/>
                <w:szCs w:val="14"/>
                <w:lang w:val="en-GB"/>
              </w:rPr>
              <w:t>C71</w:t>
            </w:r>
          </w:p>
        </w:tc>
      </w:tr>
      <w:tr w:rsidR="007F01BD" w:rsidRPr="007300EF" w14:paraId="3D95E638" w14:textId="77777777" w:rsidTr="00B80B9A">
        <w:trPr>
          <w:trHeight w:val="20"/>
        </w:trPr>
        <w:tc>
          <w:tcPr>
            <w:tcW w:w="0" w:type="auto"/>
            <w:tcMar>
              <w:left w:w="369" w:type="dxa"/>
            </w:tcMar>
            <w:vAlign w:val="center"/>
            <w:hideMark/>
          </w:tcPr>
          <w:p w14:paraId="64CBCFEE" w14:textId="3EEC229B" w:rsidR="007F01BD" w:rsidRPr="007300EF" w:rsidRDefault="007F01BD" w:rsidP="00BD73F9">
            <w:pPr>
              <w:jc w:val="both"/>
              <w:rPr>
                <w:sz w:val="14"/>
                <w:szCs w:val="14"/>
                <w:lang w:val="en-GB"/>
              </w:rPr>
            </w:pPr>
            <w:r w:rsidRPr="007300EF">
              <w:rPr>
                <w:sz w:val="14"/>
                <w:szCs w:val="14"/>
                <w:lang w:val="en-GB"/>
              </w:rPr>
              <w:t>Malignant neoplasm of rest of CNS / unspecified</w:t>
            </w:r>
          </w:p>
        </w:tc>
        <w:tc>
          <w:tcPr>
            <w:tcW w:w="0" w:type="auto"/>
            <w:vAlign w:val="center"/>
          </w:tcPr>
          <w:p w14:paraId="5195D3E2" w14:textId="03F86576" w:rsidR="007F01BD" w:rsidRPr="007300EF" w:rsidRDefault="007F01BD" w:rsidP="00C4713E">
            <w:pPr>
              <w:rPr>
                <w:sz w:val="14"/>
                <w:szCs w:val="14"/>
                <w:lang w:val="en-GB"/>
              </w:rPr>
            </w:pPr>
            <w:r w:rsidRPr="007300EF">
              <w:rPr>
                <w:sz w:val="14"/>
                <w:szCs w:val="14"/>
                <w:lang w:val="en-GB"/>
              </w:rPr>
              <w:t>C72</w:t>
            </w:r>
          </w:p>
        </w:tc>
      </w:tr>
      <w:tr w:rsidR="007F01BD" w:rsidRPr="007300EF" w14:paraId="270F3151" w14:textId="77777777" w:rsidTr="00B80B9A">
        <w:trPr>
          <w:trHeight w:val="20"/>
        </w:trPr>
        <w:tc>
          <w:tcPr>
            <w:tcW w:w="0" w:type="auto"/>
            <w:tcMar>
              <w:left w:w="369" w:type="dxa"/>
            </w:tcMar>
            <w:vAlign w:val="center"/>
            <w:hideMark/>
          </w:tcPr>
          <w:p w14:paraId="3AADD985" w14:textId="12D2BAE6" w:rsidR="007F01BD" w:rsidRPr="007300EF" w:rsidRDefault="007F01BD" w:rsidP="00BD73F9">
            <w:pPr>
              <w:jc w:val="both"/>
              <w:rPr>
                <w:sz w:val="14"/>
                <w:szCs w:val="14"/>
                <w:lang w:val="en-GB"/>
              </w:rPr>
            </w:pPr>
            <w:r w:rsidRPr="007300EF">
              <w:rPr>
                <w:sz w:val="14"/>
                <w:szCs w:val="14"/>
                <w:lang w:val="en-GB"/>
              </w:rPr>
              <w:t>Metastases to the brain or meninges</w:t>
            </w:r>
          </w:p>
        </w:tc>
        <w:tc>
          <w:tcPr>
            <w:tcW w:w="0" w:type="auto"/>
            <w:vAlign w:val="center"/>
          </w:tcPr>
          <w:p w14:paraId="01EB3EAB" w14:textId="3958CECA" w:rsidR="007F01BD" w:rsidRPr="007300EF" w:rsidRDefault="007F01BD" w:rsidP="00C4713E">
            <w:pPr>
              <w:rPr>
                <w:sz w:val="14"/>
                <w:szCs w:val="14"/>
                <w:lang w:val="en-GB"/>
              </w:rPr>
            </w:pPr>
            <w:r w:rsidRPr="007300EF">
              <w:rPr>
                <w:sz w:val="14"/>
                <w:szCs w:val="14"/>
                <w:lang w:val="en-GB"/>
              </w:rPr>
              <w:t>C79.3</w:t>
            </w:r>
          </w:p>
        </w:tc>
      </w:tr>
      <w:tr w:rsidR="007F01BD" w:rsidRPr="007300EF" w14:paraId="604105DC" w14:textId="77777777" w:rsidTr="007F01BD">
        <w:trPr>
          <w:trHeight w:val="20"/>
        </w:trPr>
        <w:tc>
          <w:tcPr>
            <w:tcW w:w="0" w:type="auto"/>
            <w:tcMar>
              <w:left w:w="369" w:type="dxa"/>
            </w:tcMar>
            <w:vAlign w:val="center"/>
            <w:hideMark/>
          </w:tcPr>
          <w:p w14:paraId="0CE3B49D" w14:textId="03D56CD1" w:rsidR="007F01BD" w:rsidRPr="007300EF" w:rsidRDefault="007F01BD" w:rsidP="00BD73F9">
            <w:pPr>
              <w:jc w:val="both"/>
              <w:rPr>
                <w:sz w:val="14"/>
                <w:szCs w:val="14"/>
                <w:lang w:val="en-GB"/>
              </w:rPr>
            </w:pPr>
            <w:r w:rsidRPr="007300EF">
              <w:rPr>
                <w:sz w:val="14"/>
                <w:szCs w:val="14"/>
                <w:lang w:val="en-GB"/>
              </w:rPr>
              <w:t>Malignant lymphoma, large B-cell, diffuse, not otherwise specified</w:t>
            </w:r>
          </w:p>
        </w:tc>
        <w:tc>
          <w:tcPr>
            <w:tcW w:w="0" w:type="auto"/>
            <w:vAlign w:val="center"/>
          </w:tcPr>
          <w:p w14:paraId="17E45F62" w14:textId="2DBC3CAF" w:rsidR="007F01BD" w:rsidRPr="007300EF" w:rsidRDefault="007F01BD" w:rsidP="00C4713E">
            <w:pPr>
              <w:rPr>
                <w:sz w:val="14"/>
                <w:szCs w:val="14"/>
                <w:lang w:val="en-GB"/>
              </w:rPr>
            </w:pPr>
            <w:r w:rsidRPr="007300EF">
              <w:rPr>
                <w:sz w:val="14"/>
                <w:szCs w:val="14"/>
                <w:lang w:val="en-GB"/>
              </w:rPr>
              <w:t>M9680/3</w:t>
            </w:r>
          </w:p>
        </w:tc>
      </w:tr>
      <w:tr w:rsidR="007F01BD" w:rsidRPr="007300EF" w14:paraId="178E9E00" w14:textId="77777777" w:rsidTr="007F01BD">
        <w:trPr>
          <w:trHeight w:val="20"/>
        </w:trPr>
        <w:tc>
          <w:tcPr>
            <w:tcW w:w="0" w:type="auto"/>
            <w:tcBorders>
              <w:bottom w:val="single" w:sz="4" w:space="0" w:color="auto"/>
            </w:tcBorders>
            <w:tcMar>
              <w:left w:w="369" w:type="dxa"/>
            </w:tcMar>
            <w:vAlign w:val="center"/>
            <w:hideMark/>
          </w:tcPr>
          <w:p w14:paraId="398AC454" w14:textId="3A103DD7" w:rsidR="007F01BD" w:rsidRPr="007300EF" w:rsidRDefault="007F01BD" w:rsidP="00BD73F9">
            <w:pPr>
              <w:jc w:val="both"/>
              <w:rPr>
                <w:sz w:val="14"/>
                <w:szCs w:val="14"/>
                <w:lang w:val="en-GB"/>
              </w:rPr>
            </w:pPr>
            <w:r w:rsidRPr="007300EF">
              <w:rPr>
                <w:sz w:val="14"/>
                <w:szCs w:val="14"/>
                <w:lang w:val="en-GB"/>
              </w:rPr>
              <w:t>Intracranial space-occupying lesion</w:t>
            </w:r>
          </w:p>
        </w:tc>
        <w:tc>
          <w:tcPr>
            <w:tcW w:w="0" w:type="auto"/>
            <w:tcBorders>
              <w:bottom w:val="single" w:sz="4" w:space="0" w:color="auto"/>
            </w:tcBorders>
            <w:vAlign w:val="center"/>
          </w:tcPr>
          <w:p w14:paraId="41268A73" w14:textId="1C21248B" w:rsidR="007F01BD" w:rsidRPr="007300EF" w:rsidRDefault="007F01BD" w:rsidP="00C4713E">
            <w:pPr>
              <w:rPr>
                <w:sz w:val="14"/>
                <w:szCs w:val="14"/>
                <w:lang w:val="en-GB"/>
              </w:rPr>
            </w:pPr>
            <w:r w:rsidRPr="007300EF">
              <w:rPr>
                <w:sz w:val="14"/>
                <w:szCs w:val="14"/>
                <w:lang w:val="en-GB"/>
              </w:rPr>
              <w:t>R90.0</w:t>
            </w:r>
          </w:p>
        </w:tc>
      </w:tr>
    </w:tbl>
    <w:p w14:paraId="650009A8" w14:textId="77777777" w:rsidR="007300EF" w:rsidRDefault="007300EF" w:rsidP="002F3E5D">
      <w:pPr>
        <w:spacing w:after="200" w:line="276" w:lineRule="auto"/>
        <w:sectPr w:rsidR="007300EF" w:rsidSect="007300EF">
          <w:pgSz w:w="11906" w:h="16838"/>
          <w:pgMar w:top="720" w:right="720" w:bottom="720" w:left="720" w:header="708" w:footer="708" w:gutter="0"/>
          <w:pgNumType w:start="1"/>
          <w:cols w:space="708"/>
          <w:titlePg/>
          <w:docGrid w:linePitch="360"/>
        </w:sectPr>
      </w:pPr>
    </w:p>
    <w:p w14:paraId="4ACFF345" w14:textId="5234A362" w:rsidR="00634830" w:rsidRPr="004A4983" w:rsidRDefault="004A4983" w:rsidP="00154BC5">
      <w:pPr>
        <w:spacing w:line="276" w:lineRule="auto"/>
        <w:rPr>
          <w:sz w:val="14"/>
          <w:szCs w:val="14"/>
        </w:rPr>
      </w:pPr>
      <w:r w:rsidRPr="004A4983">
        <w:rPr>
          <w:rStyle w:val="hgkelc"/>
          <w:bCs/>
          <w:sz w:val="14"/>
          <w:szCs w:val="14"/>
        </w:rPr>
        <w:lastRenderedPageBreak/>
        <w:t>Table 2: List of C</w:t>
      </w:r>
      <w:r w:rsidR="007300EF" w:rsidRPr="004A4983">
        <w:rPr>
          <w:rStyle w:val="hgkelc"/>
          <w:bCs/>
          <w:sz w:val="14"/>
          <w:szCs w:val="14"/>
        </w:rPr>
        <w:t>urrent Procedural Terminology</w:t>
      </w:r>
      <w:r w:rsidRPr="004A4983">
        <w:rPr>
          <w:rStyle w:val="hgkelc"/>
          <w:bCs/>
          <w:sz w:val="14"/>
          <w:szCs w:val="14"/>
        </w:rPr>
        <w:t xml:space="preserve"> (CPT) codes for coronary revascularization procedures </w:t>
      </w:r>
      <w:r>
        <w:rPr>
          <w:rStyle w:val="hgkelc"/>
          <w:bCs/>
          <w:sz w:val="14"/>
          <w:szCs w:val="14"/>
        </w:rPr>
        <w:t>indicative</w:t>
      </w:r>
      <w:r w:rsidRPr="004A4983">
        <w:rPr>
          <w:rStyle w:val="hgkelc"/>
          <w:bCs/>
          <w:sz w:val="14"/>
          <w:szCs w:val="14"/>
        </w:rPr>
        <w:t xml:space="preserve"> of major cardiovascular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4A4983" w:rsidRPr="00C843EE" w14:paraId="03E3A032" w14:textId="77777777" w:rsidTr="001A6576">
        <w:trPr>
          <w:trHeight w:val="20"/>
        </w:trPr>
        <w:tc>
          <w:tcPr>
            <w:tcW w:w="9498" w:type="dxa"/>
            <w:tcBorders>
              <w:top w:val="single" w:sz="4" w:space="0" w:color="auto"/>
              <w:bottom w:val="single" w:sz="4" w:space="0" w:color="auto"/>
            </w:tcBorders>
            <w:vAlign w:val="center"/>
          </w:tcPr>
          <w:p w14:paraId="5DD201C0" w14:textId="74065BAC" w:rsidR="004A4983" w:rsidRPr="003071C2" w:rsidRDefault="004A4983"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1D2DDF7E" w14:textId="65BC70F0" w:rsidR="004A4983" w:rsidRPr="003071C2" w:rsidRDefault="004A4983" w:rsidP="004A4983">
            <w:pPr>
              <w:rPr>
                <w:i/>
                <w:iCs/>
                <w:sz w:val="14"/>
                <w:szCs w:val="14"/>
                <w:lang w:val="en-GB"/>
              </w:rPr>
            </w:pPr>
            <w:r w:rsidRPr="006218E5">
              <w:rPr>
                <w:b/>
                <w:bCs/>
                <w:sz w:val="14"/>
                <w:szCs w:val="14"/>
                <w:lang w:val="en-GB"/>
              </w:rPr>
              <w:t>CPT code</w:t>
            </w:r>
          </w:p>
        </w:tc>
      </w:tr>
      <w:tr w:rsidR="004A4983" w:rsidRPr="00C843EE" w14:paraId="2A85E950" w14:textId="77777777" w:rsidTr="001A6576">
        <w:trPr>
          <w:trHeight w:val="20"/>
        </w:trPr>
        <w:tc>
          <w:tcPr>
            <w:tcW w:w="9498" w:type="dxa"/>
            <w:tcBorders>
              <w:top w:val="single" w:sz="4" w:space="0" w:color="auto"/>
            </w:tcBorders>
            <w:vAlign w:val="center"/>
          </w:tcPr>
          <w:p w14:paraId="119C7324" w14:textId="77777777" w:rsidR="004A4983" w:rsidRPr="003071C2" w:rsidRDefault="004A4983" w:rsidP="007F01BD">
            <w:pPr>
              <w:jc w:val="both"/>
              <w:rPr>
                <w:iCs/>
                <w:sz w:val="14"/>
                <w:szCs w:val="14"/>
                <w:lang w:val="en-GB"/>
              </w:rPr>
            </w:pPr>
            <w:r w:rsidRPr="003071C2">
              <w:rPr>
                <w:i/>
                <w:iCs/>
                <w:sz w:val="14"/>
                <w:szCs w:val="14"/>
                <w:lang w:val="en-GB"/>
              </w:rPr>
              <w:t xml:space="preserve">   </w:t>
            </w:r>
            <w:r w:rsidRPr="003071C2">
              <w:rPr>
                <w:iCs/>
                <w:sz w:val="14"/>
                <w:szCs w:val="14"/>
                <w:lang w:val="en-GB"/>
              </w:rPr>
              <w:t>Coronary revascularization procedures</w:t>
            </w:r>
          </w:p>
        </w:tc>
        <w:tc>
          <w:tcPr>
            <w:tcW w:w="968" w:type="dxa"/>
            <w:tcBorders>
              <w:top w:val="single" w:sz="4" w:space="0" w:color="auto"/>
            </w:tcBorders>
            <w:vAlign w:val="center"/>
          </w:tcPr>
          <w:p w14:paraId="447A7FCE" w14:textId="77777777" w:rsidR="004A4983" w:rsidRPr="003071C2" w:rsidRDefault="004A4983" w:rsidP="004A4983">
            <w:pPr>
              <w:rPr>
                <w:i/>
                <w:iCs/>
                <w:sz w:val="14"/>
                <w:szCs w:val="14"/>
                <w:lang w:val="en-GB"/>
              </w:rPr>
            </w:pPr>
          </w:p>
        </w:tc>
      </w:tr>
      <w:tr w:rsidR="004A4983" w:rsidRPr="00C843EE" w14:paraId="6D7B3EF6" w14:textId="77777777" w:rsidTr="001A6576">
        <w:trPr>
          <w:trHeight w:val="20"/>
        </w:trPr>
        <w:tc>
          <w:tcPr>
            <w:tcW w:w="9498" w:type="dxa"/>
            <w:tcMar>
              <w:left w:w="369" w:type="dxa"/>
            </w:tcMar>
            <w:vAlign w:val="center"/>
          </w:tcPr>
          <w:p w14:paraId="6E5475FB" w14:textId="77777777" w:rsidR="004A4983" w:rsidRPr="003071C2" w:rsidRDefault="004A4983" w:rsidP="007F01BD">
            <w:pPr>
              <w:jc w:val="both"/>
              <w:rPr>
                <w:iCs/>
                <w:sz w:val="14"/>
                <w:szCs w:val="14"/>
                <w:lang w:val="en-GB"/>
              </w:rPr>
            </w:pPr>
            <w:r w:rsidRPr="003071C2">
              <w:rPr>
                <w:iCs/>
                <w:sz w:val="14"/>
                <w:szCs w:val="14"/>
                <w:lang w:val="en-GB"/>
              </w:rPr>
              <w:t>Coronary artery graft</w:t>
            </w:r>
          </w:p>
        </w:tc>
        <w:tc>
          <w:tcPr>
            <w:tcW w:w="968" w:type="dxa"/>
            <w:vAlign w:val="center"/>
          </w:tcPr>
          <w:p w14:paraId="4241B2F5" w14:textId="77777777" w:rsidR="004A4983" w:rsidRPr="003071C2" w:rsidRDefault="004A4983" w:rsidP="004A4983">
            <w:pPr>
              <w:rPr>
                <w:sz w:val="14"/>
                <w:szCs w:val="14"/>
                <w:lang w:val="en-GB"/>
              </w:rPr>
            </w:pPr>
            <w:r w:rsidRPr="003071C2">
              <w:rPr>
                <w:iCs/>
                <w:sz w:val="14"/>
                <w:szCs w:val="14"/>
                <w:lang w:val="en-GB"/>
              </w:rPr>
              <w:t>33503</w:t>
            </w:r>
          </w:p>
        </w:tc>
      </w:tr>
      <w:tr w:rsidR="004A4983" w:rsidRPr="00C843EE" w14:paraId="7870F039" w14:textId="77777777" w:rsidTr="001A6576">
        <w:trPr>
          <w:trHeight w:val="20"/>
        </w:trPr>
        <w:tc>
          <w:tcPr>
            <w:tcW w:w="9498" w:type="dxa"/>
            <w:tcMar>
              <w:left w:w="369" w:type="dxa"/>
            </w:tcMar>
            <w:vAlign w:val="center"/>
          </w:tcPr>
          <w:p w14:paraId="2C2B5B07" w14:textId="77777777" w:rsidR="004A4983" w:rsidRPr="003071C2" w:rsidRDefault="004A4983" w:rsidP="007F01BD">
            <w:pPr>
              <w:jc w:val="both"/>
              <w:rPr>
                <w:iCs/>
                <w:sz w:val="14"/>
                <w:szCs w:val="14"/>
                <w:lang w:val="en-GB"/>
              </w:rPr>
            </w:pPr>
            <w:r w:rsidRPr="003071C2">
              <w:rPr>
                <w:iCs/>
                <w:sz w:val="14"/>
                <w:szCs w:val="14"/>
                <w:lang w:val="en-GB"/>
              </w:rPr>
              <w:t>Coronary artery graft</w:t>
            </w:r>
          </w:p>
        </w:tc>
        <w:tc>
          <w:tcPr>
            <w:tcW w:w="968" w:type="dxa"/>
            <w:vAlign w:val="center"/>
          </w:tcPr>
          <w:p w14:paraId="14FE3CD8" w14:textId="77777777" w:rsidR="004A4983" w:rsidRPr="003071C2" w:rsidRDefault="004A4983" w:rsidP="004A4983">
            <w:pPr>
              <w:rPr>
                <w:sz w:val="14"/>
                <w:szCs w:val="14"/>
                <w:lang w:val="en-GB"/>
              </w:rPr>
            </w:pPr>
            <w:r w:rsidRPr="003071C2">
              <w:rPr>
                <w:iCs/>
                <w:sz w:val="14"/>
                <w:szCs w:val="14"/>
                <w:lang w:val="en-GB"/>
              </w:rPr>
              <w:t>33504</w:t>
            </w:r>
          </w:p>
        </w:tc>
      </w:tr>
      <w:tr w:rsidR="004A4983" w:rsidRPr="00C843EE" w14:paraId="72DFF915" w14:textId="77777777" w:rsidTr="001A6576">
        <w:trPr>
          <w:trHeight w:val="20"/>
        </w:trPr>
        <w:tc>
          <w:tcPr>
            <w:tcW w:w="9498" w:type="dxa"/>
            <w:tcMar>
              <w:left w:w="369" w:type="dxa"/>
            </w:tcMar>
            <w:vAlign w:val="center"/>
          </w:tcPr>
          <w:p w14:paraId="1FBCBF08" w14:textId="77777777" w:rsidR="004A4983" w:rsidRPr="003071C2" w:rsidRDefault="004A4983"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48FED28B" w14:textId="77777777" w:rsidR="004A4983" w:rsidRPr="003071C2" w:rsidRDefault="004A4983" w:rsidP="004A4983">
            <w:pPr>
              <w:rPr>
                <w:sz w:val="14"/>
                <w:szCs w:val="14"/>
                <w:lang w:val="en-GB"/>
              </w:rPr>
            </w:pPr>
            <w:r w:rsidRPr="003071C2">
              <w:rPr>
                <w:iCs/>
                <w:sz w:val="14"/>
                <w:szCs w:val="14"/>
                <w:lang w:val="en-GB"/>
              </w:rPr>
              <w:t>33510</w:t>
            </w:r>
          </w:p>
        </w:tc>
      </w:tr>
      <w:tr w:rsidR="004A4983" w:rsidRPr="00C843EE" w14:paraId="0E21109A" w14:textId="77777777" w:rsidTr="001A6576">
        <w:trPr>
          <w:trHeight w:val="20"/>
        </w:trPr>
        <w:tc>
          <w:tcPr>
            <w:tcW w:w="9498" w:type="dxa"/>
            <w:tcMar>
              <w:left w:w="369" w:type="dxa"/>
            </w:tcMar>
            <w:vAlign w:val="center"/>
          </w:tcPr>
          <w:p w14:paraId="15638BA0" w14:textId="77777777" w:rsidR="004A4983" w:rsidRPr="003071C2" w:rsidRDefault="004A4983"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666D674E" w14:textId="77777777" w:rsidR="004A4983" w:rsidRPr="003071C2" w:rsidRDefault="004A4983" w:rsidP="004A4983">
            <w:pPr>
              <w:rPr>
                <w:sz w:val="14"/>
                <w:szCs w:val="14"/>
                <w:lang w:val="en-GB"/>
              </w:rPr>
            </w:pPr>
            <w:r w:rsidRPr="003071C2">
              <w:rPr>
                <w:iCs/>
                <w:sz w:val="14"/>
                <w:szCs w:val="14"/>
                <w:lang w:val="en-GB"/>
              </w:rPr>
              <w:t>33511</w:t>
            </w:r>
          </w:p>
        </w:tc>
      </w:tr>
      <w:tr w:rsidR="004A4983" w:rsidRPr="00C843EE" w14:paraId="59F57C7D" w14:textId="77777777" w:rsidTr="001A6576">
        <w:trPr>
          <w:trHeight w:val="20"/>
        </w:trPr>
        <w:tc>
          <w:tcPr>
            <w:tcW w:w="9498" w:type="dxa"/>
            <w:tcMar>
              <w:left w:w="369" w:type="dxa"/>
            </w:tcMar>
            <w:vAlign w:val="center"/>
          </w:tcPr>
          <w:p w14:paraId="2586A1B0" w14:textId="77777777" w:rsidR="004A4983" w:rsidRPr="003071C2" w:rsidRDefault="004A4983"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438ED7B1" w14:textId="77777777" w:rsidR="004A4983" w:rsidRPr="003071C2" w:rsidRDefault="004A4983" w:rsidP="004A4983">
            <w:pPr>
              <w:rPr>
                <w:sz w:val="14"/>
                <w:szCs w:val="14"/>
                <w:lang w:val="en-GB"/>
              </w:rPr>
            </w:pPr>
            <w:r w:rsidRPr="003071C2">
              <w:rPr>
                <w:iCs/>
                <w:sz w:val="14"/>
                <w:szCs w:val="14"/>
                <w:lang w:val="en-GB"/>
              </w:rPr>
              <w:t>33512</w:t>
            </w:r>
          </w:p>
        </w:tc>
      </w:tr>
      <w:tr w:rsidR="004A4983" w:rsidRPr="00C843EE" w14:paraId="241877BB" w14:textId="77777777" w:rsidTr="001A6576">
        <w:trPr>
          <w:trHeight w:val="20"/>
        </w:trPr>
        <w:tc>
          <w:tcPr>
            <w:tcW w:w="9498" w:type="dxa"/>
            <w:tcMar>
              <w:left w:w="369" w:type="dxa"/>
            </w:tcMar>
            <w:vAlign w:val="center"/>
          </w:tcPr>
          <w:p w14:paraId="39B5A36C" w14:textId="77777777" w:rsidR="004A4983" w:rsidRPr="003071C2" w:rsidRDefault="004A4983"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4A3666F4" w14:textId="77777777" w:rsidR="004A4983" w:rsidRPr="003071C2" w:rsidRDefault="004A4983" w:rsidP="004A4983">
            <w:pPr>
              <w:rPr>
                <w:sz w:val="14"/>
                <w:szCs w:val="14"/>
                <w:lang w:val="en-GB"/>
              </w:rPr>
            </w:pPr>
            <w:r w:rsidRPr="003071C2">
              <w:rPr>
                <w:iCs/>
                <w:sz w:val="14"/>
                <w:szCs w:val="14"/>
                <w:lang w:val="en-GB"/>
              </w:rPr>
              <w:t>33513</w:t>
            </w:r>
          </w:p>
        </w:tc>
      </w:tr>
      <w:tr w:rsidR="004A4983" w:rsidRPr="00C843EE" w14:paraId="035FBE6E" w14:textId="77777777" w:rsidTr="001A6576">
        <w:trPr>
          <w:trHeight w:val="20"/>
        </w:trPr>
        <w:tc>
          <w:tcPr>
            <w:tcW w:w="9498" w:type="dxa"/>
            <w:tcMar>
              <w:left w:w="369" w:type="dxa"/>
            </w:tcMar>
            <w:vAlign w:val="center"/>
          </w:tcPr>
          <w:p w14:paraId="59B619A6" w14:textId="77777777" w:rsidR="004A4983" w:rsidRPr="003071C2" w:rsidRDefault="004A4983"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192D8BFA" w14:textId="77777777" w:rsidR="004A4983" w:rsidRPr="003071C2" w:rsidRDefault="004A4983" w:rsidP="004A4983">
            <w:pPr>
              <w:rPr>
                <w:sz w:val="14"/>
                <w:szCs w:val="14"/>
                <w:lang w:val="en-GB"/>
              </w:rPr>
            </w:pPr>
            <w:r w:rsidRPr="003071C2">
              <w:rPr>
                <w:iCs/>
                <w:sz w:val="14"/>
                <w:szCs w:val="14"/>
                <w:lang w:val="en-GB"/>
              </w:rPr>
              <w:t>33514</w:t>
            </w:r>
          </w:p>
        </w:tc>
      </w:tr>
      <w:tr w:rsidR="004A4983" w:rsidRPr="00C843EE" w14:paraId="1B3857CE" w14:textId="77777777" w:rsidTr="001A6576">
        <w:trPr>
          <w:trHeight w:val="20"/>
        </w:trPr>
        <w:tc>
          <w:tcPr>
            <w:tcW w:w="9498" w:type="dxa"/>
            <w:tcMar>
              <w:left w:w="369" w:type="dxa"/>
            </w:tcMar>
            <w:vAlign w:val="center"/>
          </w:tcPr>
          <w:p w14:paraId="0B1935D1" w14:textId="77777777" w:rsidR="004A4983" w:rsidRPr="003071C2" w:rsidRDefault="004A4983"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5F034343" w14:textId="77777777" w:rsidR="004A4983" w:rsidRPr="003071C2" w:rsidRDefault="004A4983" w:rsidP="004A4983">
            <w:pPr>
              <w:rPr>
                <w:sz w:val="14"/>
                <w:szCs w:val="14"/>
                <w:lang w:val="en-GB"/>
              </w:rPr>
            </w:pPr>
            <w:r w:rsidRPr="003071C2">
              <w:rPr>
                <w:iCs/>
                <w:sz w:val="14"/>
                <w:szCs w:val="14"/>
                <w:lang w:val="en-GB"/>
              </w:rPr>
              <w:t>33516</w:t>
            </w:r>
          </w:p>
        </w:tc>
      </w:tr>
      <w:tr w:rsidR="004A4983" w:rsidRPr="00C843EE" w14:paraId="29CD8036" w14:textId="77777777" w:rsidTr="001A6576">
        <w:trPr>
          <w:trHeight w:val="20"/>
        </w:trPr>
        <w:tc>
          <w:tcPr>
            <w:tcW w:w="9498" w:type="dxa"/>
            <w:tcMar>
              <w:left w:w="369" w:type="dxa"/>
            </w:tcMar>
            <w:vAlign w:val="center"/>
          </w:tcPr>
          <w:p w14:paraId="5B8D33FB"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274C00F5" w14:textId="77777777" w:rsidR="004A4983" w:rsidRPr="003071C2" w:rsidRDefault="004A4983" w:rsidP="004A4983">
            <w:pPr>
              <w:rPr>
                <w:sz w:val="14"/>
                <w:szCs w:val="14"/>
                <w:lang w:val="en-GB"/>
              </w:rPr>
            </w:pPr>
            <w:r w:rsidRPr="003071C2">
              <w:rPr>
                <w:iCs/>
                <w:sz w:val="14"/>
                <w:szCs w:val="14"/>
                <w:lang w:val="en-GB"/>
              </w:rPr>
              <w:t>33517</w:t>
            </w:r>
          </w:p>
        </w:tc>
      </w:tr>
      <w:tr w:rsidR="004A4983" w:rsidRPr="00C843EE" w14:paraId="7DF3B31F" w14:textId="77777777" w:rsidTr="001A6576">
        <w:trPr>
          <w:trHeight w:val="20"/>
        </w:trPr>
        <w:tc>
          <w:tcPr>
            <w:tcW w:w="9498" w:type="dxa"/>
            <w:tcMar>
              <w:left w:w="369" w:type="dxa"/>
            </w:tcMar>
            <w:vAlign w:val="center"/>
          </w:tcPr>
          <w:p w14:paraId="4BBC5CDA"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663442CE" w14:textId="77777777" w:rsidR="004A4983" w:rsidRPr="003071C2" w:rsidRDefault="004A4983" w:rsidP="004A4983">
            <w:pPr>
              <w:rPr>
                <w:sz w:val="14"/>
                <w:szCs w:val="14"/>
                <w:lang w:val="en-GB"/>
              </w:rPr>
            </w:pPr>
            <w:r w:rsidRPr="003071C2">
              <w:rPr>
                <w:iCs/>
                <w:sz w:val="14"/>
                <w:szCs w:val="14"/>
                <w:lang w:val="en-GB"/>
              </w:rPr>
              <w:t>33518</w:t>
            </w:r>
          </w:p>
        </w:tc>
      </w:tr>
      <w:tr w:rsidR="004A4983" w:rsidRPr="00C843EE" w14:paraId="0D11D54E" w14:textId="77777777" w:rsidTr="001A6576">
        <w:trPr>
          <w:trHeight w:val="20"/>
        </w:trPr>
        <w:tc>
          <w:tcPr>
            <w:tcW w:w="9498" w:type="dxa"/>
            <w:tcMar>
              <w:left w:w="369" w:type="dxa"/>
            </w:tcMar>
            <w:vAlign w:val="center"/>
          </w:tcPr>
          <w:p w14:paraId="092BA7BF"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23E7C233" w14:textId="77777777" w:rsidR="004A4983" w:rsidRPr="003071C2" w:rsidRDefault="004A4983" w:rsidP="004A4983">
            <w:pPr>
              <w:rPr>
                <w:sz w:val="14"/>
                <w:szCs w:val="14"/>
                <w:lang w:val="en-GB"/>
              </w:rPr>
            </w:pPr>
            <w:r w:rsidRPr="003071C2">
              <w:rPr>
                <w:iCs/>
                <w:sz w:val="14"/>
                <w:szCs w:val="14"/>
                <w:lang w:val="en-GB"/>
              </w:rPr>
              <w:t>33519</w:t>
            </w:r>
          </w:p>
        </w:tc>
      </w:tr>
      <w:tr w:rsidR="004A4983" w:rsidRPr="00C843EE" w14:paraId="73A43B22" w14:textId="77777777" w:rsidTr="001A6576">
        <w:trPr>
          <w:trHeight w:val="20"/>
        </w:trPr>
        <w:tc>
          <w:tcPr>
            <w:tcW w:w="9498" w:type="dxa"/>
            <w:tcMar>
              <w:left w:w="369" w:type="dxa"/>
            </w:tcMar>
            <w:vAlign w:val="center"/>
          </w:tcPr>
          <w:p w14:paraId="0030BC59"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3787E68B" w14:textId="77777777" w:rsidR="004A4983" w:rsidRPr="003071C2" w:rsidRDefault="004A4983" w:rsidP="004A4983">
            <w:pPr>
              <w:rPr>
                <w:sz w:val="14"/>
                <w:szCs w:val="14"/>
                <w:lang w:val="en-GB"/>
              </w:rPr>
            </w:pPr>
            <w:r w:rsidRPr="003071C2">
              <w:rPr>
                <w:iCs/>
                <w:sz w:val="14"/>
                <w:szCs w:val="14"/>
                <w:lang w:val="en-GB"/>
              </w:rPr>
              <w:t>33521</w:t>
            </w:r>
          </w:p>
        </w:tc>
      </w:tr>
      <w:tr w:rsidR="004A4983" w:rsidRPr="00C843EE" w14:paraId="55F268A8" w14:textId="77777777" w:rsidTr="001A6576">
        <w:trPr>
          <w:trHeight w:val="20"/>
        </w:trPr>
        <w:tc>
          <w:tcPr>
            <w:tcW w:w="9498" w:type="dxa"/>
            <w:tcMar>
              <w:left w:w="369" w:type="dxa"/>
            </w:tcMar>
            <w:vAlign w:val="center"/>
          </w:tcPr>
          <w:p w14:paraId="7E7D82FB"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75A855D9" w14:textId="77777777" w:rsidR="004A4983" w:rsidRPr="003071C2" w:rsidRDefault="004A4983" w:rsidP="004A4983">
            <w:pPr>
              <w:rPr>
                <w:sz w:val="14"/>
                <w:szCs w:val="14"/>
                <w:lang w:val="en-GB"/>
              </w:rPr>
            </w:pPr>
            <w:r w:rsidRPr="003071C2">
              <w:rPr>
                <w:iCs/>
                <w:sz w:val="14"/>
                <w:szCs w:val="14"/>
                <w:lang w:val="en-GB"/>
              </w:rPr>
              <w:t>33522</w:t>
            </w:r>
          </w:p>
        </w:tc>
      </w:tr>
      <w:tr w:rsidR="004A4983" w:rsidRPr="00C843EE" w14:paraId="5E7D4D5D" w14:textId="77777777" w:rsidTr="001A6576">
        <w:trPr>
          <w:trHeight w:val="20"/>
        </w:trPr>
        <w:tc>
          <w:tcPr>
            <w:tcW w:w="9498" w:type="dxa"/>
            <w:tcMar>
              <w:left w:w="369" w:type="dxa"/>
            </w:tcMar>
            <w:vAlign w:val="center"/>
          </w:tcPr>
          <w:p w14:paraId="4FA5D490"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39070CA8" w14:textId="77777777" w:rsidR="004A4983" w:rsidRPr="003071C2" w:rsidRDefault="004A4983" w:rsidP="004A4983">
            <w:pPr>
              <w:rPr>
                <w:sz w:val="14"/>
                <w:szCs w:val="14"/>
                <w:lang w:val="en-GB"/>
              </w:rPr>
            </w:pPr>
            <w:r w:rsidRPr="003071C2">
              <w:rPr>
                <w:iCs/>
                <w:sz w:val="14"/>
                <w:szCs w:val="14"/>
                <w:lang w:val="en-GB"/>
              </w:rPr>
              <w:t>33523</w:t>
            </w:r>
          </w:p>
        </w:tc>
      </w:tr>
      <w:tr w:rsidR="004A4983" w:rsidRPr="00C843EE" w14:paraId="7C884CDA" w14:textId="77777777" w:rsidTr="001A6576">
        <w:trPr>
          <w:trHeight w:val="20"/>
        </w:trPr>
        <w:tc>
          <w:tcPr>
            <w:tcW w:w="9498" w:type="dxa"/>
            <w:tcMar>
              <w:left w:w="369" w:type="dxa"/>
            </w:tcMar>
            <w:vAlign w:val="center"/>
          </w:tcPr>
          <w:p w14:paraId="080DDBCE" w14:textId="77777777" w:rsidR="004A4983" w:rsidRPr="003071C2" w:rsidRDefault="004A4983"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631D77C3" w14:textId="77777777" w:rsidR="004A4983" w:rsidRPr="003071C2" w:rsidRDefault="004A4983" w:rsidP="004A4983">
            <w:pPr>
              <w:rPr>
                <w:sz w:val="14"/>
                <w:szCs w:val="14"/>
                <w:lang w:val="en-GB"/>
              </w:rPr>
            </w:pPr>
            <w:r w:rsidRPr="003071C2">
              <w:rPr>
                <w:iCs/>
                <w:sz w:val="14"/>
                <w:szCs w:val="14"/>
                <w:lang w:val="en-GB"/>
              </w:rPr>
              <w:t>33530</w:t>
            </w:r>
          </w:p>
        </w:tc>
      </w:tr>
      <w:tr w:rsidR="004A4983" w:rsidRPr="00C843EE" w14:paraId="24F9E496" w14:textId="77777777" w:rsidTr="001A6576">
        <w:trPr>
          <w:trHeight w:val="20"/>
        </w:trPr>
        <w:tc>
          <w:tcPr>
            <w:tcW w:w="9498" w:type="dxa"/>
            <w:tcMar>
              <w:left w:w="369" w:type="dxa"/>
            </w:tcMar>
            <w:vAlign w:val="center"/>
          </w:tcPr>
          <w:p w14:paraId="13F93F4F" w14:textId="77777777" w:rsidR="004A4983" w:rsidRPr="003071C2" w:rsidRDefault="004A4983"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4BAC1DA3" w14:textId="77777777" w:rsidR="004A4983" w:rsidRPr="003071C2" w:rsidRDefault="004A4983" w:rsidP="004A4983">
            <w:pPr>
              <w:rPr>
                <w:sz w:val="14"/>
                <w:szCs w:val="14"/>
                <w:lang w:val="en-GB"/>
              </w:rPr>
            </w:pPr>
            <w:r w:rsidRPr="003071C2">
              <w:rPr>
                <w:iCs/>
                <w:sz w:val="14"/>
                <w:szCs w:val="14"/>
                <w:lang w:val="en-GB"/>
              </w:rPr>
              <w:t>33533</w:t>
            </w:r>
          </w:p>
        </w:tc>
      </w:tr>
      <w:tr w:rsidR="004A4983" w:rsidRPr="00C843EE" w14:paraId="43E34F3B" w14:textId="77777777" w:rsidTr="001A6576">
        <w:trPr>
          <w:trHeight w:val="20"/>
        </w:trPr>
        <w:tc>
          <w:tcPr>
            <w:tcW w:w="9498" w:type="dxa"/>
            <w:tcMar>
              <w:left w:w="369" w:type="dxa"/>
            </w:tcMar>
            <w:vAlign w:val="center"/>
          </w:tcPr>
          <w:p w14:paraId="21C31753" w14:textId="77777777" w:rsidR="004A4983" w:rsidRPr="003071C2" w:rsidRDefault="004A4983"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64D1136E" w14:textId="77777777" w:rsidR="004A4983" w:rsidRPr="003071C2" w:rsidRDefault="004A4983" w:rsidP="004A4983">
            <w:pPr>
              <w:rPr>
                <w:sz w:val="14"/>
                <w:szCs w:val="14"/>
                <w:lang w:val="en-GB"/>
              </w:rPr>
            </w:pPr>
            <w:r w:rsidRPr="003071C2">
              <w:rPr>
                <w:iCs/>
                <w:sz w:val="14"/>
                <w:szCs w:val="14"/>
                <w:lang w:val="en-GB"/>
              </w:rPr>
              <w:t>33534</w:t>
            </w:r>
          </w:p>
        </w:tc>
      </w:tr>
      <w:tr w:rsidR="004A4983" w:rsidRPr="00C843EE" w14:paraId="10FE78D7" w14:textId="77777777" w:rsidTr="001A6576">
        <w:trPr>
          <w:trHeight w:val="20"/>
        </w:trPr>
        <w:tc>
          <w:tcPr>
            <w:tcW w:w="9498" w:type="dxa"/>
            <w:tcMar>
              <w:left w:w="369" w:type="dxa"/>
            </w:tcMar>
            <w:vAlign w:val="center"/>
          </w:tcPr>
          <w:p w14:paraId="02637656" w14:textId="77777777" w:rsidR="004A4983" w:rsidRPr="003071C2" w:rsidRDefault="004A4983"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1569A57D" w14:textId="77777777" w:rsidR="004A4983" w:rsidRPr="003071C2" w:rsidRDefault="004A4983" w:rsidP="004A4983">
            <w:pPr>
              <w:rPr>
                <w:sz w:val="14"/>
                <w:szCs w:val="14"/>
                <w:lang w:val="en-GB"/>
              </w:rPr>
            </w:pPr>
            <w:r w:rsidRPr="003071C2">
              <w:rPr>
                <w:iCs/>
                <w:sz w:val="14"/>
                <w:szCs w:val="14"/>
                <w:lang w:val="en-GB"/>
              </w:rPr>
              <w:t>33535</w:t>
            </w:r>
          </w:p>
        </w:tc>
      </w:tr>
      <w:tr w:rsidR="004A4983" w:rsidRPr="00C843EE" w14:paraId="2DAD11E6" w14:textId="77777777" w:rsidTr="001A6576">
        <w:trPr>
          <w:trHeight w:val="20"/>
        </w:trPr>
        <w:tc>
          <w:tcPr>
            <w:tcW w:w="9498" w:type="dxa"/>
            <w:tcMar>
              <w:left w:w="369" w:type="dxa"/>
            </w:tcMar>
            <w:vAlign w:val="center"/>
          </w:tcPr>
          <w:p w14:paraId="0D6E8E13" w14:textId="77777777" w:rsidR="004A4983" w:rsidRPr="003071C2" w:rsidRDefault="004A4983"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5C6BC68E" w14:textId="77777777" w:rsidR="004A4983" w:rsidRPr="003071C2" w:rsidRDefault="004A4983" w:rsidP="004A4983">
            <w:pPr>
              <w:rPr>
                <w:sz w:val="14"/>
                <w:szCs w:val="14"/>
                <w:lang w:val="en-GB"/>
              </w:rPr>
            </w:pPr>
            <w:r w:rsidRPr="003071C2">
              <w:rPr>
                <w:iCs/>
                <w:sz w:val="14"/>
                <w:szCs w:val="14"/>
                <w:lang w:val="en-GB"/>
              </w:rPr>
              <w:t>33536</w:t>
            </w:r>
          </w:p>
        </w:tc>
      </w:tr>
      <w:tr w:rsidR="004A4983" w:rsidRPr="00C843EE" w14:paraId="42AE84DD" w14:textId="77777777" w:rsidTr="001A6576">
        <w:trPr>
          <w:trHeight w:val="20"/>
        </w:trPr>
        <w:tc>
          <w:tcPr>
            <w:tcW w:w="9498" w:type="dxa"/>
            <w:tcMar>
              <w:left w:w="369" w:type="dxa"/>
            </w:tcMar>
            <w:vAlign w:val="center"/>
          </w:tcPr>
          <w:p w14:paraId="63947600" w14:textId="77777777" w:rsidR="004A4983" w:rsidRPr="003071C2" w:rsidRDefault="004A4983" w:rsidP="007F01BD">
            <w:pPr>
              <w:jc w:val="both"/>
              <w:rPr>
                <w:iCs/>
                <w:sz w:val="14"/>
                <w:szCs w:val="14"/>
                <w:lang w:val="en-GB"/>
              </w:rPr>
            </w:pPr>
            <w:r w:rsidRPr="003071C2">
              <w:rPr>
                <w:iCs/>
                <w:sz w:val="14"/>
                <w:szCs w:val="14"/>
                <w:lang w:val="en-GB"/>
              </w:rPr>
              <w:t>Open coronary endarterectomy</w:t>
            </w:r>
          </w:p>
        </w:tc>
        <w:tc>
          <w:tcPr>
            <w:tcW w:w="968" w:type="dxa"/>
            <w:vAlign w:val="center"/>
          </w:tcPr>
          <w:p w14:paraId="2E49076C" w14:textId="77777777" w:rsidR="004A4983" w:rsidRPr="003071C2" w:rsidRDefault="004A4983" w:rsidP="004A4983">
            <w:pPr>
              <w:rPr>
                <w:sz w:val="14"/>
                <w:szCs w:val="14"/>
                <w:lang w:val="en-GB"/>
              </w:rPr>
            </w:pPr>
            <w:r w:rsidRPr="003071C2">
              <w:rPr>
                <w:iCs/>
                <w:sz w:val="14"/>
                <w:szCs w:val="14"/>
                <w:lang w:val="en-GB"/>
              </w:rPr>
              <w:t>33572</w:t>
            </w:r>
          </w:p>
        </w:tc>
      </w:tr>
      <w:tr w:rsidR="004A4983" w:rsidRPr="00C843EE" w14:paraId="60C40F60" w14:textId="77777777" w:rsidTr="001A6576">
        <w:trPr>
          <w:trHeight w:val="20"/>
        </w:trPr>
        <w:tc>
          <w:tcPr>
            <w:tcW w:w="9498" w:type="dxa"/>
            <w:tcMar>
              <w:left w:w="369" w:type="dxa"/>
            </w:tcMar>
            <w:vAlign w:val="center"/>
          </w:tcPr>
          <w:p w14:paraId="3C2BE8D4" w14:textId="77777777" w:rsidR="004A4983" w:rsidRPr="003071C2" w:rsidRDefault="004A4983"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596A5ECF" w14:textId="77777777" w:rsidR="004A4983" w:rsidRPr="003071C2" w:rsidRDefault="004A4983" w:rsidP="004A4983">
            <w:pPr>
              <w:rPr>
                <w:sz w:val="14"/>
                <w:szCs w:val="14"/>
                <w:lang w:val="en-GB"/>
              </w:rPr>
            </w:pPr>
            <w:r w:rsidRPr="003071C2">
              <w:rPr>
                <w:iCs/>
                <w:sz w:val="14"/>
                <w:szCs w:val="14"/>
                <w:lang w:val="en-GB"/>
              </w:rPr>
              <w:t>92920</w:t>
            </w:r>
          </w:p>
        </w:tc>
      </w:tr>
      <w:tr w:rsidR="004A4983" w:rsidRPr="00C843EE" w14:paraId="27578AEF" w14:textId="77777777" w:rsidTr="001A6576">
        <w:trPr>
          <w:trHeight w:val="20"/>
        </w:trPr>
        <w:tc>
          <w:tcPr>
            <w:tcW w:w="9498" w:type="dxa"/>
            <w:tcMar>
              <w:left w:w="369" w:type="dxa"/>
            </w:tcMar>
            <w:vAlign w:val="center"/>
          </w:tcPr>
          <w:p w14:paraId="5C8ED075" w14:textId="77777777" w:rsidR="004A4983" w:rsidRPr="003071C2" w:rsidRDefault="004A4983"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445260C7" w14:textId="77777777" w:rsidR="004A4983" w:rsidRPr="003071C2" w:rsidRDefault="004A4983" w:rsidP="004A4983">
            <w:pPr>
              <w:rPr>
                <w:sz w:val="14"/>
                <w:szCs w:val="14"/>
                <w:lang w:val="en-GB"/>
              </w:rPr>
            </w:pPr>
            <w:r w:rsidRPr="003071C2">
              <w:rPr>
                <w:iCs/>
                <w:sz w:val="14"/>
                <w:szCs w:val="14"/>
                <w:lang w:val="en-GB"/>
              </w:rPr>
              <w:t>92921</w:t>
            </w:r>
          </w:p>
        </w:tc>
      </w:tr>
      <w:tr w:rsidR="004A4983" w:rsidRPr="00C843EE" w14:paraId="5361EE8D" w14:textId="77777777" w:rsidTr="001A6576">
        <w:trPr>
          <w:trHeight w:val="20"/>
        </w:trPr>
        <w:tc>
          <w:tcPr>
            <w:tcW w:w="9498" w:type="dxa"/>
            <w:tcMar>
              <w:left w:w="369" w:type="dxa"/>
            </w:tcMar>
            <w:vAlign w:val="center"/>
          </w:tcPr>
          <w:p w14:paraId="6479C817" w14:textId="77777777" w:rsidR="004A4983" w:rsidRPr="003071C2" w:rsidRDefault="004A4983"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639E8505" w14:textId="77777777" w:rsidR="004A4983" w:rsidRPr="003071C2" w:rsidRDefault="004A4983" w:rsidP="004A4983">
            <w:pPr>
              <w:rPr>
                <w:sz w:val="14"/>
                <w:szCs w:val="14"/>
                <w:lang w:val="en-GB"/>
              </w:rPr>
            </w:pPr>
            <w:r w:rsidRPr="003071C2">
              <w:rPr>
                <w:iCs/>
                <w:sz w:val="14"/>
                <w:szCs w:val="14"/>
                <w:lang w:val="en-GB"/>
              </w:rPr>
              <w:t>92924</w:t>
            </w:r>
          </w:p>
        </w:tc>
      </w:tr>
      <w:tr w:rsidR="004A4983" w:rsidRPr="00C843EE" w14:paraId="5A5D18E9" w14:textId="77777777" w:rsidTr="001A6576">
        <w:trPr>
          <w:trHeight w:val="20"/>
        </w:trPr>
        <w:tc>
          <w:tcPr>
            <w:tcW w:w="9498" w:type="dxa"/>
            <w:tcMar>
              <w:left w:w="369" w:type="dxa"/>
            </w:tcMar>
            <w:vAlign w:val="center"/>
          </w:tcPr>
          <w:p w14:paraId="6F0979FA" w14:textId="77777777" w:rsidR="004A4983" w:rsidRPr="003071C2" w:rsidRDefault="004A4983"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6A625B7F" w14:textId="77777777" w:rsidR="004A4983" w:rsidRPr="003071C2" w:rsidRDefault="004A4983" w:rsidP="004A4983">
            <w:pPr>
              <w:rPr>
                <w:sz w:val="14"/>
                <w:szCs w:val="14"/>
                <w:lang w:val="en-GB"/>
              </w:rPr>
            </w:pPr>
            <w:r w:rsidRPr="003071C2">
              <w:rPr>
                <w:iCs/>
                <w:sz w:val="14"/>
                <w:szCs w:val="14"/>
                <w:lang w:val="en-GB"/>
              </w:rPr>
              <w:t>92928</w:t>
            </w:r>
          </w:p>
        </w:tc>
      </w:tr>
      <w:tr w:rsidR="004A4983" w:rsidRPr="00C843EE" w14:paraId="244A087A" w14:textId="77777777" w:rsidTr="001A6576">
        <w:trPr>
          <w:trHeight w:val="20"/>
        </w:trPr>
        <w:tc>
          <w:tcPr>
            <w:tcW w:w="9498" w:type="dxa"/>
            <w:tcMar>
              <w:left w:w="369" w:type="dxa"/>
            </w:tcMar>
            <w:vAlign w:val="center"/>
          </w:tcPr>
          <w:p w14:paraId="40919390" w14:textId="77777777" w:rsidR="004A4983" w:rsidRPr="003071C2" w:rsidRDefault="004A4983"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6A323C8E" w14:textId="77777777" w:rsidR="004A4983" w:rsidRPr="003071C2" w:rsidRDefault="004A4983" w:rsidP="004A4983">
            <w:pPr>
              <w:rPr>
                <w:sz w:val="14"/>
                <w:szCs w:val="14"/>
                <w:lang w:val="en-GB"/>
              </w:rPr>
            </w:pPr>
            <w:r w:rsidRPr="003071C2">
              <w:rPr>
                <w:iCs/>
                <w:sz w:val="14"/>
                <w:szCs w:val="14"/>
                <w:lang w:val="en-GB"/>
              </w:rPr>
              <w:t>92929</w:t>
            </w:r>
          </w:p>
        </w:tc>
      </w:tr>
      <w:tr w:rsidR="004A4983" w:rsidRPr="00C843EE" w14:paraId="7425B3E4" w14:textId="77777777" w:rsidTr="001A6576">
        <w:trPr>
          <w:trHeight w:val="20"/>
        </w:trPr>
        <w:tc>
          <w:tcPr>
            <w:tcW w:w="9498" w:type="dxa"/>
            <w:tcMar>
              <w:left w:w="369" w:type="dxa"/>
            </w:tcMar>
            <w:vAlign w:val="center"/>
          </w:tcPr>
          <w:p w14:paraId="4733F195" w14:textId="77777777" w:rsidR="004A4983" w:rsidRPr="003071C2" w:rsidRDefault="004A4983"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0901FEE" w14:textId="77777777" w:rsidR="004A4983" w:rsidRPr="003071C2" w:rsidRDefault="004A4983" w:rsidP="004A4983">
            <w:pPr>
              <w:rPr>
                <w:sz w:val="14"/>
                <w:szCs w:val="14"/>
                <w:lang w:val="en-GB"/>
              </w:rPr>
            </w:pPr>
            <w:r w:rsidRPr="003071C2">
              <w:rPr>
                <w:iCs/>
                <w:sz w:val="14"/>
                <w:szCs w:val="14"/>
                <w:lang w:val="en-GB"/>
              </w:rPr>
              <w:t>92933</w:t>
            </w:r>
          </w:p>
        </w:tc>
      </w:tr>
      <w:tr w:rsidR="004A4983" w:rsidRPr="00C843EE" w14:paraId="280884E2" w14:textId="77777777" w:rsidTr="001A6576">
        <w:trPr>
          <w:trHeight w:val="20"/>
        </w:trPr>
        <w:tc>
          <w:tcPr>
            <w:tcW w:w="9498" w:type="dxa"/>
            <w:tcMar>
              <w:left w:w="369" w:type="dxa"/>
            </w:tcMar>
            <w:vAlign w:val="center"/>
          </w:tcPr>
          <w:p w14:paraId="65732823" w14:textId="77777777" w:rsidR="004A4983" w:rsidRPr="003071C2" w:rsidRDefault="004A4983"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28E30376" w14:textId="77777777" w:rsidR="004A4983" w:rsidRPr="003071C2" w:rsidRDefault="004A4983" w:rsidP="004A4983">
            <w:pPr>
              <w:rPr>
                <w:sz w:val="14"/>
                <w:szCs w:val="14"/>
                <w:lang w:val="en-GB"/>
              </w:rPr>
            </w:pPr>
            <w:r w:rsidRPr="003071C2">
              <w:rPr>
                <w:iCs/>
                <w:sz w:val="14"/>
                <w:szCs w:val="14"/>
                <w:lang w:val="en-GB"/>
              </w:rPr>
              <w:t>92934</w:t>
            </w:r>
          </w:p>
        </w:tc>
      </w:tr>
      <w:tr w:rsidR="004A4983" w:rsidRPr="00C843EE" w14:paraId="4BD3565E" w14:textId="77777777" w:rsidTr="001A6576">
        <w:trPr>
          <w:trHeight w:val="20"/>
        </w:trPr>
        <w:tc>
          <w:tcPr>
            <w:tcW w:w="9498" w:type="dxa"/>
            <w:tcMar>
              <w:left w:w="369" w:type="dxa"/>
            </w:tcMar>
            <w:vAlign w:val="center"/>
          </w:tcPr>
          <w:p w14:paraId="69DEA2B9" w14:textId="1174B6D9" w:rsidR="004A4983" w:rsidRPr="003071C2" w:rsidRDefault="004A4983" w:rsidP="004A4983">
            <w:pPr>
              <w:jc w:val="both"/>
              <w:rPr>
                <w:iCs/>
                <w:sz w:val="14"/>
                <w:szCs w:val="14"/>
                <w:lang w:val="en-GB"/>
              </w:rPr>
            </w:pPr>
            <w:r w:rsidRPr="003071C2">
              <w:rPr>
                <w:iCs/>
                <w:sz w:val="14"/>
                <w:szCs w:val="14"/>
                <w:lang w:val="en-GB"/>
              </w:rPr>
              <w:t xml:space="preserve">Percutaneous transluminal revascularization of or through coronary artery bypass graft (internal mammary, free arterial, venous), any combination of intracoronary stent,  atherectomy and angioplasty, including distal protection when performed; single vessel </w:t>
            </w:r>
          </w:p>
        </w:tc>
        <w:tc>
          <w:tcPr>
            <w:tcW w:w="968" w:type="dxa"/>
          </w:tcPr>
          <w:p w14:paraId="5C94998B" w14:textId="77777777" w:rsidR="004A4983" w:rsidRPr="003071C2" w:rsidRDefault="004A4983" w:rsidP="004A4983">
            <w:pPr>
              <w:rPr>
                <w:sz w:val="14"/>
                <w:szCs w:val="14"/>
                <w:lang w:val="en-GB"/>
              </w:rPr>
            </w:pPr>
            <w:r w:rsidRPr="003071C2">
              <w:rPr>
                <w:iCs/>
                <w:sz w:val="14"/>
                <w:szCs w:val="14"/>
                <w:lang w:val="en-GB"/>
              </w:rPr>
              <w:t>92937</w:t>
            </w:r>
          </w:p>
        </w:tc>
      </w:tr>
      <w:tr w:rsidR="004A4983" w:rsidRPr="00C843EE" w14:paraId="2585879B" w14:textId="77777777" w:rsidTr="001A6576">
        <w:trPr>
          <w:trHeight w:val="20"/>
        </w:trPr>
        <w:tc>
          <w:tcPr>
            <w:tcW w:w="9498" w:type="dxa"/>
            <w:tcMar>
              <w:left w:w="369" w:type="dxa"/>
            </w:tcMar>
            <w:vAlign w:val="center"/>
          </w:tcPr>
          <w:p w14:paraId="489EE23D" w14:textId="59B6F42D" w:rsidR="004A4983" w:rsidRPr="003071C2" w:rsidRDefault="004A4983" w:rsidP="007F01BD">
            <w:pPr>
              <w:jc w:val="both"/>
              <w:rPr>
                <w:iCs/>
                <w:sz w:val="14"/>
                <w:szCs w:val="14"/>
                <w:lang w:val="en-GB"/>
              </w:rPr>
            </w:pPr>
            <w:r w:rsidRPr="003071C2">
              <w:rPr>
                <w:iCs/>
                <w:sz w:val="14"/>
                <w:szCs w:val="14"/>
                <w:lang w:val="en-GB"/>
              </w:rPr>
              <w:t>Percutaneous transluminal revascularization 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125A1933" w14:textId="5AC23930" w:rsidR="004A4983" w:rsidRPr="003071C2" w:rsidRDefault="004A4983" w:rsidP="004A4983">
            <w:pPr>
              <w:rPr>
                <w:iCs/>
                <w:sz w:val="14"/>
                <w:szCs w:val="14"/>
                <w:lang w:val="en-GB"/>
              </w:rPr>
            </w:pPr>
            <w:r w:rsidRPr="003071C2">
              <w:rPr>
                <w:iCs/>
                <w:sz w:val="14"/>
                <w:szCs w:val="14"/>
                <w:lang w:val="en-GB"/>
              </w:rPr>
              <w:t>92938</w:t>
            </w:r>
          </w:p>
        </w:tc>
      </w:tr>
      <w:tr w:rsidR="004A4983" w:rsidRPr="00C843EE" w14:paraId="413B91A2" w14:textId="77777777" w:rsidTr="001A6576">
        <w:trPr>
          <w:trHeight w:val="20"/>
        </w:trPr>
        <w:tc>
          <w:tcPr>
            <w:tcW w:w="9498" w:type="dxa"/>
            <w:tcMar>
              <w:left w:w="369" w:type="dxa"/>
            </w:tcMar>
            <w:vAlign w:val="center"/>
          </w:tcPr>
          <w:p w14:paraId="05A52B12" w14:textId="77777777" w:rsidR="004A4983" w:rsidRPr="003071C2" w:rsidRDefault="004A4983" w:rsidP="007F01BD">
            <w:pPr>
              <w:jc w:val="both"/>
              <w:rPr>
                <w:iCs/>
                <w:sz w:val="14"/>
                <w:szCs w:val="14"/>
                <w:lang w:val="en-GB"/>
              </w:rPr>
            </w:pPr>
            <w:r w:rsidRPr="003071C2">
              <w:rPr>
                <w:iCs/>
                <w:sz w:val="14"/>
                <w:szCs w:val="14"/>
                <w:lang w:val="en-GB"/>
              </w:rPr>
              <w:t>Percutaneous transluminal revascularization 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2B824FC9" w14:textId="77777777" w:rsidR="004A4983" w:rsidRPr="003071C2" w:rsidRDefault="004A4983" w:rsidP="004A4983">
            <w:pPr>
              <w:rPr>
                <w:sz w:val="14"/>
                <w:szCs w:val="14"/>
                <w:lang w:val="en-GB"/>
              </w:rPr>
            </w:pPr>
            <w:r w:rsidRPr="003071C2">
              <w:rPr>
                <w:iCs/>
                <w:sz w:val="14"/>
                <w:szCs w:val="14"/>
                <w:lang w:val="en-GB"/>
              </w:rPr>
              <w:t>92941</w:t>
            </w:r>
          </w:p>
        </w:tc>
      </w:tr>
      <w:tr w:rsidR="004A4983" w:rsidRPr="00C843EE" w14:paraId="5DCAAE28" w14:textId="77777777" w:rsidTr="001A6576">
        <w:trPr>
          <w:trHeight w:val="20"/>
        </w:trPr>
        <w:tc>
          <w:tcPr>
            <w:tcW w:w="9498" w:type="dxa"/>
            <w:tcMar>
              <w:left w:w="369" w:type="dxa"/>
            </w:tcMar>
            <w:vAlign w:val="center"/>
          </w:tcPr>
          <w:p w14:paraId="254ED5DC" w14:textId="77777777" w:rsidR="004A4983" w:rsidRPr="003071C2" w:rsidRDefault="004A4983"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single vessel</w:t>
            </w:r>
          </w:p>
        </w:tc>
        <w:tc>
          <w:tcPr>
            <w:tcW w:w="968" w:type="dxa"/>
          </w:tcPr>
          <w:p w14:paraId="2E99CFEE" w14:textId="77777777" w:rsidR="004A4983" w:rsidRPr="003071C2" w:rsidRDefault="004A4983" w:rsidP="004A4983">
            <w:pPr>
              <w:rPr>
                <w:sz w:val="14"/>
                <w:szCs w:val="14"/>
                <w:lang w:val="en-GB"/>
              </w:rPr>
            </w:pPr>
            <w:r w:rsidRPr="003071C2">
              <w:rPr>
                <w:iCs/>
                <w:sz w:val="14"/>
                <w:szCs w:val="14"/>
                <w:lang w:val="en-GB"/>
              </w:rPr>
              <w:t>92943</w:t>
            </w:r>
          </w:p>
        </w:tc>
      </w:tr>
      <w:tr w:rsidR="004A4983" w:rsidRPr="00C843EE" w14:paraId="620D4C8B" w14:textId="77777777" w:rsidTr="001A6576">
        <w:trPr>
          <w:trHeight w:val="20"/>
        </w:trPr>
        <w:tc>
          <w:tcPr>
            <w:tcW w:w="9498" w:type="dxa"/>
            <w:tcMar>
              <w:left w:w="369" w:type="dxa"/>
            </w:tcMar>
            <w:vAlign w:val="center"/>
          </w:tcPr>
          <w:p w14:paraId="4388266C" w14:textId="77777777" w:rsidR="004A4983" w:rsidRPr="003071C2" w:rsidRDefault="004A4983"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286FBF5E" w14:textId="77777777" w:rsidR="004A4983" w:rsidRPr="003071C2" w:rsidRDefault="004A4983" w:rsidP="004A4983">
            <w:pPr>
              <w:rPr>
                <w:sz w:val="14"/>
                <w:szCs w:val="14"/>
                <w:lang w:val="en-GB"/>
              </w:rPr>
            </w:pPr>
            <w:r w:rsidRPr="003071C2">
              <w:rPr>
                <w:iCs/>
                <w:sz w:val="14"/>
                <w:szCs w:val="14"/>
                <w:lang w:val="en-GB"/>
              </w:rPr>
              <w:t>92944</w:t>
            </w:r>
          </w:p>
        </w:tc>
      </w:tr>
      <w:tr w:rsidR="004A4983" w:rsidRPr="00C843EE" w14:paraId="65B080AA" w14:textId="77777777" w:rsidTr="001A6576">
        <w:trPr>
          <w:trHeight w:val="20"/>
        </w:trPr>
        <w:tc>
          <w:tcPr>
            <w:tcW w:w="9498" w:type="dxa"/>
            <w:tcMar>
              <w:left w:w="369" w:type="dxa"/>
            </w:tcMar>
            <w:vAlign w:val="center"/>
          </w:tcPr>
          <w:p w14:paraId="333E50B5" w14:textId="77777777" w:rsidR="004A4983" w:rsidRPr="003071C2" w:rsidRDefault="004A4983" w:rsidP="007F01BD">
            <w:pPr>
              <w:jc w:val="both"/>
              <w:rPr>
                <w:iCs/>
                <w:sz w:val="14"/>
                <w:szCs w:val="14"/>
                <w:lang w:val="en-GB"/>
              </w:rPr>
            </w:pPr>
            <w:r w:rsidRPr="003071C2">
              <w:rPr>
                <w:iCs/>
                <w:sz w:val="14"/>
                <w:szCs w:val="14"/>
                <w:lang w:val="en-GB"/>
              </w:rPr>
              <w:t>Percutaneous transluminal coronary thrombectomy</w:t>
            </w:r>
          </w:p>
        </w:tc>
        <w:tc>
          <w:tcPr>
            <w:tcW w:w="968" w:type="dxa"/>
          </w:tcPr>
          <w:p w14:paraId="5029911A" w14:textId="77777777" w:rsidR="004A4983" w:rsidRPr="003071C2" w:rsidRDefault="004A4983" w:rsidP="004A4983">
            <w:pPr>
              <w:rPr>
                <w:sz w:val="14"/>
                <w:szCs w:val="14"/>
                <w:lang w:val="en-GB"/>
              </w:rPr>
            </w:pPr>
            <w:r w:rsidRPr="003071C2">
              <w:rPr>
                <w:iCs/>
                <w:sz w:val="14"/>
                <w:szCs w:val="14"/>
                <w:lang w:val="en-GB"/>
              </w:rPr>
              <w:t>92973</w:t>
            </w:r>
          </w:p>
        </w:tc>
      </w:tr>
      <w:tr w:rsidR="004A4983" w:rsidRPr="00C843EE" w14:paraId="3172E9AA" w14:textId="77777777" w:rsidTr="001A6576">
        <w:trPr>
          <w:trHeight w:val="20"/>
        </w:trPr>
        <w:tc>
          <w:tcPr>
            <w:tcW w:w="9498" w:type="dxa"/>
            <w:tcMar>
              <w:left w:w="369" w:type="dxa"/>
            </w:tcMar>
            <w:vAlign w:val="center"/>
          </w:tcPr>
          <w:p w14:paraId="3F44DB04" w14:textId="77777777" w:rsidR="004A4983" w:rsidRPr="003071C2" w:rsidRDefault="004A4983" w:rsidP="007F01BD">
            <w:pPr>
              <w:jc w:val="both"/>
              <w:rPr>
                <w:iCs/>
                <w:sz w:val="14"/>
                <w:szCs w:val="14"/>
                <w:lang w:val="en-GB"/>
              </w:rPr>
            </w:pPr>
            <w:r w:rsidRPr="003071C2">
              <w:rPr>
                <w:iCs/>
                <w:sz w:val="14"/>
                <w:szCs w:val="14"/>
                <w:lang w:val="en-GB"/>
              </w:rPr>
              <w:t>Insert intracoronary stent</w:t>
            </w:r>
          </w:p>
        </w:tc>
        <w:tc>
          <w:tcPr>
            <w:tcW w:w="968" w:type="dxa"/>
          </w:tcPr>
          <w:p w14:paraId="5478982D" w14:textId="77777777" w:rsidR="004A4983" w:rsidRPr="003071C2" w:rsidRDefault="004A4983" w:rsidP="004A4983">
            <w:pPr>
              <w:rPr>
                <w:sz w:val="14"/>
                <w:szCs w:val="14"/>
                <w:lang w:val="en-GB"/>
              </w:rPr>
            </w:pPr>
            <w:r w:rsidRPr="003071C2">
              <w:rPr>
                <w:iCs/>
                <w:sz w:val="14"/>
                <w:szCs w:val="14"/>
                <w:lang w:val="en-GB"/>
              </w:rPr>
              <w:t>92980</w:t>
            </w:r>
          </w:p>
        </w:tc>
      </w:tr>
      <w:tr w:rsidR="004A4983" w:rsidRPr="00C843EE" w14:paraId="1C719F59" w14:textId="77777777" w:rsidTr="001A6576">
        <w:trPr>
          <w:trHeight w:val="20"/>
        </w:trPr>
        <w:tc>
          <w:tcPr>
            <w:tcW w:w="9498" w:type="dxa"/>
            <w:tcMar>
              <w:left w:w="369" w:type="dxa"/>
            </w:tcMar>
            <w:vAlign w:val="center"/>
          </w:tcPr>
          <w:p w14:paraId="207AE724" w14:textId="77777777" w:rsidR="004A4983" w:rsidRPr="003071C2" w:rsidRDefault="004A4983" w:rsidP="007F01BD">
            <w:pPr>
              <w:jc w:val="both"/>
              <w:rPr>
                <w:iCs/>
                <w:sz w:val="14"/>
                <w:szCs w:val="14"/>
                <w:lang w:val="en-GB"/>
              </w:rPr>
            </w:pPr>
            <w:r w:rsidRPr="003071C2">
              <w:rPr>
                <w:iCs/>
                <w:sz w:val="14"/>
                <w:szCs w:val="14"/>
                <w:lang w:val="en-GB"/>
              </w:rPr>
              <w:t>Insert intracoronary stent</w:t>
            </w:r>
          </w:p>
        </w:tc>
        <w:tc>
          <w:tcPr>
            <w:tcW w:w="968" w:type="dxa"/>
          </w:tcPr>
          <w:p w14:paraId="38FB517B" w14:textId="77777777" w:rsidR="004A4983" w:rsidRPr="003071C2" w:rsidRDefault="004A4983" w:rsidP="004A4983">
            <w:pPr>
              <w:rPr>
                <w:sz w:val="14"/>
                <w:szCs w:val="14"/>
                <w:lang w:val="en-GB"/>
              </w:rPr>
            </w:pPr>
            <w:r w:rsidRPr="003071C2">
              <w:rPr>
                <w:iCs/>
                <w:sz w:val="14"/>
                <w:szCs w:val="14"/>
                <w:lang w:val="en-GB"/>
              </w:rPr>
              <w:t>92981</w:t>
            </w:r>
          </w:p>
        </w:tc>
      </w:tr>
      <w:tr w:rsidR="004A4983" w:rsidRPr="00C843EE" w14:paraId="72F965DF" w14:textId="77777777" w:rsidTr="001A6576">
        <w:trPr>
          <w:trHeight w:val="20"/>
        </w:trPr>
        <w:tc>
          <w:tcPr>
            <w:tcW w:w="9498" w:type="dxa"/>
            <w:tcMar>
              <w:left w:w="369" w:type="dxa"/>
            </w:tcMar>
            <w:vAlign w:val="center"/>
          </w:tcPr>
          <w:p w14:paraId="4DFACDA2" w14:textId="77777777" w:rsidR="004A4983" w:rsidRPr="003071C2" w:rsidRDefault="004A4983" w:rsidP="007F01BD">
            <w:pPr>
              <w:jc w:val="both"/>
              <w:rPr>
                <w:iCs/>
                <w:sz w:val="14"/>
                <w:szCs w:val="14"/>
                <w:lang w:val="en-GB"/>
              </w:rPr>
            </w:pPr>
            <w:r w:rsidRPr="003071C2">
              <w:rPr>
                <w:iCs/>
                <w:sz w:val="14"/>
                <w:szCs w:val="14"/>
                <w:lang w:val="en-GB"/>
              </w:rPr>
              <w:t>Coronary artery dilation</w:t>
            </w:r>
          </w:p>
        </w:tc>
        <w:tc>
          <w:tcPr>
            <w:tcW w:w="968" w:type="dxa"/>
          </w:tcPr>
          <w:p w14:paraId="4F6BBB33" w14:textId="77777777" w:rsidR="004A4983" w:rsidRPr="003071C2" w:rsidRDefault="004A4983" w:rsidP="004A4983">
            <w:pPr>
              <w:rPr>
                <w:sz w:val="14"/>
                <w:szCs w:val="14"/>
                <w:lang w:val="en-GB"/>
              </w:rPr>
            </w:pPr>
            <w:r w:rsidRPr="003071C2">
              <w:rPr>
                <w:iCs/>
                <w:sz w:val="14"/>
                <w:szCs w:val="14"/>
                <w:lang w:val="en-GB"/>
              </w:rPr>
              <w:t>92982</w:t>
            </w:r>
          </w:p>
        </w:tc>
      </w:tr>
      <w:tr w:rsidR="004A4983" w:rsidRPr="00C843EE" w14:paraId="49701D52" w14:textId="77777777" w:rsidTr="001A6576">
        <w:trPr>
          <w:trHeight w:val="20"/>
        </w:trPr>
        <w:tc>
          <w:tcPr>
            <w:tcW w:w="9498" w:type="dxa"/>
            <w:tcBorders>
              <w:bottom w:val="single" w:sz="4" w:space="0" w:color="auto"/>
            </w:tcBorders>
            <w:tcMar>
              <w:left w:w="369" w:type="dxa"/>
            </w:tcMar>
            <w:vAlign w:val="center"/>
          </w:tcPr>
          <w:p w14:paraId="64C60DC0" w14:textId="77777777" w:rsidR="004A4983" w:rsidRPr="003071C2" w:rsidRDefault="004A4983"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352E39E7" w14:textId="77777777" w:rsidR="004A4983" w:rsidRPr="003071C2" w:rsidRDefault="004A4983" w:rsidP="004A4983">
            <w:pPr>
              <w:rPr>
                <w:sz w:val="14"/>
                <w:szCs w:val="14"/>
                <w:lang w:val="en-GB"/>
              </w:rPr>
            </w:pPr>
            <w:r w:rsidRPr="003071C2">
              <w:rPr>
                <w:iCs/>
                <w:sz w:val="14"/>
                <w:szCs w:val="14"/>
                <w:lang w:val="en-GB"/>
              </w:rPr>
              <w:t>92984</w:t>
            </w:r>
          </w:p>
        </w:tc>
      </w:tr>
    </w:tbl>
    <w:p w14:paraId="5F1B2F95" w14:textId="77777777" w:rsidR="00634830" w:rsidRDefault="00634830" w:rsidP="002F3E5D">
      <w:pPr>
        <w:spacing w:after="200" w:line="276" w:lineRule="auto"/>
      </w:pPr>
    </w:p>
    <w:p w14:paraId="4B881601" w14:textId="32A1606E" w:rsidR="004A4983" w:rsidRDefault="004A4983">
      <w:pPr>
        <w:spacing w:after="200" w:line="276" w:lineRule="auto"/>
      </w:pPr>
      <w:r>
        <w:br w:type="page"/>
      </w:r>
    </w:p>
    <w:p w14:paraId="6A33BC62" w14:textId="361EE164" w:rsidR="007F01BD" w:rsidRPr="00CE5C16" w:rsidRDefault="007F01BD" w:rsidP="007F01BD">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w:t>
      </w:r>
      <w:r w:rsidR="002E3430">
        <w:rPr>
          <w:sz w:val="14"/>
          <w:szCs w:val="14"/>
        </w:rPr>
        <w:t xml:space="preserve">diagnoses, medications, </w:t>
      </w:r>
      <w:r w:rsidR="00D32BC5">
        <w:rPr>
          <w:sz w:val="14"/>
          <w:szCs w:val="14"/>
        </w:rPr>
        <w:t>and test</w:t>
      </w:r>
      <w:r w:rsidR="002E3430">
        <w:rPr>
          <w:sz w:val="14"/>
          <w:szCs w:val="14"/>
        </w:rPr>
        <w:t xml:space="preserve"> results i</w:t>
      </w:r>
      <w:r w:rsidR="00D32BC5">
        <w:rPr>
          <w:sz w:val="14"/>
          <w:szCs w:val="14"/>
        </w:rPr>
        <w:t xml:space="preserve">ndicative of </w:t>
      </w:r>
      <w:r w:rsidR="0064661D">
        <w:rPr>
          <w:sz w:val="14"/>
          <w:szCs w:val="14"/>
        </w:rPr>
        <w:t>hypertension</w:t>
      </w:r>
      <w:r>
        <w:rPr>
          <w:sz w:val="14"/>
          <w:szCs w:val="1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C46C7" w:rsidRPr="007300EF" w14:paraId="3D262A04" w14:textId="77777777" w:rsidTr="006E7DF4">
        <w:trPr>
          <w:trHeight w:val="20"/>
        </w:trPr>
        <w:tc>
          <w:tcPr>
            <w:tcW w:w="0" w:type="auto"/>
            <w:tcBorders>
              <w:top w:val="single" w:sz="4" w:space="0" w:color="auto"/>
              <w:bottom w:val="single" w:sz="4" w:space="0" w:color="auto"/>
            </w:tcBorders>
            <w:noWrap/>
            <w:vAlign w:val="center"/>
          </w:tcPr>
          <w:p w14:paraId="5DCEEB51" w14:textId="11C54072" w:rsidR="003C46C7" w:rsidRPr="004B661C" w:rsidRDefault="003C46C7" w:rsidP="003C46C7">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6D6E57AB" w14:textId="357F3C9D" w:rsidR="003C46C7" w:rsidRPr="004B661C" w:rsidRDefault="003C46C7" w:rsidP="003C46C7">
            <w:pPr>
              <w:rPr>
                <w:b/>
                <w:bCs/>
                <w:sz w:val="14"/>
                <w:szCs w:val="14"/>
                <w:lang w:val="en-GB"/>
              </w:rPr>
            </w:pPr>
            <w:r w:rsidRPr="004B661C">
              <w:rPr>
                <w:b/>
                <w:sz w:val="14"/>
                <w:szCs w:val="14"/>
                <w:lang w:val="en-GB"/>
              </w:rPr>
              <w:t>ICD10 code</w:t>
            </w:r>
          </w:p>
        </w:tc>
      </w:tr>
      <w:tr w:rsidR="009F0829" w:rsidRPr="007300EF" w14:paraId="6D9BFD60" w14:textId="77777777" w:rsidTr="006E7DF4">
        <w:trPr>
          <w:trHeight w:val="20"/>
        </w:trPr>
        <w:tc>
          <w:tcPr>
            <w:tcW w:w="0" w:type="auto"/>
            <w:vAlign w:val="center"/>
          </w:tcPr>
          <w:p w14:paraId="7B05291B" w14:textId="0CAAFAA0" w:rsidR="009F0829" w:rsidRPr="007F01BD" w:rsidRDefault="009F0829" w:rsidP="007F01BD">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44A9DFE" w14:textId="4427352B" w:rsidR="009F0829" w:rsidRPr="007300EF" w:rsidRDefault="009F0829" w:rsidP="007F01BD">
            <w:pPr>
              <w:rPr>
                <w:sz w:val="14"/>
                <w:szCs w:val="14"/>
                <w:lang w:val="en-GB"/>
              </w:rPr>
            </w:pPr>
            <w:r w:rsidRPr="007F01BD">
              <w:rPr>
                <w:sz w:val="14"/>
                <w:szCs w:val="14"/>
                <w:lang w:val="en-GB"/>
              </w:rPr>
              <w:t>I10</w:t>
            </w:r>
          </w:p>
        </w:tc>
      </w:tr>
      <w:tr w:rsidR="009F0829" w:rsidRPr="007300EF" w14:paraId="7FF01FF7" w14:textId="77777777" w:rsidTr="0094597B">
        <w:trPr>
          <w:trHeight w:val="20"/>
        </w:trPr>
        <w:tc>
          <w:tcPr>
            <w:tcW w:w="0" w:type="auto"/>
            <w:tcMar>
              <w:left w:w="215" w:type="dxa"/>
            </w:tcMar>
            <w:vAlign w:val="center"/>
          </w:tcPr>
          <w:p w14:paraId="14543F7E" w14:textId="31B60185" w:rsidR="009F0829" w:rsidRPr="007300EF" w:rsidRDefault="009F0829" w:rsidP="007F01BD">
            <w:pPr>
              <w:rPr>
                <w:sz w:val="14"/>
                <w:szCs w:val="14"/>
                <w:lang w:val="en-GB"/>
              </w:rPr>
            </w:pPr>
            <w:r w:rsidRPr="007F01BD">
              <w:rPr>
                <w:sz w:val="14"/>
                <w:szCs w:val="14"/>
                <w:lang w:val="en-GB"/>
              </w:rPr>
              <w:t>Hypertensive heart disease</w:t>
            </w:r>
          </w:p>
        </w:tc>
        <w:tc>
          <w:tcPr>
            <w:tcW w:w="0" w:type="auto"/>
            <w:vAlign w:val="center"/>
          </w:tcPr>
          <w:p w14:paraId="50E86ED1" w14:textId="3E6B72EC" w:rsidR="009F0829" w:rsidRPr="007300EF" w:rsidRDefault="009F0829" w:rsidP="007F01BD">
            <w:pPr>
              <w:rPr>
                <w:sz w:val="14"/>
                <w:szCs w:val="14"/>
                <w:lang w:val="en-GB"/>
              </w:rPr>
            </w:pPr>
            <w:r w:rsidRPr="007F01BD">
              <w:rPr>
                <w:sz w:val="14"/>
                <w:szCs w:val="14"/>
                <w:lang w:val="en-GB"/>
              </w:rPr>
              <w:t>I11</w:t>
            </w:r>
          </w:p>
        </w:tc>
      </w:tr>
      <w:tr w:rsidR="009F0829" w:rsidRPr="007300EF" w14:paraId="68EE5EA3" w14:textId="77777777" w:rsidTr="0094597B">
        <w:trPr>
          <w:trHeight w:val="20"/>
        </w:trPr>
        <w:tc>
          <w:tcPr>
            <w:tcW w:w="0" w:type="auto"/>
            <w:tcMar>
              <w:left w:w="215" w:type="dxa"/>
            </w:tcMar>
            <w:vAlign w:val="center"/>
          </w:tcPr>
          <w:p w14:paraId="3A0730FB" w14:textId="19EB53E8" w:rsidR="009F0829" w:rsidRPr="007F01BD" w:rsidRDefault="009F0829" w:rsidP="007F01BD">
            <w:pPr>
              <w:rPr>
                <w:sz w:val="14"/>
                <w:szCs w:val="14"/>
                <w:lang w:val="en-GB"/>
              </w:rPr>
            </w:pPr>
            <w:r w:rsidRPr="007F01BD">
              <w:rPr>
                <w:sz w:val="14"/>
                <w:szCs w:val="14"/>
                <w:lang w:val="en-GB"/>
              </w:rPr>
              <w:t>Hypertensive renal disease</w:t>
            </w:r>
          </w:p>
        </w:tc>
        <w:tc>
          <w:tcPr>
            <w:tcW w:w="0" w:type="auto"/>
            <w:vAlign w:val="center"/>
          </w:tcPr>
          <w:p w14:paraId="25A93F4E" w14:textId="3B2493A3" w:rsidR="009F0829" w:rsidRPr="007300EF" w:rsidRDefault="009F0829" w:rsidP="007F01BD">
            <w:pPr>
              <w:rPr>
                <w:sz w:val="14"/>
                <w:szCs w:val="14"/>
                <w:lang w:val="en-GB"/>
              </w:rPr>
            </w:pPr>
            <w:r w:rsidRPr="007F01BD">
              <w:rPr>
                <w:sz w:val="14"/>
                <w:szCs w:val="14"/>
                <w:lang w:val="en-GB"/>
              </w:rPr>
              <w:t>I12</w:t>
            </w:r>
          </w:p>
        </w:tc>
      </w:tr>
      <w:tr w:rsidR="009F0829" w:rsidRPr="007300EF" w14:paraId="272555DA" w14:textId="77777777" w:rsidTr="0094597B">
        <w:trPr>
          <w:trHeight w:val="20"/>
        </w:trPr>
        <w:tc>
          <w:tcPr>
            <w:tcW w:w="0" w:type="auto"/>
            <w:tcMar>
              <w:left w:w="215" w:type="dxa"/>
            </w:tcMar>
            <w:vAlign w:val="center"/>
          </w:tcPr>
          <w:p w14:paraId="1BB1821C" w14:textId="2628DF2D" w:rsidR="009F0829" w:rsidRPr="007F01BD" w:rsidRDefault="009F0829" w:rsidP="007F01BD">
            <w:pPr>
              <w:rPr>
                <w:sz w:val="14"/>
                <w:szCs w:val="14"/>
                <w:lang w:val="en-GB"/>
              </w:rPr>
            </w:pPr>
            <w:r w:rsidRPr="007F01BD">
              <w:rPr>
                <w:sz w:val="14"/>
                <w:szCs w:val="14"/>
                <w:lang w:val="en-GB"/>
              </w:rPr>
              <w:t>Hypertensive heart and renal disease</w:t>
            </w:r>
          </w:p>
        </w:tc>
        <w:tc>
          <w:tcPr>
            <w:tcW w:w="0" w:type="auto"/>
            <w:vAlign w:val="center"/>
          </w:tcPr>
          <w:p w14:paraId="4062BE25" w14:textId="0540AE22" w:rsidR="009F0829" w:rsidRPr="007300EF" w:rsidRDefault="009F0829" w:rsidP="007F01BD">
            <w:pPr>
              <w:rPr>
                <w:sz w:val="14"/>
                <w:szCs w:val="14"/>
                <w:lang w:val="en-GB"/>
              </w:rPr>
            </w:pPr>
            <w:r w:rsidRPr="007F01BD">
              <w:rPr>
                <w:sz w:val="14"/>
                <w:szCs w:val="14"/>
                <w:lang w:val="en-GB"/>
              </w:rPr>
              <w:t>I13</w:t>
            </w:r>
          </w:p>
        </w:tc>
      </w:tr>
      <w:tr w:rsidR="009F0829" w:rsidRPr="007300EF" w14:paraId="095A411A" w14:textId="77777777" w:rsidTr="0094597B">
        <w:trPr>
          <w:trHeight w:val="20"/>
        </w:trPr>
        <w:tc>
          <w:tcPr>
            <w:tcW w:w="0" w:type="auto"/>
            <w:tcMar>
              <w:left w:w="215" w:type="dxa"/>
            </w:tcMar>
            <w:vAlign w:val="center"/>
          </w:tcPr>
          <w:p w14:paraId="5E5B5FD0" w14:textId="35999A57" w:rsidR="009F0829" w:rsidRPr="007300EF" w:rsidRDefault="009F0829" w:rsidP="007F01BD">
            <w:pPr>
              <w:rPr>
                <w:sz w:val="14"/>
                <w:szCs w:val="14"/>
                <w:lang w:val="en-GB"/>
              </w:rPr>
            </w:pPr>
            <w:r w:rsidRPr="007F01BD">
              <w:rPr>
                <w:sz w:val="14"/>
                <w:szCs w:val="14"/>
                <w:lang w:val="en-GB"/>
              </w:rPr>
              <w:t>Secondary hypertension</w:t>
            </w:r>
          </w:p>
        </w:tc>
        <w:tc>
          <w:tcPr>
            <w:tcW w:w="0" w:type="auto"/>
            <w:vAlign w:val="center"/>
          </w:tcPr>
          <w:p w14:paraId="72CEFA03" w14:textId="1941E214" w:rsidR="009F0829" w:rsidRPr="007300EF" w:rsidRDefault="009F0829" w:rsidP="007F01BD">
            <w:pPr>
              <w:rPr>
                <w:sz w:val="14"/>
                <w:szCs w:val="14"/>
                <w:lang w:val="en-GB"/>
              </w:rPr>
            </w:pPr>
            <w:r>
              <w:rPr>
                <w:sz w:val="14"/>
                <w:szCs w:val="14"/>
                <w:lang w:val="en-GB"/>
              </w:rPr>
              <w:t>I15</w:t>
            </w:r>
          </w:p>
        </w:tc>
      </w:tr>
      <w:tr w:rsidR="009F0829" w:rsidRPr="007300EF" w14:paraId="7BE54177" w14:textId="77777777" w:rsidTr="0094597B">
        <w:trPr>
          <w:trHeight w:val="20"/>
        </w:trPr>
        <w:tc>
          <w:tcPr>
            <w:tcW w:w="0" w:type="auto"/>
            <w:tcMar>
              <w:left w:w="215" w:type="dxa"/>
            </w:tcMar>
            <w:vAlign w:val="center"/>
          </w:tcPr>
          <w:p w14:paraId="6680273C" w14:textId="0CEFF052" w:rsidR="009F0829" w:rsidRPr="007300EF" w:rsidRDefault="009F0829" w:rsidP="007F01BD">
            <w:pPr>
              <w:rPr>
                <w:sz w:val="14"/>
                <w:szCs w:val="14"/>
                <w:lang w:val="en-GB"/>
              </w:rPr>
            </w:pPr>
            <w:r w:rsidRPr="0094597B">
              <w:rPr>
                <w:sz w:val="14"/>
                <w:szCs w:val="14"/>
                <w:lang w:val="en-GB"/>
              </w:rPr>
              <w:t>Hypertensive retinopathy</w:t>
            </w:r>
          </w:p>
        </w:tc>
        <w:tc>
          <w:tcPr>
            <w:tcW w:w="0" w:type="auto"/>
            <w:vAlign w:val="center"/>
          </w:tcPr>
          <w:p w14:paraId="61790C99" w14:textId="684EF485" w:rsidR="009F0829" w:rsidRPr="007300EF" w:rsidRDefault="009F0829" w:rsidP="007F01BD">
            <w:pPr>
              <w:rPr>
                <w:sz w:val="14"/>
                <w:szCs w:val="14"/>
                <w:lang w:val="en-GB"/>
              </w:rPr>
            </w:pPr>
            <w:r w:rsidRPr="0094597B">
              <w:rPr>
                <w:sz w:val="14"/>
                <w:szCs w:val="14"/>
                <w:lang w:val="en-GB"/>
              </w:rPr>
              <w:t>H35.0</w:t>
            </w:r>
          </w:p>
        </w:tc>
      </w:tr>
      <w:tr w:rsidR="009F0829" w:rsidRPr="007300EF" w14:paraId="0B5E72BB" w14:textId="77777777" w:rsidTr="003C46C7">
        <w:trPr>
          <w:trHeight w:val="20"/>
        </w:trPr>
        <w:tc>
          <w:tcPr>
            <w:tcW w:w="0" w:type="auto"/>
            <w:tcBorders>
              <w:bottom w:val="single" w:sz="4" w:space="0" w:color="auto"/>
            </w:tcBorders>
            <w:tcMar>
              <w:left w:w="215" w:type="dxa"/>
            </w:tcMar>
            <w:vAlign w:val="center"/>
          </w:tcPr>
          <w:p w14:paraId="250D640C" w14:textId="440524FA" w:rsidR="009F0829" w:rsidRPr="007300EF" w:rsidRDefault="009F0829" w:rsidP="007F01BD">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31E3CDE4" w14:textId="501BF0BB" w:rsidR="009F0829" w:rsidRPr="007300EF" w:rsidRDefault="009F0829" w:rsidP="007F01BD">
            <w:pPr>
              <w:rPr>
                <w:sz w:val="14"/>
                <w:szCs w:val="14"/>
                <w:lang w:val="en-GB"/>
              </w:rPr>
            </w:pPr>
            <w:r w:rsidRPr="0094597B">
              <w:rPr>
                <w:sz w:val="14"/>
                <w:szCs w:val="14"/>
                <w:lang w:val="en-GB"/>
              </w:rPr>
              <w:t>I67.4</w:t>
            </w:r>
          </w:p>
        </w:tc>
      </w:tr>
      <w:tr w:rsidR="009F0829" w:rsidRPr="007300EF" w14:paraId="5C264CE0" w14:textId="77777777" w:rsidTr="003C46C7">
        <w:trPr>
          <w:trHeight w:val="20"/>
        </w:trPr>
        <w:tc>
          <w:tcPr>
            <w:tcW w:w="0" w:type="auto"/>
            <w:tcBorders>
              <w:top w:val="single" w:sz="4" w:space="0" w:color="auto"/>
              <w:bottom w:val="single" w:sz="4" w:space="0" w:color="auto"/>
            </w:tcBorders>
            <w:tcMar>
              <w:left w:w="108" w:type="dxa"/>
            </w:tcMar>
            <w:vAlign w:val="center"/>
          </w:tcPr>
          <w:p w14:paraId="7D1809DF" w14:textId="10E89E6D" w:rsidR="009F0829" w:rsidRPr="004B661C" w:rsidRDefault="003C46C7" w:rsidP="003C46C7">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094FF994" w14:textId="659377D3" w:rsidR="009F0829" w:rsidRPr="004B661C" w:rsidRDefault="003C46C7" w:rsidP="007F01BD">
            <w:pPr>
              <w:rPr>
                <w:b/>
                <w:sz w:val="14"/>
                <w:szCs w:val="14"/>
                <w:lang w:val="en-GB"/>
              </w:rPr>
            </w:pPr>
            <w:r w:rsidRPr="004B661C">
              <w:rPr>
                <w:b/>
                <w:sz w:val="14"/>
                <w:szCs w:val="14"/>
                <w:lang w:val="en-GB"/>
              </w:rPr>
              <w:t>ATC code</w:t>
            </w:r>
          </w:p>
        </w:tc>
      </w:tr>
      <w:tr w:rsidR="009F0829" w:rsidRPr="007300EF" w14:paraId="382DE06E" w14:textId="77777777" w:rsidTr="003C46C7">
        <w:trPr>
          <w:trHeight w:val="20"/>
        </w:trPr>
        <w:tc>
          <w:tcPr>
            <w:tcW w:w="0" w:type="auto"/>
            <w:tcBorders>
              <w:top w:val="single" w:sz="4" w:space="0" w:color="auto"/>
            </w:tcBorders>
            <w:tcMar>
              <w:left w:w="215" w:type="dxa"/>
            </w:tcMar>
            <w:vAlign w:val="center"/>
          </w:tcPr>
          <w:p w14:paraId="41642DAD" w14:textId="014E40D5" w:rsidR="009F0829" w:rsidRPr="007300EF" w:rsidRDefault="009F0829" w:rsidP="007F01BD">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179E8A57" w14:textId="20B24720" w:rsidR="009F0829" w:rsidRPr="007300EF" w:rsidRDefault="009F0829" w:rsidP="007F01BD">
            <w:pPr>
              <w:rPr>
                <w:sz w:val="14"/>
                <w:szCs w:val="14"/>
                <w:lang w:val="en-GB"/>
              </w:rPr>
            </w:pPr>
            <w:r w:rsidRPr="0094597B">
              <w:rPr>
                <w:sz w:val="14"/>
                <w:szCs w:val="14"/>
                <w:lang w:val="en-GB"/>
              </w:rPr>
              <w:t>C03A</w:t>
            </w:r>
          </w:p>
        </w:tc>
      </w:tr>
      <w:tr w:rsidR="009F0829" w:rsidRPr="007300EF" w14:paraId="4EF8067C" w14:textId="77777777" w:rsidTr="0094597B">
        <w:trPr>
          <w:trHeight w:val="20"/>
        </w:trPr>
        <w:tc>
          <w:tcPr>
            <w:tcW w:w="0" w:type="auto"/>
            <w:tcMar>
              <w:left w:w="215" w:type="dxa"/>
            </w:tcMar>
            <w:vAlign w:val="center"/>
          </w:tcPr>
          <w:p w14:paraId="5307B7F9" w14:textId="754A66CD" w:rsidR="009F0829" w:rsidRPr="007300EF" w:rsidRDefault="009F0829" w:rsidP="007F01BD">
            <w:pPr>
              <w:rPr>
                <w:sz w:val="14"/>
                <w:szCs w:val="14"/>
                <w:lang w:val="en-GB"/>
              </w:rPr>
            </w:pPr>
            <w:r w:rsidRPr="0094597B">
              <w:rPr>
                <w:sz w:val="14"/>
                <w:szCs w:val="14"/>
                <w:lang w:val="en-GB"/>
              </w:rPr>
              <w:t>Low-ceiling diuretics (non-thiazides)</w:t>
            </w:r>
          </w:p>
        </w:tc>
        <w:tc>
          <w:tcPr>
            <w:tcW w:w="0" w:type="auto"/>
            <w:vAlign w:val="center"/>
          </w:tcPr>
          <w:p w14:paraId="5B07A2A9" w14:textId="4309CAE5" w:rsidR="009F0829" w:rsidRPr="007300EF" w:rsidRDefault="009F0829" w:rsidP="007F01BD">
            <w:pPr>
              <w:rPr>
                <w:sz w:val="14"/>
                <w:szCs w:val="14"/>
                <w:lang w:val="en-GB"/>
              </w:rPr>
            </w:pPr>
            <w:r w:rsidRPr="0094597B">
              <w:rPr>
                <w:sz w:val="14"/>
                <w:szCs w:val="14"/>
                <w:lang w:val="en-GB"/>
              </w:rPr>
              <w:t>C03B</w:t>
            </w:r>
          </w:p>
        </w:tc>
      </w:tr>
      <w:tr w:rsidR="009F0829" w:rsidRPr="007300EF" w14:paraId="46F2F0FE" w14:textId="77777777" w:rsidTr="0094597B">
        <w:trPr>
          <w:trHeight w:val="20"/>
        </w:trPr>
        <w:tc>
          <w:tcPr>
            <w:tcW w:w="0" w:type="auto"/>
            <w:tcMar>
              <w:left w:w="215" w:type="dxa"/>
            </w:tcMar>
            <w:vAlign w:val="center"/>
          </w:tcPr>
          <w:p w14:paraId="1C1D9BC4" w14:textId="73DC87B8" w:rsidR="009F0829" w:rsidRPr="007300EF" w:rsidRDefault="009F0829" w:rsidP="0094597B">
            <w:pPr>
              <w:rPr>
                <w:sz w:val="14"/>
                <w:szCs w:val="14"/>
                <w:lang w:val="en-GB"/>
              </w:rPr>
            </w:pPr>
            <w:r w:rsidRPr="0094597B">
              <w:rPr>
                <w:sz w:val="14"/>
                <w:szCs w:val="14"/>
                <w:lang w:val="en-GB"/>
              </w:rPr>
              <w:t>Low-ceiling diuretics in combination with potassium-sparing agents</w:t>
            </w:r>
          </w:p>
        </w:tc>
        <w:tc>
          <w:tcPr>
            <w:tcW w:w="0" w:type="auto"/>
            <w:vAlign w:val="center"/>
          </w:tcPr>
          <w:p w14:paraId="4C251DBE" w14:textId="5961CFFC" w:rsidR="009F0829" w:rsidRPr="007300EF" w:rsidRDefault="009F0829" w:rsidP="0094597B">
            <w:pPr>
              <w:rPr>
                <w:sz w:val="14"/>
                <w:szCs w:val="14"/>
                <w:lang w:val="en-GB"/>
              </w:rPr>
            </w:pPr>
            <w:r w:rsidRPr="0094597B">
              <w:rPr>
                <w:sz w:val="14"/>
                <w:szCs w:val="14"/>
                <w:lang w:val="en-GB"/>
              </w:rPr>
              <w:t>C03EA</w:t>
            </w:r>
          </w:p>
        </w:tc>
      </w:tr>
      <w:tr w:rsidR="009F0829" w:rsidRPr="007300EF" w14:paraId="325FD70D" w14:textId="77777777" w:rsidTr="0094597B">
        <w:trPr>
          <w:trHeight w:val="20"/>
        </w:trPr>
        <w:tc>
          <w:tcPr>
            <w:tcW w:w="0" w:type="auto"/>
            <w:tcMar>
              <w:left w:w="215" w:type="dxa"/>
            </w:tcMar>
            <w:vAlign w:val="center"/>
          </w:tcPr>
          <w:p w14:paraId="71141A7C" w14:textId="2BF8050D" w:rsidR="009F0829" w:rsidRPr="007300EF" w:rsidRDefault="009F0829" w:rsidP="0094597B">
            <w:pPr>
              <w:rPr>
                <w:sz w:val="14"/>
                <w:szCs w:val="14"/>
                <w:lang w:val="en-GB"/>
              </w:rPr>
            </w:pPr>
            <w:r w:rsidRPr="0094597B">
              <w:rPr>
                <w:sz w:val="14"/>
                <w:szCs w:val="14"/>
                <w:lang w:val="en-GB"/>
              </w:rPr>
              <w:t>Beta-blockers combined with thiazides</w:t>
            </w:r>
          </w:p>
        </w:tc>
        <w:tc>
          <w:tcPr>
            <w:tcW w:w="0" w:type="auto"/>
            <w:vAlign w:val="center"/>
          </w:tcPr>
          <w:p w14:paraId="29E7882C" w14:textId="3BECB712" w:rsidR="009F0829" w:rsidRPr="007300EF" w:rsidRDefault="009F0829" w:rsidP="0094597B">
            <w:pPr>
              <w:rPr>
                <w:sz w:val="14"/>
                <w:szCs w:val="14"/>
                <w:lang w:val="en-GB"/>
              </w:rPr>
            </w:pPr>
            <w:r w:rsidRPr="0094597B">
              <w:rPr>
                <w:sz w:val="14"/>
                <w:szCs w:val="14"/>
                <w:lang w:val="en-GB"/>
              </w:rPr>
              <w:t>C07B</w:t>
            </w:r>
          </w:p>
        </w:tc>
      </w:tr>
      <w:tr w:rsidR="009F0829" w:rsidRPr="007300EF" w14:paraId="47D9E84E" w14:textId="77777777" w:rsidTr="0094597B">
        <w:trPr>
          <w:trHeight w:val="20"/>
        </w:trPr>
        <w:tc>
          <w:tcPr>
            <w:tcW w:w="0" w:type="auto"/>
            <w:tcMar>
              <w:left w:w="215" w:type="dxa"/>
            </w:tcMar>
            <w:vAlign w:val="center"/>
          </w:tcPr>
          <w:p w14:paraId="21C9EA1D" w14:textId="31F8D7C3" w:rsidR="009F0829" w:rsidRPr="0094597B" w:rsidRDefault="009F0829" w:rsidP="0094597B">
            <w:pPr>
              <w:rPr>
                <w:sz w:val="14"/>
                <w:szCs w:val="14"/>
                <w:lang w:val="en-GB"/>
              </w:rPr>
            </w:pPr>
            <w:r w:rsidRPr="0094597B">
              <w:rPr>
                <w:sz w:val="14"/>
                <w:szCs w:val="14"/>
                <w:lang w:val="en-GB"/>
              </w:rPr>
              <w:t>Beta-blockers with "other" diuretics</w:t>
            </w:r>
          </w:p>
        </w:tc>
        <w:tc>
          <w:tcPr>
            <w:tcW w:w="0" w:type="auto"/>
            <w:vAlign w:val="center"/>
          </w:tcPr>
          <w:p w14:paraId="271ABD39" w14:textId="6F87B82E" w:rsidR="009F0829" w:rsidRPr="007300EF" w:rsidRDefault="009F0829" w:rsidP="0094597B">
            <w:pPr>
              <w:rPr>
                <w:sz w:val="14"/>
                <w:szCs w:val="14"/>
                <w:lang w:val="en-GB"/>
              </w:rPr>
            </w:pPr>
            <w:r w:rsidRPr="0094597B">
              <w:rPr>
                <w:sz w:val="14"/>
                <w:szCs w:val="14"/>
                <w:lang w:val="en-GB"/>
              </w:rPr>
              <w:t>C07C</w:t>
            </w:r>
          </w:p>
        </w:tc>
      </w:tr>
      <w:tr w:rsidR="009F0829" w:rsidRPr="007300EF" w14:paraId="3E0A93AE" w14:textId="77777777" w:rsidTr="0094597B">
        <w:trPr>
          <w:trHeight w:val="20"/>
        </w:trPr>
        <w:tc>
          <w:tcPr>
            <w:tcW w:w="0" w:type="auto"/>
            <w:tcMar>
              <w:left w:w="215" w:type="dxa"/>
            </w:tcMar>
            <w:vAlign w:val="center"/>
          </w:tcPr>
          <w:p w14:paraId="0DB1E5CF" w14:textId="690AD85B" w:rsidR="009F0829" w:rsidRPr="0094597B" w:rsidRDefault="003C46C7" w:rsidP="0094597B">
            <w:pPr>
              <w:rPr>
                <w:sz w:val="14"/>
                <w:szCs w:val="14"/>
                <w:lang w:val="en-GB"/>
              </w:rPr>
            </w:pPr>
            <w:r>
              <w:rPr>
                <w:sz w:val="14"/>
                <w:szCs w:val="14"/>
                <w:lang w:val="en-GB"/>
              </w:rPr>
              <w:t>B</w:t>
            </w:r>
            <w:r w:rsidR="009F0829" w:rsidRPr="0094597B">
              <w:rPr>
                <w:sz w:val="14"/>
                <w:szCs w:val="14"/>
                <w:lang w:val="en-GB"/>
              </w:rPr>
              <w:t>eta-blockers with thiazide diuretic with "other" diuretics</w:t>
            </w:r>
          </w:p>
        </w:tc>
        <w:tc>
          <w:tcPr>
            <w:tcW w:w="0" w:type="auto"/>
            <w:vAlign w:val="center"/>
          </w:tcPr>
          <w:p w14:paraId="6B412A8F" w14:textId="0677D697" w:rsidR="009F0829" w:rsidRPr="007300EF" w:rsidRDefault="009F0829" w:rsidP="0094597B">
            <w:pPr>
              <w:rPr>
                <w:sz w:val="14"/>
                <w:szCs w:val="14"/>
                <w:lang w:val="en-GB"/>
              </w:rPr>
            </w:pPr>
            <w:r w:rsidRPr="0094597B">
              <w:rPr>
                <w:sz w:val="14"/>
                <w:szCs w:val="14"/>
                <w:lang w:val="en-GB"/>
              </w:rPr>
              <w:t>C07D</w:t>
            </w:r>
          </w:p>
        </w:tc>
      </w:tr>
      <w:tr w:rsidR="009F0829" w:rsidRPr="007300EF" w14:paraId="00DA6F9A" w14:textId="77777777" w:rsidTr="0094597B">
        <w:trPr>
          <w:trHeight w:val="20"/>
        </w:trPr>
        <w:tc>
          <w:tcPr>
            <w:tcW w:w="0" w:type="auto"/>
            <w:tcMar>
              <w:left w:w="215" w:type="dxa"/>
            </w:tcMar>
            <w:vAlign w:val="center"/>
          </w:tcPr>
          <w:p w14:paraId="36D04B0F" w14:textId="6035A31D" w:rsidR="009F0829" w:rsidRPr="0094597B" w:rsidRDefault="009F0829" w:rsidP="0094597B">
            <w:pPr>
              <w:rPr>
                <w:sz w:val="14"/>
                <w:szCs w:val="14"/>
                <w:lang w:val="en-GB"/>
              </w:rPr>
            </w:pPr>
            <w:r w:rsidRPr="0094597B">
              <w:rPr>
                <w:sz w:val="14"/>
                <w:szCs w:val="14"/>
                <w:lang w:val="en-GB"/>
              </w:rPr>
              <w:t>Calcium channel blockers in combination with diuretics</w:t>
            </w:r>
          </w:p>
        </w:tc>
        <w:tc>
          <w:tcPr>
            <w:tcW w:w="0" w:type="auto"/>
            <w:vAlign w:val="center"/>
          </w:tcPr>
          <w:p w14:paraId="73258133" w14:textId="2DFB2645" w:rsidR="009F0829" w:rsidRPr="0094597B" w:rsidRDefault="009F0829" w:rsidP="0094597B">
            <w:pPr>
              <w:rPr>
                <w:sz w:val="14"/>
                <w:szCs w:val="14"/>
                <w:lang w:val="en-GB"/>
              </w:rPr>
            </w:pPr>
            <w:r w:rsidRPr="0094597B">
              <w:rPr>
                <w:sz w:val="14"/>
                <w:szCs w:val="14"/>
                <w:lang w:val="en-GB"/>
              </w:rPr>
              <w:t>C08G</w:t>
            </w:r>
          </w:p>
        </w:tc>
      </w:tr>
      <w:tr w:rsidR="009F0829" w:rsidRPr="007300EF" w14:paraId="1AC2FA7D" w14:textId="77777777" w:rsidTr="0094597B">
        <w:trPr>
          <w:trHeight w:val="20"/>
        </w:trPr>
        <w:tc>
          <w:tcPr>
            <w:tcW w:w="0" w:type="auto"/>
            <w:tcMar>
              <w:left w:w="215" w:type="dxa"/>
            </w:tcMar>
            <w:vAlign w:val="center"/>
          </w:tcPr>
          <w:p w14:paraId="56F813FA" w14:textId="0854AA58" w:rsidR="009F0829" w:rsidRPr="007300EF" w:rsidRDefault="009F0829" w:rsidP="0094597B">
            <w:pPr>
              <w:jc w:val="both"/>
              <w:rPr>
                <w:sz w:val="14"/>
                <w:szCs w:val="14"/>
                <w:lang w:val="en-GB"/>
              </w:rPr>
            </w:pPr>
            <w:r w:rsidRPr="0094597B">
              <w:rPr>
                <w:sz w:val="14"/>
                <w:szCs w:val="14"/>
                <w:lang w:val="en-GB"/>
              </w:rPr>
              <w:t xml:space="preserve">ACE-inhibitors with diuretics </w:t>
            </w:r>
          </w:p>
        </w:tc>
        <w:tc>
          <w:tcPr>
            <w:tcW w:w="0" w:type="auto"/>
            <w:vAlign w:val="center"/>
          </w:tcPr>
          <w:p w14:paraId="110F808A" w14:textId="28AC71FC" w:rsidR="009F0829" w:rsidRPr="007300EF" w:rsidRDefault="009F0829" w:rsidP="0094597B">
            <w:pPr>
              <w:rPr>
                <w:sz w:val="14"/>
                <w:szCs w:val="14"/>
                <w:lang w:val="en-GB"/>
              </w:rPr>
            </w:pPr>
            <w:r w:rsidRPr="0094597B">
              <w:rPr>
                <w:sz w:val="14"/>
                <w:szCs w:val="14"/>
                <w:lang w:val="en-GB"/>
              </w:rPr>
              <w:t>C09BA</w:t>
            </w:r>
          </w:p>
        </w:tc>
      </w:tr>
      <w:tr w:rsidR="009F0829" w:rsidRPr="007300EF" w14:paraId="1C4B9191" w14:textId="77777777" w:rsidTr="0094597B">
        <w:trPr>
          <w:trHeight w:val="20"/>
        </w:trPr>
        <w:tc>
          <w:tcPr>
            <w:tcW w:w="0" w:type="auto"/>
            <w:tcMar>
              <w:left w:w="215" w:type="dxa"/>
            </w:tcMar>
            <w:vAlign w:val="center"/>
          </w:tcPr>
          <w:p w14:paraId="45104468" w14:textId="736FADB7" w:rsidR="009F0829" w:rsidRPr="007300EF" w:rsidRDefault="009F0829" w:rsidP="0094597B">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26C986F8" w14:textId="318B3B39" w:rsidR="009F0829" w:rsidRPr="007300EF" w:rsidRDefault="009F0829" w:rsidP="0094597B">
            <w:pPr>
              <w:rPr>
                <w:sz w:val="14"/>
                <w:szCs w:val="14"/>
                <w:lang w:val="en-GB"/>
              </w:rPr>
            </w:pPr>
            <w:r w:rsidRPr="0094597B">
              <w:rPr>
                <w:sz w:val="14"/>
                <w:szCs w:val="14"/>
                <w:lang w:val="en-GB"/>
              </w:rPr>
              <w:t>C09DA</w:t>
            </w:r>
          </w:p>
        </w:tc>
      </w:tr>
      <w:tr w:rsidR="009F0829" w:rsidRPr="007300EF" w14:paraId="1CAC4C6A" w14:textId="77777777" w:rsidTr="0094597B">
        <w:trPr>
          <w:trHeight w:val="20"/>
        </w:trPr>
        <w:tc>
          <w:tcPr>
            <w:tcW w:w="0" w:type="auto"/>
            <w:tcMar>
              <w:left w:w="215" w:type="dxa"/>
            </w:tcMar>
            <w:vAlign w:val="center"/>
          </w:tcPr>
          <w:p w14:paraId="1A1C275E" w14:textId="5B749DD0" w:rsidR="009F0829" w:rsidRPr="0094597B" w:rsidRDefault="009F0829" w:rsidP="0094597B">
            <w:pPr>
              <w:jc w:val="both"/>
              <w:rPr>
                <w:sz w:val="14"/>
                <w:szCs w:val="14"/>
                <w:lang w:val="en-GB"/>
              </w:rPr>
            </w:pPr>
            <w:r w:rsidRPr="0094597B">
              <w:rPr>
                <w:sz w:val="14"/>
                <w:szCs w:val="14"/>
                <w:lang w:val="en-GB"/>
              </w:rPr>
              <w:t>Valsartan + amlodipine + hydrochlorothiazide</w:t>
            </w:r>
          </w:p>
        </w:tc>
        <w:tc>
          <w:tcPr>
            <w:tcW w:w="0" w:type="auto"/>
            <w:vAlign w:val="center"/>
          </w:tcPr>
          <w:p w14:paraId="51E015AC" w14:textId="23D71320" w:rsidR="009F0829" w:rsidRPr="007300EF" w:rsidRDefault="009F0829" w:rsidP="0094597B">
            <w:pPr>
              <w:rPr>
                <w:sz w:val="14"/>
                <w:szCs w:val="14"/>
                <w:lang w:val="en-GB"/>
              </w:rPr>
            </w:pPr>
            <w:r w:rsidRPr="0094597B">
              <w:rPr>
                <w:sz w:val="14"/>
                <w:szCs w:val="14"/>
                <w:lang w:val="en-GB"/>
              </w:rPr>
              <w:t>C09DX01</w:t>
            </w:r>
          </w:p>
        </w:tc>
      </w:tr>
      <w:tr w:rsidR="009F0829" w:rsidRPr="007300EF" w14:paraId="481A8B12" w14:textId="77777777" w:rsidTr="0094597B">
        <w:trPr>
          <w:trHeight w:val="20"/>
        </w:trPr>
        <w:tc>
          <w:tcPr>
            <w:tcW w:w="0" w:type="auto"/>
            <w:tcMar>
              <w:left w:w="215" w:type="dxa"/>
            </w:tcMar>
            <w:vAlign w:val="center"/>
          </w:tcPr>
          <w:p w14:paraId="18FC4BB0" w14:textId="0F4DB864" w:rsidR="009F0829" w:rsidRPr="0094597B" w:rsidRDefault="009F0829" w:rsidP="0094597B">
            <w:pPr>
              <w:jc w:val="both"/>
              <w:rPr>
                <w:sz w:val="14"/>
                <w:szCs w:val="14"/>
                <w:lang w:val="en-GB"/>
              </w:rPr>
            </w:pPr>
            <w:r w:rsidRPr="0094597B">
              <w:rPr>
                <w:sz w:val="14"/>
                <w:szCs w:val="14"/>
                <w:lang w:val="en-GB"/>
              </w:rPr>
              <w:t>Olmesartan + amlodipine + hydrochlorothiazide</w:t>
            </w:r>
          </w:p>
        </w:tc>
        <w:tc>
          <w:tcPr>
            <w:tcW w:w="0" w:type="auto"/>
            <w:vAlign w:val="center"/>
          </w:tcPr>
          <w:p w14:paraId="1C1AB83C" w14:textId="33A78209" w:rsidR="009F0829" w:rsidRPr="007300EF" w:rsidRDefault="009F0829" w:rsidP="0094597B">
            <w:pPr>
              <w:rPr>
                <w:sz w:val="14"/>
                <w:szCs w:val="14"/>
                <w:lang w:val="en-GB"/>
              </w:rPr>
            </w:pPr>
            <w:r w:rsidRPr="0094597B">
              <w:rPr>
                <w:sz w:val="14"/>
                <w:szCs w:val="14"/>
                <w:lang w:val="en-GB"/>
              </w:rPr>
              <w:t>C09DX03</w:t>
            </w:r>
          </w:p>
        </w:tc>
      </w:tr>
      <w:tr w:rsidR="009F0829" w:rsidRPr="007300EF" w14:paraId="260DBBB4" w14:textId="77777777" w:rsidTr="0094597B">
        <w:trPr>
          <w:trHeight w:val="20"/>
        </w:trPr>
        <w:tc>
          <w:tcPr>
            <w:tcW w:w="0" w:type="auto"/>
            <w:tcMar>
              <w:left w:w="215" w:type="dxa"/>
            </w:tcMar>
            <w:vAlign w:val="center"/>
          </w:tcPr>
          <w:p w14:paraId="3D561100" w14:textId="5361B302" w:rsidR="009F0829" w:rsidRPr="0094597B" w:rsidRDefault="009F0829" w:rsidP="0094597B">
            <w:pPr>
              <w:jc w:val="both"/>
              <w:rPr>
                <w:sz w:val="14"/>
                <w:szCs w:val="14"/>
                <w:lang w:val="en-GB"/>
              </w:rPr>
            </w:pPr>
            <w:r w:rsidRPr="0094597B">
              <w:rPr>
                <w:sz w:val="14"/>
                <w:szCs w:val="14"/>
                <w:lang w:val="en-GB"/>
              </w:rPr>
              <w:t>Candesartan + amlodipine + hydrochlorothiazide</w:t>
            </w:r>
          </w:p>
        </w:tc>
        <w:tc>
          <w:tcPr>
            <w:tcW w:w="0" w:type="auto"/>
            <w:vAlign w:val="center"/>
          </w:tcPr>
          <w:p w14:paraId="35CA1ED6" w14:textId="661D4876" w:rsidR="009F0829" w:rsidRPr="007300EF" w:rsidRDefault="009F0829" w:rsidP="0094597B">
            <w:pPr>
              <w:rPr>
                <w:sz w:val="14"/>
                <w:szCs w:val="14"/>
                <w:lang w:val="en-GB"/>
              </w:rPr>
            </w:pPr>
            <w:r w:rsidRPr="0094597B">
              <w:rPr>
                <w:sz w:val="14"/>
                <w:szCs w:val="14"/>
                <w:lang w:val="en-GB"/>
              </w:rPr>
              <w:t>C09DX06</w:t>
            </w:r>
          </w:p>
        </w:tc>
      </w:tr>
      <w:tr w:rsidR="009F0829" w:rsidRPr="007300EF" w14:paraId="269C9478" w14:textId="77777777" w:rsidTr="0094597B">
        <w:trPr>
          <w:trHeight w:val="20"/>
        </w:trPr>
        <w:tc>
          <w:tcPr>
            <w:tcW w:w="0" w:type="auto"/>
            <w:tcMar>
              <w:left w:w="215" w:type="dxa"/>
            </w:tcMar>
            <w:vAlign w:val="center"/>
          </w:tcPr>
          <w:p w14:paraId="77E6B890" w14:textId="1ADFE03A" w:rsidR="009F0829" w:rsidRPr="0094597B" w:rsidRDefault="009F0829" w:rsidP="0094597B">
            <w:pPr>
              <w:jc w:val="both"/>
              <w:rPr>
                <w:sz w:val="14"/>
                <w:szCs w:val="14"/>
                <w:lang w:val="en-GB"/>
              </w:rPr>
            </w:pPr>
            <w:r w:rsidRPr="0094597B">
              <w:rPr>
                <w:sz w:val="14"/>
                <w:szCs w:val="14"/>
                <w:lang w:val="en-GB"/>
              </w:rPr>
              <w:t>Aliskiren + hydrochlorothiazide</w:t>
            </w:r>
          </w:p>
        </w:tc>
        <w:tc>
          <w:tcPr>
            <w:tcW w:w="0" w:type="auto"/>
            <w:vAlign w:val="center"/>
          </w:tcPr>
          <w:p w14:paraId="56F24060" w14:textId="19A9DE8D" w:rsidR="009F0829" w:rsidRPr="007300EF" w:rsidRDefault="009F0829" w:rsidP="0094597B">
            <w:pPr>
              <w:rPr>
                <w:sz w:val="14"/>
                <w:szCs w:val="14"/>
                <w:lang w:val="en-GB"/>
              </w:rPr>
            </w:pPr>
            <w:r w:rsidRPr="0094597B">
              <w:rPr>
                <w:sz w:val="14"/>
                <w:szCs w:val="14"/>
                <w:lang w:val="en-GB"/>
              </w:rPr>
              <w:t>C09XA52</w:t>
            </w:r>
          </w:p>
        </w:tc>
      </w:tr>
      <w:tr w:rsidR="009F0829" w:rsidRPr="007300EF" w14:paraId="6BCE7112" w14:textId="77777777" w:rsidTr="0094597B">
        <w:trPr>
          <w:trHeight w:val="20"/>
        </w:trPr>
        <w:tc>
          <w:tcPr>
            <w:tcW w:w="0" w:type="auto"/>
            <w:tcMar>
              <w:left w:w="215" w:type="dxa"/>
            </w:tcMar>
            <w:vAlign w:val="center"/>
          </w:tcPr>
          <w:p w14:paraId="5FF88128" w14:textId="035BF735" w:rsidR="009F0829" w:rsidRPr="0094597B" w:rsidRDefault="009F0829" w:rsidP="0094597B">
            <w:pPr>
              <w:jc w:val="both"/>
              <w:rPr>
                <w:sz w:val="14"/>
                <w:szCs w:val="14"/>
                <w:lang w:val="en-GB"/>
              </w:rPr>
            </w:pPr>
            <w:r w:rsidRPr="0094597B">
              <w:rPr>
                <w:sz w:val="14"/>
                <w:szCs w:val="14"/>
                <w:lang w:val="en-GB"/>
              </w:rPr>
              <w:t>Aliskiren + amlodipine + hydrochlorothiazide</w:t>
            </w:r>
          </w:p>
        </w:tc>
        <w:tc>
          <w:tcPr>
            <w:tcW w:w="0" w:type="auto"/>
            <w:vAlign w:val="center"/>
          </w:tcPr>
          <w:p w14:paraId="4CFEF373" w14:textId="7A2758FC" w:rsidR="009F0829" w:rsidRPr="007300EF" w:rsidRDefault="009F0829" w:rsidP="0094597B">
            <w:pPr>
              <w:rPr>
                <w:sz w:val="14"/>
                <w:szCs w:val="14"/>
                <w:lang w:val="en-GB"/>
              </w:rPr>
            </w:pPr>
            <w:r w:rsidRPr="0094597B">
              <w:rPr>
                <w:sz w:val="14"/>
                <w:szCs w:val="14"/>
                <w:lang w:val="en-GB"/>
              </w:rPr>
              <w:t>C09XA54</w:t>
            </w:r>
          </w:p>
        </w:tc>
      </w:tr>
      <w:tr w:rsidR="009F0829" w:rsidRPr="007300EF" w14:paraId="5D9D9351" w14:textId="77777777" w:rsidTr="003C46C7">
        <w:trPr>
          <w:trHeight w:val="20"/>
        </w:trPr>
        <w:tc>
          <w:tcPr>
            <w:tcW w:w="0" w:type="auto"/>
            <w:tcBorders>
              <w:bottom w:val="single" w:sz="4" w:space="0" w:color="auto"/>
            </w:tcBorders>
            <w:tcMar>
              <w:left w:w="215" w:type="dxa"/>
            </w:tcMar>
            <w:vAlign w:val="center"/>
          </w:tcPr>
          <w:p w14:paraId="69D4A7C3" w14:textId="7E090000" w:rsidR="009F0829" w:rsidRPr="0094597B" w:rsidRDefault="009F0829" w:rsidP="0094597B">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6C2EE1E9" w14:textId="3A51FC28" w:rsidR="009F0829" w:rsidRPr="007300EF" w:rsidRDefault="009F0829" w:rsidP="0094597B">
            <w:pPr>
              <w:rPr>
                <w:sz w:val="14"/>
                <w:szCs w:val="14"/>
                <w:lang w:val="en-GB"/>
              </w:rPr>
            </w:pPr>
            <w:r w:rsidRPr="0094597B">
              <w:rPr>
                <w:sz w:val="14"/>
                <w:szCs w:val="14"/>
                <w:lang w:val="en-GB"/>
              </w:rPr>
              <w:t>C10BX13</w:t>
            </w:r>
          </w:p>
        </w:tc>
      </w:tr>
      <w:tr w:rsidR="009F0829" w:rsidRPr="007300EF" w14:paraId="46372169" w14:textId="77777777" w:rsidTr="003C46C7">
        <w:trPr>
          <w:trHeight w:val="20"/>
        </w:trPr>
        <w:tc>
          <w:tcPr>
            <w:tcW w:w="0" w:type="auto"/>
            <w:tcBorders>
              <w:top w:val="single" w:sz="4" w:space="0" w:color="auto"/>
              <w:bottom w:val="single" w:sz="4" w:space="0" w:color="auto"/>
            </w:tcBorders>
            <w:tcMar>
              <w:left w:w="108" w:type="dxa"/>
            </w:tcMar>
            <w:vAlign w:val="center"/>
          </w:tcPr>
          <w:p w14:paraId="6BB82339" w14:textId="3C031FCC" w:rsidR="009F0829" w:rsidRPr="004B661C" w:rsidRDefault="003C46C7" w:rsidP="0094597B">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122C3D44" w14:textId="080E7652" w:rsidR="009F0829" w:rsidRPr="004B661C" w:rsidRDefault="003C46C7" w:rsidP="0094597B">
            <w:pPr>
              <w:rPr>
                <w:b/>
                <w:sz w:val="14"/>
                <w:szCs w:val="14"/>
                <w:lang w:val="en-GB"/>
              </w:rPr>
            </w:pPr>
            <w:r w:rsidRPr="004B661C">
              <w:rPr>
                <w:b/>
                <w:sz w:val="14"/>
                <w:szCs w:val="14"/>
                <w:lang w:val="en-GB"/>
              </w:rPr>
              <w:t>Value</w:t>
            </w:r>
          </w:p>
        </w:tc>
      </w:tr>
      <w:tr w:rsidR="009F0829" w:rsidRPr="007300EF" w14:paraId="27587E76" w14:textId="77777777" w:rsidTr="003C46C7">
        <w:trPr>
          <w:trHeight w:val="20"/>
        </w:trPr>
        <w:tc>
          <w:tcPr>
            <w:tcW w:w="0" w:type="auto"/>
            <w:tcBorders>
              <w:top w:val="single" w:sz="4" w:space="0" w:color="auto"/>
            </w:tcBorders>
            <w:tcMar>
              <w:left w:w="215" w:type="dxa"/>
            </w:tcMar>
            <w:vAlign w:val="center"/>
          </w:tcPr>
          <w:p w14:paraId="01296505" w14:textId="36651A56" w:rsidR="009F0829" w:rsidRPr="0094597B" w:rsidRDefault="009F0829" w:rsidP="0094597B">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FD69D2C" w14:textId="399E33E3" w:rsidR="009F0829" w:rsidRPr="007300EF" w:rsidRDefault="009F0829" w:rsidP="0094597B">
            <w:pPr>
              <w:rPr>
                <w:sz w:val="14"/>
                <w:szCs w:val="14"/>
                <w:lang w:val="en-GB"/>
              </w:rPr>
            </w:pPr>
            <w:r w:rsidRPr="002E3430">
              <w:rPr>
                <w:sz w:val="14"/>
                <w:szCs w:val="14"/>
                <w:lang w:val="en-GB"/>
              </w:rPr>
              <w:t>≥140mmHg</w:t>
            </w:r>
          </w:p>
        </w:tc>
      </w:tr>
      <w:tr w:rsidR="009F0829" w:rsidRPr="007300EF" w14:paraId="64AE1F41" w14:textId="77777777" w:rsidTr="009F0829">
        <w:trPr>
          <w:trHeight w:val="20"/>
        </w:trPr>
        <w:tc>
          <w:tcPr>
            <w:tcW w:w="0" w:type="auto"/>
            <w:tcBorders>
              <w:bottom w:val="single" w:sz="4" w:space="0" w:color="auto"/>
            </w:tcBorders>
            <w:tcMar>
              <w:left w:w="215" w:type="dxa"/>
            </w:tcMar>
            <w:vAlign w:val="center"/>
          </w:tcPr>
          <w:p w14:paraId="08F82C05" w14:textId="184E57D0" w:rsidR="009F0829" w:rsidRPr="0094597B" w:rsidRDefault="009F0829" w:rsidP="0094597B">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0397769D" w14:textId="2844704A" w:rsidR="009F0829" w:rsidRPr="007300EF" w:rsidRDefault="009F0829" w:rsidP="0094597B">
            <w:pPr>
              <w:rPr>
                <w:sz w:val="14"/>
                <w:szCs w:val="14"/>
                <w:lang w:val="en-GB"/>
              </w:rPr>
            </w:pPr>
            <w:r w:rsidRPr="002E3430">
              <w:rPr>
                <w:sz w:val="14"/>
                <w:szCs w:val="14"/>
                <w:lang w:val="en-GB"/>
              </w:rPr>
              <w:t>≥90mmHg</w:t>
            </w:r>
          </w:p>
        </w:tc>
      </w:tr>
    </w:tbl>
    <w:p w14:paraId="0EC9439C" w14:textId="77777777" w:rsidR="007F01BD" w:rsidRDefault="007F01BD" w:rsidP="007F01BD">
      <w:pPr>
        <w:spacing w:after="200" w:line="276" w:lineRule="auto"/>
        <w:sectPr w:rsidR="007F01BD" w:rsidSect="007300EF">
          <w:pgSz w:w="11906" w:h="16838"/>
          <w:pgMar w:top="720" w:right="720" w:bottom="720" w:left="720" w:header="708" w:footer="708" w:gutter="0"/>
          <w:pgNumType w:start="1"/>
          <w:cols w:space="708"/>
          <w:titlePg/>
          <w:docGrid w:linePitch="360"/>
        </w:sectPr>
      </w:pPr>
    </w:p>
    <w:p w14:paraId="264A8329" w14:textId="2DAE7E00" w:rsidR="009F0829" w:rsidRPr="00CE5C16" w:rsidRDefault="009F0829" w:rsidP="009F0829">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w:t>
      </w:r>
      <w:r w:rsidR="00C117F3">
        <w:rPr>
          <w:sz w:val="14"/>
          <w:szCs w:val="14"/>
        </w:rPr>
        <w:t xml:space="preserve">laboratory </w:t>
      </w:r>
      <w:r>
        <w:rPr>
          <w:sz w:val="14"/>
          <w:szCs w:val="14"/>
        </w:rPr>
        <w:t xml:space="preserve">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9F0829" w:rsidRPr="007300EF" w14:paraId="04CD18AE" w14:textId="77777777" w:rsidTr="003C46C7">
        <w:trPr>
          <w:trHeight w:val="20"/>
        </w:trPr>
        <w:tc>
          <w:tcPr>
            <w:tcW w:w="0" w:type="auto"/>
            <w:tcBorders>
              <w:top w:val="single" w:sz="4" w:space="0" w:color="auto"/>
              <w:bottom w:val="single" w:sz="4" w:space="0" w:color="auto"/>
            </w:tcBorders>
            <w:vAlign w:val="center"/>
          </w:tcPr>
          <w:p w14:paraId="323AFA77" w14:textId="041AF00F" w:rsidR="009F0829" w:rsidRPr="004B661C" w:rsidRDefault="003C46C7" w:rsidP="006E7DF4">
            <w:pPr>
              <w:rPr>
                <w:b/>
                <w:sz w:val="14"/>
                <w:szCs w:val="14"/>
                <w:lang w:val="en-GB"/>
              </w:rPr>
            </w:pPr>
            <w:r w:rsidRPr="004B661C">
              <w:rPr>
                <w:b/>
                <w:sz w:val="14"/>
                <w:szCs w:val="14"/>
                <w:lang w:val="en-GB"/>
              </w:rPr>
              <w:t>D</w:t>
            </w:r>
            <w:r w:rsidR="009F0829" w:rsidRPr="004B661C">
              <w:rPr>
                <w:b/>
                <w:sz w:val="14"/>
                <w:szCs w:val="14"/>
                <w:lang w:val="en-GB"/>
              </w:rPr>
              <w:t xml:space="preserve">iagnoses  </w:t>
            </w:r>
          </w:p>
        </w:tc>
        <w:tc>
          <w:tcPr>
            <w:tcW w:w="0" w:type="auto"/>
            <w:tcBorders>
              <w:top w:val="single" w:sz="4" w:space="0" w:color="auto"/>
              <w:bottom w:val="single" w:sz="4" w:space="0" w:color="auto"/>
            </w:tcBorders>
            <w:vAlign w:val="center"/>
          </w:tcPr>
          <w:p w14:paraId="1BA78604" w14:textId="1D523990" w:rsidR="009F0829" w:rsidRPr="004B661C" w:rsidRDefault="003C46C7" w:rsidP="006E7DF4">
            <w:pPr>
              <w:rPr>
                <w:b/>
                <w:sz w:val="14"/>
                <w:szCs w:val="14"/>
                <w:lang w:val="en-GB"/>
              </w:rPr>
            </w:pPr>
            <w:r w:rsidRPr="004B661C">
              <w:rPr>
                <w:b/>
                <w:sz w:val="14"/>
                <w:szCs w:val="14"/>
                <w:lang w:val="en-GB"/>
              </w:rPr>
              <w:t>ICD10 code</w:t>
            </w:r>
          </w:p>
        </w:tc>
      </w:tr>
      <w:tr w:rsidR="009F0829" w:rsidRPr="007300EF" w14:paraId="29BA72C0" w14:textId="77777777" w:rsidTr="003C46C7">
        <w:trPr>
          <w:trHeight w:val="20"/>
        </w:trPr>
        <w:tc>
          <w:tcPr>
            <w:tcW w:w="0" w:type="auto"/>
            <w:tcBorders>
              <w:top w:val="single" w:sz="4" w:space="0" w:color="auto"/>
            </w:tcBorders>
            <w:vAlign w:val="center"/>
          </w:tcPr>
          <w:p w14:paraId="4B387ACA" w14:textId="07486AF4" w:rsidR="009F0829" w:rsidRPr="007F01BD" w:rsidRDefault="009F0829" w:rsidP="006E7DF4">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50CB7E55" w14:textId="0ABC7073" w:rsidR="009F0829" w:rsidRPr="007300EF" w:rsidRDefault="009F0829" w:rsidP="006E7DF4">
            <w:pPr>
              <w:rPr>
                <w:sz w:val="14"/>
                <w:szCs w:val="14"/>
                <w:lang w:val="en-GB"/>
              </w:rPr>
            </w:pPr>
            <w:r w:rsidRPr="009F0829">
              <w:rPr>
                <w:sz w:val="14"/>
                <w:szCs w:val="14"/>
                <w:lang w:val="en-GB"/>
              </w:rPr>
              <w:t>E10</w:t>
            </w:r>
          </w:p>
        </w:tc>
      </w:tr>
      <w:tr w:rsidR="009F0829" w:rsidRPr="007300EF" w14:paraId="148CE6E3" w14:textId="77777777" w:rsidTr="006E7DF4">
        <w:trPr>
          <w:trHeight w:val="20"/>
        </w:trPr>
        <w:tc>
          <w:tcPr>
            <w:tcW w:w="0" w:type="auto"/>
            <w:tcMar>
              <w:left w:w="215" w:type="dxa"/>
            </w:tcMar>
            <w:vAlign w:val="center"/>
          </w:tcPr>
          <w:p w14:paraId="70D0EA7E" w14:textId="7032F351" w:rsidR="009F0829" w:rsidRPr="007300EF" w:rsidRDefault="009F0829" w:rsidP="006E7DF4">
            <w:pPr>
              <w:rPr>
                <w:sz w:val="14"/>
                <w:szCs w:val="14"/>
                <w:lang w:val="en-GB"/>
              </w:rPr>
            </w:pPr>
            <w:r w:rsidRPr="009F0829">
              <w:rPr>
                <w:sz w:val="14"/>
                <w:szCs w:val="14"/>
                <w:lang w:val="en-GB"/>
              </w:rPr>
              <w:t>Type 2 diabetes mellitus</w:t>
            </w:r>
          </w:p>
        </w:tc>
        <w:tc>
          <w:tcPr>
            <w:tcW w:w="0" w:type="auto"/>
            <w:vAlign w:val="center"/>
          </w:tcPr>
          <w:p w14:paraId="19C0CD33" w14:textId="2CDCC6C3" w:rsidR="009F0829" w:rsidRPr="007300EF" w:rsidRDefault="009F0829" w:rsidP="006E7DF4">
            <w:pPr>
              <w:rPr>
                <w:sz w:val="14"/>
                <w:szCs w:val="14"/>
                <w:lang w:val="en-GB"/>
              </w:rPr>
            </w:pPr>
            <w:r w:rsidRPr="009F0829">
              <w:rPr>
                <w:sz w:val="14"/>
                <w:szCs w:val="14"/>
                <w:lang w:val="en-GB"/>
              </w:rPr>
              <w:t>E11</w:t>
            </w:r>
          </w:p>
        </w:tc>
      </w:tr>
      <w:tr w:rsidR="009F0829" w:rsidRPr="007300EF" w14:paraId="531493E7" w14:textId="77777777" w:rsidTr="006E7DF4">
        <w:trPr>
          <w:trHeight w:val="20"/>
        </w:trPr>
        <w:tc>
          <w:tcPr>
            <w:tcW w:w="0" w:type="auto"/>
            <w:tcMar>
              <w:left w:w="215" w:type="dxa"/>
            </w:tcMar>
            <w:vAlign w:val="center"/>
          </w:tcPr>
          <w:p w14:paraId="7C823F45" w14:textId="39DF1EA5" w:rsidR="009F0829" w:rsidRPr="007F01BD" w:rsidRDefault="009F0829" w:rsidP="006E7DF4">
            <w:pPr>
              <w:rPr>
                <w:sz w:val="14"/>
                <w:szCs w:val="14"/>
                <w:lang w:val="en-GB"/>
              </w:rPr>
            </w:pPr>
            <w:r w:rsidRPr="009F0829">
              <w:rPr>
                <w:sz w:val="14"/>
                <w:szCs w:val="14"/>
                <w:lang w:val="en-GB"/>
              </w:rPr>
              <w:t>Malnutrition-related diabetes mellitus</w:t>
            </w:r>
          </w:p>
        </w:tc>
        <w:tc>
          <w:tcPr>
            <w:tcW w:w="0" w:type="auto"/>
            <w:vAlign w:val="center"/>
          </w:tcPr>
          <w:p w14:paraId="2BC22BBC" w14:textId="660176A2" w:rsidR="009F0829" w:rsidRPr="007300EF" w:rsidRDefault="009F0829" w:rsidP="006E7DF4">
            <w:pPr>
              <w:rPr>
                <w:sz w:val="14"/>
                <w:szCs w:val="14"/>
                <w:lang w:val="en-GB"/>
              </w:rPr>
            </w:pPr>
            <w:r w:rsidRPr="009F0829">
              <w:rPr>
                <w:sz w:val="14"/>
                <w:szCs w:val="14"/>
                <w:lang w:val="en-GB"/>
              </w:rPr>
              <w:t>E12</w:t>
            </w:r>
          </w:p>
        </w:tc>
      </w:tr>
      <w:tr w:rsidR="009F0829" w:rsidRPr="007300EF" w14:paraId="5FE0BEA5" w14:textId="77777777" w:rsidTr="006E7DF4">
        <w:trPr>
          <w:trHeight w:val="20"/>
        </w:trPr>
        <w:tc>
          <w:tcPr>
            <w:tcW w:w="0" w:type="auto"/>
            <w:tcMar>
              <w:left w:w="215" w:type="dxa"/>
            </w:tcMar>
            <w:vAlign w:val="center"/>
          </w:tcPr>
          <w:p w14:paraId="577ADF21" w14:textId="4BBC07DF" w:rsidR="009F0829" w:rsidRPr="007F01BD" w:rsidRDefault="009F0829" w:rsidP="006E7DF4">
            <w:pPr>
              <w:rPr>
                <w:sz w:val="14"/>
                <w:szCs w:val="14"/>
                <w:lang w:val="en-GB"/>
              </w:rPr>
            </w:pPr>
            <w:r w:rsidRPr="009F0829">
              <w:rPr>
                <w:sz w:val="14"/>
                <w:szCs w:val="14"/>
                <w:lang w:val="en-GB"/>
              </w:rPr>
              <w:t>Other specified diabetes mellitus</w:t>
            </w:r>
          </w:p>
        </w:tc>
        <w:tc>
          <w:tcPr>
            <w:tcW w:w="0" w:type="auto"/>
            <w:vAlign w:val="center"/>
          </w:tcPr>
          <w:p w14:paraId="1FCEE981" w14:textId="2AB8CD96" w:rsidR="009F0829" w:rsidRPr="007300EF" w:rsidRDefault="009F0829" w:rsidP="006E7DF4">
            <w:pPr>
              <w:rPr>
                <w:sz w:val="14"/>
                <w:szCs w:val="14"/>
                <w:lang w:val="en-GB"/>
              </w:rPr>
            </w:pPr>
            <w:r w:rsidRPr="009F0829">
              <w:rPr>
                <w:sz w:val="14"/>
                <w:szCs w:val="14"/>
                <w:lang w:val="en-GB"/>
              </w:rPr>
              <w:t>E13</w:t>
            </w:r>
          </w:p>
        </w:tc>
      </w:tr>
      <w:tr w:rsidR="009F0829" w:rsidRPr="007300EF" w14:paraId="298DF524" w14:textId="77777777" w:rsidTr="006E7DF4">
        <w:trPr>
          <w:trHeight w:val="20"/>
        </w:trPr>
        <w:tc>
          <w:tcPr>
            <w:tcW w:w="0" w:type="auto"/>
            <w:tcMar>
              <w:left w:w="215" w:type="dxa"/>
            </w:tcMar>
            <w:vAlign w:val="center"/>
          </w:tcPr>
          <w:p w14:paraId="4BFEB667" w14:textId="559F2B0B" w:rsidR="009F0829" w:rsidRPr="007300EF" w:rsidRDefault="009F0829" w:rsidP="006E7DF4">
            <w:pPr>
              <w:rPr>
                <w:sz w:val="14"/>
                <w:szCs w:val="14"/>
                <w:lang w:val="en-GB"/>
              </w:rPr>
            </w:pPr>
            <w:r w:rsidRPr="009F0829">
              <w:rPr>
                <w:sz w:val="14"/>
                <w:szCs w:val="14"/>
                <w:lang w:val="en-GB"/>
              </w:rPr>
              <w:t>Unspecified diabetes mellitus</w:t>
            </w:r>
          </w:p>
        </w:tc>
        <w:tc>
          <w:tcPr>
            <w:tcW w:w="0" w:type="auto"/>
            <w:vAlign w:val="center"/>
          </w:tcPr>
          <w:p w14:paraId="05A86DEE" w14:textId="0134A63C" w:rsidR="009F0829" w:rsidRPr="007300EF" w:rsidRDefault="009F0829" w:rsidP="006E7DF4">
            <w:pPr>
              <w:rPr>
                <w:sz w:val="14"/>
                <w:szCs w:val="14"/>
                <w:lang w:val="en-GB"/>
              </w:rPr>
            </w:pPr>
            <w:r w:rsidRPr="009F0829">
              <w:rPr>
                <w:sz w:val="14"/>
                <w:szCs w:val="14"/>
                <w:lang w:val="en-GB"/>
              </w:rPr>
              <w:t>E14</w:t>
            </w:r>
          </w:p>
        </w:tc>
      </w:tr>
      <w:tr w:rsidR="009F0829" w:rsidRPr="007300EF" w14:paraId="0787096D" w14:textId="77777777" w:rsidTr="006E7DF4">
        <w:trPr>
          <w:trHeight w:val="20"/>
        </w:trPr>
        <w:tc>
          <w:tcPr>
            <w:tcW w:w="0" w:type="auto"/>
            <w:tcMar>
              <w:left w:w="215" w:type="dxa"/>
            </w:tcMar>
            <w:vAlign w:val="center"/>
          </w:tcPr>
          <w:p w14:paraId="460229F7" w14:textId="08C5DA49" w:rsidR="009F0829" w:rsidRPr="007300EF" w:rsidRDefault="009F0829" w:rsidP="006E7DF4">
            <w:pPr>
              <w:rPr>
                <w:sz w:val="14"/>
                <w:szCs w:val="14"/>
                <w:lang w:val="en-GB"/>
              </w:rPr>
            </w:pPr>
            <w:r w:rsidRPr="009F0829">
              <w:rPr>
                <w:sz w:val="14"/>
                <w:szCs w:val="14"/>
                <w:lang w:val="en-GB"/>
              </w:rPr>
              <w:t>Diabetic cataract</w:t>
            </w:r>
          </w:p>
        </w:tc>
        <w:tc>
          <w:tcPr>
            <w:tcW w:w="0" w:type="auto"/>
            <w:vAlign w:val="center"/>
          </w:tcPr>
          <w:p w14:paraId="5C10B1EF" w14:textId="713C32E2" w:rsidR="009F0829" w:rsidRPr="007300EF" w:rsidRDefault="009F0829" w:rsidP="006E7DF4">
            <w:pPr>
              <w:rPr>
                <w:sz w:val="14"/>
                <w:szCs w:val="14"/>
                <w:lang w:val="en-GB"/>
              </w:rPr>
            </w:pPr>
            <w:r w:rsidRPr="009F0829">
              <w:rPr>
                <w:sz w:val="14"/>
                <w:szCs w:val="14"/>
                <w:lang w:val="en-GB"/>
              </w:rPr>
              <w:t>H28.0</w:t>
            </w:r>
          </w:p>
        </w:tc>
      </w:tr>
      <w:tr w:rsidR="003C46C7" w:rsidRPr="007300EF" w14:paraId="141121FB" w14:textId="77777777" w:rsidTr="006E7DF4">
        <w:trPr>
          <w:trHeight w:val="20"/>
        </w:trPr>
        <w:tc>
          <w:tcPr>
            <w:tcW w:w="0" w:type="auto"/>
            <w:tcMar>
              <w:left w:w="215" w:type="dxa"/>
            </w:tcMar>
            <w:vAlign w:val="center"/>
          </w:tcPr>
          <w:p w14:paraId="628147C7" w14:textId="152EE4CE" w:rsidR="003C46C7" w:rsidRPr="007300EF" w:rsidRDefault="003C46C7" w:rsidP="003C46C7">
            <w:pPr>
              <w:rPr>
                <w:sz w:val="14"/>
                <w:szCs w:val="14"/>
                <w:lang w:val="en-GB"/>
              </w:rPr>
            </w:pPr>
            <w:r w:rsidRPr="003C46C7">
              <w:rPr>
                <w:sz w:val="14"/>
                <w:szCs w:val="14"/>
                <w:lang w:val="en-GB"/>
              </w:rPr>
              <w:t>Diabetic retinopathy</w:t>
            </w:r>
          </w:p>
        </w:tc>
        <w:tc>
          <w:tcPr>
            <w:tcW w:w="0" w:type="auto"/>
            <w:vAlign w:val="center"/>
          </w:tcPr>
          <w:p w14:paraId="14AB8B71" w14:textId="430C7898" w:rsidR="003C46C7" w:rsidRPr="007300EF" w:rsidRDefault="003C46C7" w:rsidP="003C46C7">
            <w:pPr>
              <w:rPr>
                <w:sz w:val="14"/>
                <w:szCs w:val="14"/>
                <w:lang w:val="en-GB"/>
              </w:rPr>
            </w:pPr>
            <w:r w:rsidRPr="003C46C7">
              <w:rPr>
                <w:sz w:val="14"/>
                <w:szCs w:val="14"/>
                <w:lang w:val="en-GB"/>
              </w:rPr>
              <w:t>H36.0</w:t>
            </w:r>
          </w:p>
        </w:tc>
      </w:tr>
      <w:tr w:rsidR="003C46C7" w:rsidRPr="007300EF" w14:paraId="26D6EC55" w14:textId="77777777" w:rsidTr="006E7DF4">
        <w:trPr>
          <w:trHeight w:val="20"/>
        </w:trPr>
        <w:tc>
          <w:tcPr>
            <w:tcW w:w="0" w:type="auto"/>
            <w:tcMar>
              <w:left w:w="215" w:type="dxa"/>
            </w:tcMar>
            <w:vAlign w:val="center"/>
          </w:tcPr>
          <w:p w14:paraId="3B9E1EC3" w14:textId="0E062CA4" w:rsidR="003C46C7" w:rsidRPr="0094597B" w:rsidRDefault="003C46C7" w:rsidP="003C46C7">
            <w:pPr>
              <w:rPr>
                <w:sz w:val="14"/>
                <w:szCs w:val="14"/>
                <w:lang w:val="en-GB"/>
              </w:rPr>
            </w:pPr>
            <w:r w:rsidRPr="003C46C7">
              <w:rPr>
                <w:sz w:val="14"/>
                <w:szCs w:val="14"/>
                <w:lang w:val="en-GB"/>
              </w:rPr>
              <w:t>Diabetic arthropathy</w:t>
            </w:r>
          </w:p>
        </w:tc>
        <w:tc>
          <w:tcPr>
            <w:tcW w:w="0" w:type="auto"/>
            <w:vAlign w:val="center"/>
          </w:tcPr>
          <w:p w14:paraId="3C0F0245" w14:textId="1DEB4C0C" w:rsidR="003C46C7" w:rsidRPr="0094597B" w:rsidRDefault="003C46C7" w:rsidP="003C46C7">
            <w:pPr>
              <w:rPr>
                <w:sz w:val="14"/>
                <w:szCs w:val="14"/>
                <w:lang w:val="en-GB"/>
              </w:rPr>
            </w:pPr>
            <w:r w:rsidRPr="003C46C7">
              <w:rPr>
                <w:sz w:val="14"/>
                <w:szCs w:val="14"/>
                <w:lang w:val="en-GB"/>
              </w:rPr>
              <w:t>M14.2</w:t>
            </w:r>
          </w:p>
        </w:tc>
      </w:tr>
      <w:tr w:rsidR="003C46C7" w:rsidRPr="007300EF" w14:paraId="3BC705FC" w14:textId="77777777" w:rsidTr="006E7DF4">
        <w:trPr>
          <w:trHeight w:val="20"/>
        </w:trPr>
        <w:tc>
          <w:tcPr>
            <w:tcW w:w="0" w:type="auto"/>
            <w:tcMar>
              <w:left w:w="215" w:type="dxa"/>
            </w:tcMar>
            <w:vAlign w:val="center"/>
          </w:tcPr>
          <w:p w14:paraId="1E353580" w14:textId="30781335" w:rsidR="003C46C7" w:rsidRPr="0094597B" w:rsidRDefault="003C46C7" w:rsidP="003C46C7">
            <w:pPr>
              <w:rPr>
                <w:sz w:val="14"/>
                <w:szCs w:val="14"/>
                <w:lang w:val="en-GB"/>
              </w:rPr>
            </w:pPr>
            <w:r w:rsidRPr="003C46C7">
              <w:rPr>
                <w:sz w:val="14"/>
                <w:szCs w:val="14"/>
                <w:lang w:val="en-GB"/>
              </w:rPr>
              <w:t>Diabetic neuropathic arthropathy</w:t>
            </w:r>
          </w:p>
        </w:tc>
        <w:tc>
          <w:tcPr>
            <w:tcW w:w="0" w:type="auto"/>
            <w:vAlign w:val="center"/>
          </w:tcPr>
          <w:p w14:paraId="7A5220F3" w14:textId="0985A36A" w:rsidR="003C46C7" w:rsidRPr="0094597B" w:rsidRDefault="003C46C7" w:rsidP="003C46C7">
            <w:pPr>
              <w:rPr>
                <w:sz w:val="14"/>
                <w:szCs w:val="14"/>
                <w:lang w:val="en-GB"/>
              </w:rPr>
            </w:pPr>
            <w:r w:rsidRPr="003C46C7">
              <w:rPr>
                <w:sz w:val="14"/>
                <w:szCs w:val="14"/>
                <w:lang w:val="en-GB"/>
              </w:rPr>
              <w:t>M14.6</w:t>
            </w:r>
          </w:p>
        </w:tc>
      </w:tr>
      <w:tr w:rsidR="003C46C7" w:rsidRPr="007300EF" w14:paraId="110525BB" w14:textId="77777777" w:rsidTr="006E7DF4">
        <w:trPr>
          <w:trHeight w:val="20"/>
        </w:trPr>
        <w:tc>
          <w:tcPr>
            <w:tcW w:w="0" w:type="auto"/>
            <w:tcMar>
              <w:left w:w="215" w:type="dxa"/>
            </w:tcMar>
            <w:vAlign w:val="center"/>
          </w:tcPr>
          <w:p w14:paraId="5D3D6A30" w14:textId="1AB80AC3" w:rsidR="003C46C7" w:rsidRPr="0094597B" w:rsidRDefault="003C46C7" w:rsidP="003C46C7">
            <w:pPr>
              <w:rPr>
                <w:sz w:val="14"/>
                <w:szCs w:val="14"/>
                <w:lang w:val="en-GB"/>
              </w:rPr>
            </w:pPr>
            <w:r w:rsidRPr="003C46C7">
              <w:rPr>
                <w:sz w:val="14"/>
                <w:szCs w:val="14"/>
                <w:lang w:val="en-GB"/>
              </w:rPr>
              <w:t>Diabetic mononeuropathy</w:t>
            </w:r>
          </w:p>
        </w:tc>
        <w:tc>
          <w:tcPr>
            <w:tcW w:w="0" w:type="auto"/>
            <w:vAlign w:val="center"/>
          </w:tcPr>
          <w:p w14:paraId="181FA4E2" w14:textId="2181A64B" w:rsidR="003C46C7" w:rsidRPr="0094597B" w:rsidRDefault="003C46C7" w:rsidP="003C46C7">
            <w:pPr>
              <w:rPr>
                <w:sz w:val="14"/>
                <w:szCs w:val="14"/>
                <w:lang w:val="en-GB"/>
              </w:rPr>
            </w:pPr>
            <w:r w:rsidRPr="003C46C7">
              <w:rPr>
                <w:sz w:val="14"/>
                <w:szCs w:val="14"/>
                <w:lang w:val="en-GB"/>
              </w:rPr>
              <w:t>G59.0</w:t>
            </w:r>
          </w:p>
        </w:tc>
      </w:tr>
      <w:tr w:rsidR="003C46C7" w:rsidRPr="007300EF" w14:paraId="28E34E49" w14:textId="77777777" w:rsidTr="006E7DF4">
        <w:trPr>
          <w:trHeight w:val="20"/>
        </w:trPr>
        <w:tc>
          <w:tcPr>
            <w:tcW w:w="0" w:type="auto"/>
            <w:tcMar>
              <w:left w:w="215" w:type="dxa"/>
            </w:tcMar>
            <w:vAlign w:val="center"/>
          </w:tcPr>
          <w:p w14:paraId="6FE97402" w14:textId="6D0B8C11" w:rsidR="003C46C7" w:rsidRPr="0094597B" w:rsidRDefault="003C46C7" w:rsidP="003C46C7">
            <w:pPr>
              <w:rPr>
                <w:sz w:val="14"/>
                <w:szCs w:val="14"/>
                <w:lang w:val="en-GB"/>
              </w:rPr>
            </w:pPr>
            <w:r w:rsidRPr="003C46C7">
              <w:rPr>
                <w:sz w:val="14"/>
                <w:szCs w:val="14"/>
                <w:lang w:val="en-GB"/>
              </w:rPr>
              <w:t>Diabetic polyneuropathy</w:t>
            </w:r>
          </w:p>
        </w:tc>
        <w:tc>
          <w:tcPr>
            <w:tcW w:w="0" w:type="auto"/>
            <w:vAlign w:val="center"/>
          </w:tcPr>
          <w:p w14:paraId="6A1453E4" w14:textId="6F094BE7" w:rsidR="003C46C7" w:rsidRPr="0094597B" w:rsidRDefault="003C46C7" w:rsidP="003C46C7">
            <w:pPr>
              <w:rPr>
                <w:sz w:val="14"/>
                <w:szCs w:val="14"/>
                <w:lang w:val="en-GB"/>
              </w:rPr>
            </w:pPr>
            <w:r w:rsidRPr="003C46C7">
              <w:rPr>
                <w:sz w:val="14"/>
                <w:szCs w:val="14"/>
                <w:lang w:val="en-GB"/>
              </w:rPr>
              <w:t>G63.2</w:t>
            </w:r>
          </w:p>
        </w:tc>
      </w:tr>
      <w:tr w:rsidR="003C46C7" w:rsidRPr="007300EF" w14:paraId="12646B9F" w14:textId="77777777" w:rsidTr="003C46C7">
        <w:trPr>
          <w:trHeight w:val="20"/>
        </w:trPr>
        <w:tc>
          <w:tcPr>
            <w:tcW w:w="0" w:type="auto"/>
            <w:tcBorders>
              <w:bottom w:val="single" w:sz="4" w:space="0" w:color="auto"/>
            </w:tcBorders>
            <w:tcMar>
              <w:left w:w="215" w:type="dxa"/>
            </w:tcMar>
            <w:vAlign w:val="center"/>
          </w:tcPr>
          <w:p w14:paraId="333F150C" w14:textId="77DD4A34" w:rsidR="003C46C7" w:rsidRPr="0094597B" w:rsidRDefault="003C46C7" w:rsidP="003C46C7">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16172EA0" w14:textId="7F7496C3" w:rsidR="003C46C7" w:rsidRPr="0094597B" w:rsidRDefault="003C46C7" w:rsidP="003C46C7">
            <w:pPr>
              <w:rPr>
                <w:sz w:val="14"/>
                <w:szCs w:val="14"/>
                <w:lang w:val="en-GB"/>
              </w:rPr>
            </w:pPr>
            <w:r w:rsidRPr="003C46C7">
              <w:rPr>
                <w:sz w:val="14"/>
                <w:szCs w:val="14"/>
                <w:lang w:val="en-GB"/>
              </w:rPr>
              <w:t>G99.0</w:t>
            </w:r>
          </w:p>
        </w:tc>
      </w:tr>
      <w:tr w:rsidR="003C46C7" w:rsidRPr="007300EF" w14:paraId="26C33C88" w14:textId="77777777" w:rsidTr="003C46C7">
        <w:trPr>
          <w:trHeight w:val="20"/>
        </w:trPr>
        <w:tc>
          <w:tcPr>
            <w:tcW w:w="0" w:type="auto"/>
            <w:tcBorders>
              <w:top w:val="single" w:sz="4" w:space="0" w:color="auto"/>
              <w:bottom w:val="single" w:sz="4" w:space="0" w:color="auto"/>
            </w:tcBorders>
            <w:tcMar>
              <w:left w:w="108" w:type="dxa"/>
            </w:tcMar>
            <w:vAlign w:val="center"/>
          </w:tcPr>
          <w:p w14:paraId="705148F0" w14:textId="1125795A" w:rsidR="003C46C7" w:rsidRPr="004B661C" w:rsidRDefault="003C46C7" w:rsidP="003C46C7">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9680636" w14:textId="0691598F" w:rsidR="003C46C7" w:rsidRPr="004B661C" w:rsidRDefault="003C46C7" w:rsidP="003C46C7">
            <w:pPr>
              <w:rPr>
                <w:b/>
                <w:sz w:val="14"/>
                <w:szCs w:val="14"/>
                <w:lang w:val="en-GB"/>
              </w:rPr>
            </w:pPr>
            <w:r w:rsidRPr="004B661C">
              <w:rPr>
                <w:b/>
                <w:sz w:val="14"/>
                <w:szCs w:val="14"/>
                <w:lang w:val="en-GB"/>
              </w:rPr>
              <w:t>ATC code</w:t>
            </w:r>
          </w:p>
        </w:tc>
      </w:tr>
      <w:tr w:rsidR="003C46C7" w:rsidRPr="007300EF" w14:paraId="5FEF3973" w14:textId="77777777" w:rsidTr="006D2654">
        <w:trPr>
          <w:trHeight w:val="20"/>
        </w:trPr>
        <w:tc>
          <w:tcPr>
            <w:tcW w:w="0" w:type="auto"/>
            <w:tcBorders>
              <w:top w:val="single" w:sz="4" w:space="0" w:color="auto"/>
              <w:bottom w:val="single" w:sz="4" w:space="0" w:color="auto"/>
            </w:tcBorders>
            <w:tcMar>
              <w:left w:w="215" w:type="dxa"/>
            </w:tcMar>
            <w:vAlign w:val="center"/>
          </w:tcPr>
          <w:p w14:paraId="2AF5EB13" w14:textId="0132DBD7" w:rsidR="003C46C7" w:rsidRPr="007300EF" w:rsidRDefault="003C46C7" w:rsidP="003C46C7">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3747FE30" w14:textId="7CDA7D87" w:rsidR="003C46C7" w:rsidRPr="007300EF" w:rsidRDefault="003C46C7" w:rsidP="003C46C7">
            <w:pPr>
              <w:rPr>
                <w:sz w:val="14"/>
                <w:szCs w:val="14"/>
                <w:lang w:val="en-GB"/>
              </w:rPr>
            </w:pPr>
            <w:r w:rsidRPr="003C46C7">
              <w:rPr>
                <w:sz w:val="14"/>
                <w:szCs w:val="14"/>
                <w:lang w:val="en-GB"/>
              </w:rPr>
              <w:t>A10</w:t>
            </w:r>
          </w:p>
        </w:tc>
      </w:tr>
      <w:tr w:rsidR="003C46C7" w:rsidRPr="007300EF" w14:paraId="4B2826BC" w14:textId="77777777" w:rsidTr="006D2654">
        <w:trPr>
          <w:trHeight w:val="20"/>
        </w:trPr>
        <w:tc>
          <w:tcPr>
            <w:tcW w:w="0" w:type="auto"/>
            <w:tcBorders>
              <w:top w:val="single" w:sz="4" w:space="0" w:color="auto"/>
              <w:bottom w:val="single" w:sz="4" w:space="0" w:color="auto"/>
            </w:tcBorders>
            <w:tcMar>
              <w:left w:w="108" w:type="dxa"/>
            </w:tcMar>
            <w:vAlign w:val="center"/>
          </w:tcPr>
          <w:p w14:paraId="25CE8730" w14:textId="1B5CD3B3" w:rsidR="003C46C7" w:rsidRPr="004B661C" w:rsidRDefault="006D2654" w:rsidP="003C46C7">
            <w:pPr>
              <w:jc w:val="both"/>
              <w:rPr>
                <w:b/>
                <w:sz w:val="14"/>
                <w:szCs w:val="14"/>
                <w:lang w:val="en-GB"/>
              </w:rPr>
            </w:pPr>
            <w:r w:rsidRPr="004B661C">
              <w:rPr>
                <w:b/>
                <w:sz w:val="14"/>
                <w:szCs w:val="14"/>
                <w:lang w:val="en-GB"/>
              </w:rPr>
              <w:t xml:space="preserve">Laboratory test </w:t>
            </w:r>
            <w:r w:rsidR="003C46C7" w:rsidRPr="004B661C">
              <w:rPr>
                <w:b/>
                <w:sz w:val="14"/>
                <w:szCs w:val="14"/>
                <w:lang w:val="en-GB"/>
              </w:rPr>
              <w:t xml:space="preserve"> </w:t>
            </w:r>
          </w:p>
        </w:tc>
        <w:tc>
          <w:tcPr>
            <w:tcW w:w="0" w:type="auto"/>
            <w:tcBorders>
              <w:top w:val="single" w:sz="4" w:space="0" w:color="auto"/>
              <w:bottom w:val="single" w:sz="4" w:space="0" w:color="auto"/>
            </w:tcBorders>
            <w:vAlign w:val="center"/>
          </w:tcPr>
          <w:p w14:paraId="7F250B1C" w14:textId="3177E169" w:rsidR="003C46C7" w:rsidRPr="004B661C" w:rsidRDefault="003C46C7" w:rsidP="003C46C7">
            <w:pPr>
              <w:rPr>
                <w:b/>
                <w:sz w:val="14"/>
                <w:szCs w:val="14"/>
                <w:lang w:val="en-GB"/>
              </w:rPr>
            </w:pPr>
            <w:r w:rsidRPr="004B661C">
              <w:rPr>
                <w:b/>
                <w:sz w:val="14"/>
                <w:szCs w:val="14"/>
                <w:lang w:val="en-GB"/>
              </w:rPr>
              <w:t xml:space="preserve">Value  </w:t>
            </w:r>
          </w:p>
        </w:tc>
      </w:tr>
      <w:tr w:rsidR="003C46C7" w:rsidRPr="007300EF" w14:paraId="009B1F94" w14:textId="77777777" w:rsidTr="006D2654">
        <w:trPr>
          <w:trHeight w:val="20"/>
        </w:trPr>
        <w:tc>
          <w:tcPr>
            <w:tcW w:w="0" w:type="auto"/>
            <w:tcBorders>
              <w:top w:val="single" w:sz="4" w:space="0" w:color="auto"/>
            </w:tcBorders>
            <w:tcMar>
              <w:left w:w="215" w:type="dxa"/>
            </w:tcMar>
            <w:vAlign w:val="center"/>
          </w:tcPr>
          <w:p w14:paraId="5E62D3FC" w14:textId="4CE31DAC" w:rsidR="003C46C7" w:rsidRPr="0094597B" w:rsidRDefault="006D2654" w:rsidP="003C46C7">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106B54A6" w14:textId="028213E0" w:rsidR="003C46C7" w:rsidRPr="007300EF" w:rsidRDefault="003C46C7" w:rsidP="006D2654">
            <w:pPr>
              <w:rPr>
                <w:sz w:val="14"/>
                <w:szCs w:val="14"/>
                <w:lang w:val="en-GB"/>
              </w:rPr>
            </w:pPr>
            <w:r w:rsidRPr="002E3430">
              <w:rPr>
                <w:sz w:val="14"/>
                <w:szCs w:val="14"/>
                <w:lang w:val="en-GB"/>
              </w:rPr>
              <w:t>≥</w:t>
            </w:r>
            <w:r w:rsidR="006D2654" w:rsidRPr="006D2654">
              <w:rPr>
                <w:sz w:val="14"/>
                <w:szCs w:val="14"/>
                <w:lang w:val="en-GB"/>
              </w:rPr>
              <w:t>6.5 % (</w:t>
            </w:r>
            <w:r w:rsidR="006D2654" w:rsidRPr="002E3430">
              <w:rPr>
                <w:sz w:val="14"/>
                <w:szCs w:val="14"/>
                <w:lang w:val="en-GB"/>
              </w:rPr>
              <w:t>≥</w:t>
            </w:r>
            <w:r w:rsidR="006D2654" w:rsidRPr="006D2654">
              <w:rPr>
                <w:sz w:val="14"/>
                <w:szCs w:val="14"/>
                <w:lang w:val="en-GB"/>
              </w:rPr>
              <w:t>48mmol/L)</w:t>
            </w:r>
          </w:p>
        </w:tc>
      </w:tr>
      <w:tr w:rsidR="003C46C7" w:rsidRPr="007300EF" w14:paraId="54A1930F" w14:textId="77777777" w:rsidTr="006D2654">
        <w:trPr>
          <w:trHeight w:val="20"/>
        </w:trPr>
        <w:tc>
          <w:tcPr>
            <w:tcW w:w="0" w:type="auto"/>
            <w:tcMar>
              <w:left w:w="215" w:type="dxa"/>
            </w:tcMar>
            <w:vAlign w:val="center"/>
          </w:tcPr>
          <w:p w14:paraId="5A1717E0" w14:textId="28E1DD77" w:rsidR="003C46C7" w:rsidRPr="0094597B" w:rsidRDefault="006D2654" w:rsidP="003C46C7">
            <w:pPr>
              <w:jc w:val="both"/>
              <w:rPr>
                <w:sz w:val="14"/>
                <w:szCs w:val="14"/>
                <w:lang w:val="en-GB"/>
              </w:rPr>
            </w:pPr>
            <w:r w:rsidRPr="006D2654">
              <w:rPr>
                <w:sz w:val="14"/>
                <w:szCs w:val="14"/>
                <w:lang w:val="en-GB"/>
              </w:rPr>
              <w:t>Fasting blood glucose</w:t>
            </w:r>
          </w:p>
        </w:tc>
        <w:tc>
          <w:tcPr>
            <w:tcW w:w="0" w:type="auto"/>
            <w:vAlign w:val="center"/>
          </w:tcPr>
          <w:p w14:paraId="42FBE589" w14:textId="005EA483" w:rsidR="003C46C7" w:rsidRPr="007300EF" w:rsidRDefault="006D2654" w:rsidP="006D2654">
            <w:pPr>
              <w:rPr>
                <w:sz w:val="14"/>
                <w:szCs w:val="14"/>
                <w:lang w:val="en-GB"/>
              </w:rPr>
            </w:pPr>
            <w:r w:rsidRPr="002E3430">
              <w:rPr>
                <w:sz w:val="14"/>
                <w:szCs w:val="14"/>
                <w:lang w:val="en-GB"/>
              </w:rPr>
              <w:t>≥</w:t>
            </w:r>
            <w:r w:rsidRPr="006D2654">
              <w:rPr>
                <w:sz w:val="14"/>
                <w:szCs w:val="14"/>
                <w:lang w:val="en-GB"/>
              </w:rPr>
              <w:t>7.0 mmol/L (~126 mg/dL)</w:t>
            </w:r>
          </w:p>
        </w:tc>
      </w:tr>
      <w:tr w:rsidR="006D2654" w:rsidRPr="007300EF" w14:paraId="0F47A7CD" w14:textId="77777777" w:rsidTr="006E7DF4">
        <w:trPr>
          <w:trHeight w:val="20"/>
        </w:trPr>
        <w:tc>
          <w:tcPr>
            <w:tcW w:w="0" w:type="auto"/>
            <w:tcBorders>
              <w:bottom w:val="single" w:sz="4" w:space="0" w:color="auto"/>
            </w:tcBorders>
            <w:tcMar>
              <w:left w:w="215" w:type="dxa"/>
            </w:tcMar>
          </w:tcPr>
          <w:p w14:paraId="254D99DF" w14:textId="07C18BDC" w:rsidR="006D2654" w:rsidRPr="006D2654" w:rsidRDefault="006D2654" w:rsidP="006D2654">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2D14BA9B" w14:textId="5F95C5E7" w:rsidR="006D2654" w:rsidRPr="006D2654" w:rsidRDefault="006D2654" w:rsidP="006D2654">
            <w:pPr>
              <w:rPr>
                <w:sz w:val="14"/>
                <w:szCs w:val="14"/>
                <w:lang w:val="en-GB"/>
              </w:rPr>
            </w:pPr>
            <w:r w:rsidRPr="002E3430">
              <w:rPr>
                <w:sz w:val="14"/>
                <w:szCs w:val="14"/>
                <w:lang w:val="en-GB"/>
              </w:rPr>
              <w:t>≥</w:t>
            </w:r>
            <w:r w:rsidRPr="006D2654">
              <w:rPr>
                <w:sz w:val="14"/>
                <w:szCs w:val="14"/>
                <w:lang w:val="en-GB"/>
              </w:rPr>
              <w:t>11.1 mmol/L (~200 mg/dL)</w:t>
            </w:r>
          </w:p>
        </w:tc>
      </w:tr>
    </w:tbl>
    <w:p w14:paraId="73FD1B1F" w14:textId="0C7672FB" w:rsidR="005263ED" w:rsidRDefault="005263ED" w:rsidP="002F3E5D">
      <w:pPr>
        <w:spacing w:after="200" w:line="276" w:lineRule="auto"/>
      </w:pPr>
    </w:p>
    <w:p w14:paraId="7714FEFC" w14:textId="77777777" w:rsidR="008A6E20" w:rsidRDefault="008A6E20">
      <w:pPr>
        <w:spacing w:after="200" w:line="276" w:lineRule="auto"/>
        <w:rPr>
          <w:sz w:val="14"/>
          <w:szCs w:val="14"/>
        </w:rPr>
      </w:pPr>
      <w:r>
        <w:rPr>
          <w:sz w:val="14"/>
          <w:szCs w:val="14"/>
        </w:rPr>
        <w:br w:type="page"/>
      </w:r>
    </w:p>
    <w:p w14:paraId="23ED4A91" w14:textId="066F4E21" w:rsidR="001D5656" w:rsidRPr="00CE5C16" w:rsidRDefault="001D5656" w:rsidP="001D5656">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w:t>
      </w:r>
      <w:r w:rsidR="00C117F3">
        <w:rPr>
          <w:sz w:val="14"/>
          <w:szCs w:val="14"/>
        </w:rPr>
        <w:t>dyslipidaemia</w:t>
      </w:r>
      <w:r>
        <w:rPr>
          <w:sz w:val="14"/>
          <w:szCs w:val="1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1D5656" w:rsidRPr="007300EF" w14:paraId="08973F79" w14:textId="77777777" w:rsidTr="006E7DF4">
        <w:trPr>
          <w:trHeight w:val="20"/>
        </w:trPr>
        <w:tc>
          <w:tcPr>
            <w:tcW w:w="0" w:type="auto"/>
            <w:tcBorders>
              <w:top w:val="single" w:sz="4" w:space="0" w:color="auto"/>
              <w:bottom w:val="single" w:sz="4" w:space="0" w:color="auto"/>
            </w:tcBorders>
            <w:vAlign w:val="center"/>
          </w:tcPr>
          <w:p w14:paraId="61525D30" w14:textId="77777777" w:rsidR="001D5656" w:rsidRPr="004B661C" w:rsidRDefault="001D5656"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2FCDE357" w14:textId="77777777" w:rsidR="001D5656" w:rsidRPr="004B661C" w:rsidRDefault="001D5656" w:rsidP="006E7DF4">
            <w:pPr>
              <w:rPr>
                <w:b/>
                <w:sz w:val="14"/>
                <w:szCs w:val="14"/>
                <w:lang w:val="en-GB"/>
              </w:rPr>
            </w:pPr>
            <w:r w:rsidRPr="004B661C">
              <w:rPr>
                <w:b/>
                <w:sz w:val="14"/>
                <w:szCs w:val="14"/>
                <w:lang w:val="en-GB"/>
              </w:rPr>
              <w:t>ICD10 code</w:t>
            </w:r>
          </w:p>
        </w:tc>
      </w:tr>
      <w:tr w:rsidR="00C117F3" w:rsidRPr="007300EF" w14:paraId="3C235150" w14:textId="77777777" w:rsidTr="006E7DF4">
        <w:trPr>
          <w:trHeight w:val="20"/>
        </w:trPr>
        <w:tc>
          <w:tcPr>
            <w:tcW w:w="0" w:type="auto"/>
            <w:tcMar>
              <w:left w:w="215" w:type="dxa"/>
            </w:tcMar>
            <w:vAlign w:val="center"/>
          </w:tcPr>
          <w:p w14:paraId="6E5A26ED" w14:textId="19A2D2F6" w:rsidR="00C117F3" w:rsidRPr="007300EF" w:rsidRDefault="00C117F3" w:rsidP="00C117F3">
            <w:pPr>
              <w:rPr>
                <w:sz w:val="14"/>
                <w:szCs w:val="14"/>
                <w:lang w:val="en-GB"/>
              </w:rPr>
            </w:pPr>
            <w:r w:rsidRPr="00C117F3">
              <w:rPr>
                <w:sz w:val="14"/>
                <w:szCs w:val="14"/>
                <w:lang w:val="en-GB"/>
              </w:rPr>
              <w:t>Pure hypercholesterolaemia</w:t>
            </w:r>
          </w:p>
        </w:tc>
        <w:tc>
          <w:tcPr>
            <w:tcW w:w="0" w:type="auto"/>
            <w:vAlign w:val="center"/>
          </w:tcPr>
          <w:p w14:paraId="1394523B" w14:textId="5C32D958" w:rsidR="00C117F3" w:rsidRPr="007300EF" w:rsidRDefault="00C117F3" w:rsidP="00C117F3">
            <w:pPr>
              <w:rPr>
                <w:sz w:val="14"/>
                <w:szCs w:val="14"/>
                <w:lang w:val="en-GB"/>
              </w:rPr>
            </w:pPr>
            <w:r w:rsidRPr="00C117F3">
              <w:rPr>
                <w:sz w:val="14"/>
                <w:szCs w:val="14"/>
                <w:lang w:val="en-GB"/>
              </w:rPr>
              <w:t>E78.0</w:t>
            </w:r>
          </w:p>
        </w:tc>
      </w:tr>
      <w:tr w:rsidR="00C117F3" w:rsidRPr="007300EF" w14:paraId="66EFE26B" w14:textId="77777777" w:rsidTr="006E7DF4">
        <w:trPr>
          <w:trHeight w:val="20"/>
        </w:trPr>
        <w:tc>
          <w:tcPr>
            <w:tcW w:w="0" w:type="auto"/>
            <w:tcMar>
              <w:left w:w="215" w:type="dxa"/>
            </w:tcMar>
            <w:vAlign w:val="center"/>
          </w:tcPr>
          <w:p w14:paraId="31F34686" w14:textId="58C01622" w:rsidR="00C117F3" w:rsidRPr="007F01BD" w:rsidRDefault="00C117F3" w:rsidP="00C117F3">
            <w:pPr>
              <w:rPr>
                <w:sz w:val="14"/>
                <w:szCs w:val="14"/>
                <w:lang w:val="en-GB"/>
              </w:rPr>
            </w:pPr>
            <w:r w:rsidRPr="00C117F3">
              <w:rPr>
                <w:sz w:val="14"/>
                <w:szCs w:val="14"/>
                <w:lang w:val="en-GB"/>
              </w:rPr>
              <w:t>Pure hyperglyceridaemia</w:t>
            </w:r>
          </w:p>
        </w:tc>
        <w:tc>
          <w:tcPr>
            <w:tcW w:w="0" w:type="auto"/>
            <w:vAlign w:val="center"/>
          </w:tcPr>
          <w:p w14:paraId="5CE56210" w14:textId="043DF1D9" w:rsidR="00C117F3" w:rsidRPr="007300EF" w:rsidRDefault="00C117F3" w:rsidP="00C117F3">
            <w:pPr>
              <w:rPr>
                <w:sz w:val="14"/>
                <w:szCs w:val="14"/>
                <w:lang w:val="en-GB"/>
              </w:rPr>
            </w:pPr>
            <w:r w:rsidRPr="00C117F3">
              <w:rPr>
                <w:sz w:val="14"/>
                <w:szCs w:val="14"/>
                <w:lang w:val="en-GB"/>
              </w:rPr>
              <w:t>E78.1</w:t>
            </w:r>
          </w:p>
        </w:tc>
      </w:tr>
      <w:tr w:rsidR="00C117F3" w:rsidRPr="007300EF" w14:paraId="756C9B95" w14:textId="77777777" w:rsidTr="006E7DF4">
        <w:trPr>
          <w:trHeight w:val="20"/>
        </w:trPr>
        <w:tc>
          <w:tcPr>
            <w:tcW w:w="0" w:type="auto"/>
            <w:tcMar>
              <w:left w:w="215" w:type="dxa"/>
            </w:tcMar>
            <w:vAlign w:val="center"/>
          </w:tcPr>
          <w:p w14:paraId="1BCDFE36" w14:textId="1E1AC07A" w:rsidR="00C117F3" w:rsidRPr="007F01BD" w:rsidRDefault="00C117F3" w:rsidP="00C117F3">
            <w:pPr>
              <w:rPr>
                <w:sz w:val="14"/>
                <w:szCs w:val="14"/>
                <w:lang w:val="en-GB"/>
              </w:rPr>
            </w:pPr>
            <w:r w:rsidRPr="00C117F3">
              <w:rPr>
                <w:sz w:val="14"/>
                <w:szCs w:val="14"/>
                <w:lang w:val="en-GB"/>
              </w:rPr>
              <w:t>Mixed hyperlipidaemia</w:t>
            </w:r>
          </w:p>
        </w:tc>
        <w:tc>
          <w:tcPr>
            <w:tcW w:w="0" w:type="auto"/>
            <w:vAlign w:val="center"/>
          </w:tcPr>
          <w:p w14:paraId="489E2134" w14:textId="31249625" w:rsidR="00C117F3" w:rsidRPr="007300EF" w:rsidRDefault="00C117F3" w:rsidP="00C117F3">
            <w:pPr>
              <w:rPr>
                <w:sz w:val="14"/>
                <w:szCs w:val="14"/>
                <w:lang w:val="en-GB"/>
              </w:rPr>
            </w:pPr>
            <w:r w:rsidRPr="00C117F3">
              <w:rPr>
                <w:sz w:val="14"/>
                <w:szCs w:val="14"/>
                <w:lang w:val="en-GB"/>
              </w:rPr>
              <w:t>E78.2</w:t>
            </w:r>
          </w:p>
        </w:tc>
      </w:tr>
      <w:tr w:rsidR="00C117F3" w:rsidRPr="007300EF" w14:paraId="0255CBA1" w14:textId="77777777" w:rsidTr="006E7DF4">
        <w:trPr>
          <w:trHeight w:val="20"/>
        </w:trPr>
        <w:tc>
          <w:tcPr>
            <w:tcW w:w="0" w:type="auto"/>
            <w:tcMar>
              <w:left w:w="215" w:type="dxa"/>
            </w:tcMar>
            <w:vAlign w:val="center"/>
          </w:tcPr>
          <w:p w14:paraId="62999F35" w14:textId="12DCD4A7" w:rsidR="00C117F3" w:rsidRPr="007300EF" w:rsidRDefault="00C117F3" w:rsidP="00C117F3">
            <w:pPr>
              <w:rPr>
                <w:sz w:val="14"/>
                <w:szCs w:val="14"/>
                <w:lang w:val="en-GB"/>
              </w:rPr>
            </w:pPr>
            <w:r w:rsidRPr="00C117F3">
              <w:rPr>
                <w:sz w:val="14"/>
                <w:szCs w:val="14"/>
                <w:lang w:val="en-GB"/>
              </w:rPr>
              <w:t>Hyperchylomicronaemia</w:t>
            </w:r>
          </w:p>
        </w:tc>
        <w:tc>
          <w:tcPr>
            <w:tcW w:w="0" w:type="auto"/>
            <w:vAlign w:val="center"/>
          </w:tcPr>
          <w:p w14:paraId="3A7DACAA" w14:textId="18C19B27" w:rsidR="00C117F3" w:rsidRPr="007300EF" w:rsidRDefault="00C117F3" w:rsidP="00C117F3">
            <w:pPr>
              <w:rPr>
                <w:sz w:val="14"/>
                <w:szCs w:val="14"/>
                <w:lang w:val="en-GB"/>
              </w:rPr>
            </w:pPr>
            <w:r w:rsidRPr="00C117F3">
              <w:rPr>
                <w:sz w:val="14"/>
                <w:szCs w:val="14"/>
                <w:lang w:val="en-GB"/>
              </w:rPr>
              <w:t>E78.3</w:t>
            </w:r>
          </w:p>
        </w:tc>
      </w:tr>
      <w:tr w:rsidR="00C117F3" w:rsidRPr="007300EF" w14:paraId="04584DD9" w14:textId="77777777" w:rsidTr="006E7DF4">
        <w:trPr>
          <w:trHeight w:val="20"/>
        </w:trPr>
        <w:tc>
          <w:tcPr>
            <w:tcW w:w="0" w:type="auto"/>
            <w:tcMar>
              <w:left w:w="215" w:type="dxa"/>
            </w:tcMar>
            <w:vAlign w:val="center"/>
          </w:tcPr>
          <w:p w14:paraId="3071991C" w14:textId="016A62EE" w:rsidR="00C117F3" w:rsidRPr="007300EF" w:rsidRDefault="00C117F3" w:rsidP="00C117F3">
            <w:pPr>
              <w:rPr>
                <w:sz w:val="14"/>
                <w:szCs w:val="14"/>
                <w:lang w:val="en-GB"/>
              </w:rPr>
            </w:pPr>
            <w:r w:rsidRPr="00C117F3">
              <w:rPr>
                <w:sz w:val="14"/>
                <w:szCs w:val="14"/>
                <w:lang w:val="en-GB"/>
              </w:rPr>
              <w:t>Other hyperlipidaemia</w:t>
            </w:r>
          </w:p>
        </w:tc>
        <w:tc>
          <w:tcPr>
            <w:tcW w:w="0" w:type="auto"/>
            <w:vAlign w:val="center"/>
          </w:tcPr>
          <w:p w14:paraId="110B94CE" w14:textId="6C8E9996" w:rsidR="00C117F3" w:rsidRPr="007300EF" w:rsidRDefault="00C117F3" w:rsidP="00C117F3">
            <w:pPr>
              <w:rPr>
                <w:sz w:val="14"/>
                <w:szCs w:val="14"/>
                <w:lang w:val="en-GB"/>
              </w:rPr>
            </w:pPr>
            <w:r w:rsidRPr="00C117F3">
              <w:rPr>
                <w:sz w:val="14"/>
                <w:szCs w:val="14"/>
                <w:lang w:val="en-GB"/>
              </w:rPr>
              <w:t>E78.4</w:t>
            </w:r>
          </w:p>
        </w:tc>
      </w:tr>
      <w:tr w:rsidR="00C117F3" w:rsidRPr="007300EF" w14:paraId="5E960440" w14:textId="77777777" w:rsidTr="006E7DF4">
        <w:trPr>
          <w:trHeight w:val="20"/>
        </w:trPr>
        <w:tc>
          <w:tcPr>
            <w:tcW w:w="0" w:type="auto"/>
            <w:tcMar>
              <w:left w:w="215" w:type="dxa"/>
            </w:tcMar>
            <w:vAlign w:val="center"/>
          </w:tcPr>
          <w:p w14:paraId="4AAF3B59" w14:textId="189EFCA9" w:rsidR="00C117F3" w:rsidRPr="007300EF" w:rsidRDefault="00C117F3" w:rsidP="00C117F3">
            <w:pPr>
              <w:rPr>
                <w:sz w:val="14"/>
                <w:szCs w:val="14"/>
                <w:lang w:val="en-GB"/>
              </w:rPr>
            </w:pPr>
            <w:r w:rsidRPr="00C117F3">
              <w:rPr>
                <w:sz w:val="14"/>
                <w:szCs w:val="14"/>
                <w:lang w:val="en-GB"/>
              </w:rPr>
              <w:t>Hyperlipidaemia, unspecified</w:t>
            </w:r>
          </w:p>
        </w:tc>
        <w:tc>
          <w:tcPr>
            <w:tcW w:w="0" w:type="auto"/>
            <w:vAlign w:val="center"/>
          </w:tcPr>
          <w:p w14:paraId="3F84A40B" w14:textId="56A27C98" w:rsidR="00C117F3" w:rsidRPr="007300EF" w:rsidRDefault="00C117F3" w:rsidP="00C117F3">
            <w:pPr>
              <w:rPr>
                <w:sz w:val="14"/>
                <w:szCs w:val="14"/>
                <w:lang w:val="en-GB"/>
              </w:rPr>
            </w:pPr>
            <w:r w:rsidRPr="00C117F3">
              <w:rPr>
                <w:sz w:val="14"/>
                <w:szCs w:val="14"/>
                <w:lang w:val="en-GB"/>
              </w:rPr>
              <w:t>E78.5</w:t>
            </w:r>
          </w:p>
        </w:tc>
      </w:tr>
      <w:tr w:rsidR="00C117F3" w:rsidRPr="007300EF" w14:paraId="283C84D0" w14:textId="77777777" w:rsidTr="006E7DF4">
        <w:trPr>
          <w:trHeight w:val="20"/>
        </w:trPr>
        <w:tc>
          <w:tcPr>
            <w:tcW w:w="0" w:type="auto"/>
            <w:tcBorders>
              <w:top w:val="single" w:sz="4" w:space="0" w:color="auto"/>
              <w:bottom w:val="single" w:sz="4" w:space="0" w:color="auto"/>
            </w:tcBorders>
            <w:tcMar>
              <w:left w:w="108" w:type="dxa"/>
            </w:tcMar>
            <w:vAlign w:val="center"/>
          </w:tcPr>
          <w:p w14:paraId="0DA49CA5" w14:textId="77777777" w:rsidR="00C117F3" w:rsidRPr="004B661C" w:rsidRDefault="00C117F3" w:rsidP="00C117F3">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F1A1FA2" w14:textId="77777777" w:rsidR="00C117F3" w:rsidRPr="004B661C" w:rsidRDefault="00C117F3" w:rsidP="00C117F3">
            <w:pPr>
              <w:rPr>
                <w:b/>
                <w:sz w:val="14"/>
                <w:szCs w:val="14"/>
                <w:lang w:val="en-GB"/>
              </w:rPr>
            </w:pPr>
            <w:r w:rsidRPr="004B661C">
              <w:rPr>
                <w:b/>
                <w:sz w:val="14"/>
                <w:szCs w:val="14"/>
                <w:lang w:val="en-GB"/>
              </w:rPr>
              <w:t>ATC code</w:t>
            </w:r>
          </w:p>
        </w:tc>
      </w:tr>
      <w:tr w:rsidR="00C117F3" w:rsidRPr="007300EF" w14:paraId="64295992" w14:textId="77777777" w:rsidTr="006E7DF4">
        <w:trPr>
          <w:trHeight w:val="20"/>
        </w:trPr>
        <w:tc>
          <w:tcPr>
            <w:tcW w:w="0" w:type="auto"/>
            <w:tcBorders>
              <w:top w:val="single" w:sz="4" w:space="0" w:color="auto"/>
              <w:bottom w:val="single" w:sz="4" w:space="0" w:color="auto"/>
            </w:tcBorders>
            <w:tcMar>
              <w:left w:w="215" w:type="dxa"/>
            </w:tcMar>
            <w:vAlign w:val="center"/>
          </w:tcPr>
          <w:p w14:paraId="34BFD5E3" w14:textId="032C1E83" w:rsidR="00C117F3" w:rsidRPr="007300EF" w:rsidRDefault="00C117F3" w:rsidP="00C117F3">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3E7D3364" w14:textId="37C53D1C" w:rsidR="00C117F3" w:rsidRPr="007300EF" w:rsidRDefault="00C117F3" w:rsidP="00C117F3">
            <w:pPr>
              <w:rPr>
                <w:sz w:val="14"/>
                <w:szCs w:val="14"/>
                <w:lang w:val="en-GB"/>
              </w:rPr>
            </w:pPr>
            <w:r w:rsidRPr="00C117F3">
              <w:rPr>
                <w:sz w:val="14"/>
                <w:szCs w:val="14"/>
                <w:lang w:val="en-GB"/>
              </w:rPr>
              <w:t>C10</w:t>
            </w:r>
          </w:p>
        </w:tc>
      </w:tr>
      <w:tr w:rsidR="00C117F3" w:rsidRPr="007300EF" w14:paraId="4BE79BB5" w14:textId="77777777" w:rsidTr="006E7DF4">
        <w:trPr>
          <w:trHeight w:val="20"/>
        </w:trPr>
        <w:tc>
          <w:tcPr>
            <w:tcW w:w="0" w:type="auto"/>
            <w:tcBorders>
              <w:top w:val="single" w:sz="4" w:space="0" w:color="auto"/>
              <w:bottom w:val="single" w:sz="4" w:space="0" w:color="auto"/>
            </w:tcBorders>
            <w:tcMar>
              <w:left w:w="108" w:type="dxa"/>
            </w:tcMar>
            <w:vAlign w:val="center"/>
          </w:tcPr>
          <w:p w14:paraId="215E1281" w14:textId="77777777" w:rsidR="00C117F3" w:rsidRPr="004B661C" w:rsidRDefault="00C117F3" w:rsidP="00C117F3">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30F897E3" w14:textId="77777777" w:rsidR="00C117F3" w:rsidRPr="004B661C" w:rsidRDefault="00C117F3" w:rsidP="00C117F3">
            <w:pPr>
              <w:rPr>
                <w:b/>
                <w:sz w:val="14"/>
                <w:szCs w:val="14"/>
                <w:lang w:val="en-GB"/>
              </w:rPr>
            </w:pPr>
            <w:r w:rsidRPr="004B661C">
              <w:rPr>
                <w:b/>
                <w:sz w:val="14"/>
                <w:szCs w:val="14"/>
                <w:lang w:val="en-GB"/>
              </w:rPr>
              <w:t xml:space="preserve">Value  </w:t>
            </w:r>
          </w:p>
        </w:tc>
      </w:tr>
      <w:tr w:rsidR="00C117F3" w:rsidRPr="007300EF" w14:paraId="27030A08" w14:textId="77777777" w:rsidTr="006E7DF4">
        <w:trPr>
          <w:trHeight w:val="20"/>
        </w:trPr>
        <w:tc>
          <w:tcPr>
            <w:tcW w:w="0" w:type="auto"/>
            <w:tcBorders>
              <w:top w:val="single" w:sz="4" w:space="0" w:color="auto"/>
            </w:tcBorders>
            <w:tcMar>
              <w:left w:w="215" w:type="dxa"/>
            </w:tcMar>
            <w:vAlign w:val="center"/>
          </w:tcPr>
          <w:p w14:paraId="0F4D4A18" w14:textId="28858389" w:rsidR="00C117F3" w:rsidRPr="0094597B" w:rsidRDefault="00C117F3" w:rsidP="00C117F3">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23203E4E" w14:textId="3F786AE3" w:rsidR="00C117F3" w:rsidRPr="007300EF" w:rsidRDefault="00C117F3" w:rsidP="00C117F3">
            <w:pPr>
              <w:rPr>
                <w:sz w:val="14"/>
                <w:szCs w:val="14"/>
                <w:lang w:val="en-GB"/>
              </w:rPr>
            </w:pPr>
            <w:r>
              <w:rPr>
                <w:sz w:val="14"/>
                <w:szCs w:val="14"/>
                <w:lang w:val="en-GB"/>
              </w:rPr>
              <w:t>&lt;</w:t>
            </w:r>
            <w:r w:rsidRPr="00C117F3">
              <w:rPr>
                <w:sz w:val="14"/>
                <w:szCs w:val="14"/>
                <w:lang w:val="en-GB"/>
              </w:rPr>
              <w:t>1 mmol/L (~40 mg/dL)</w:t>
            </w:r>
          </w:p>
        </w:tc>
      </w:tr>
      <w:tr w:rsidR="00C117F3" w:rsidRPr="007300EF" w14:paraId="608503DA" w14:textId="77777777" w:rsidTr="006E7DF4">
        <w:trPr>
          <w:trHeight w:val="20"/>
        </w:trPr>
        <w:tc>
          <w:tcPr>
            <w:tcW w:w="0" w:type="auto"/>
            <w:tcMar>
              <w:left w:w="215" w:type="dxa"/>
            </w:tcMar>
            <w:vAlign w:val="center"/>
          </w:tcPr>
          <w:p w14:paraId="3AA4AAA0" w14:textId="534D0E1D" w:rsidR="00C117F3" w:rsidRPr="0094597B" w:rsidRDefault="00C117F3" w:rsidP="00C117F3">
            <w:pPr>
              <w:rPr>
                <w:sz w:val="14"/>
                <w:szCs w:val="14"/>
                <w:lang w:val="en-GB"/>
              </w:rPr>
            </w:pPr>
            <w:r w:rsidRPr="00C117F3">
              <w:rPr>
                <w:sz w:val="14"/>
                <w:szCs w:val="14"/>
                <w:lang w:val="en-GB"/>
              </w:rPr>
              <w:t>LDL-cholesterol</w:t>
            </w:r>
          </w:p>
        </w:tc>
        <w:tc>
          <w:tcPr>
            <w:tcW w:w="0" w:type="auto"/>
            <w:vAlign w:val="center"/>
          </w:tcPr>
          <w:p w14:paraId="5A328E2C" w14:textId="09A95777" w:rsidR="00C117F3" w:rsidRPr="007300EF" w:rsidRDefault="00C117F3" w:rsidP="00C117F3">
            <w:pPr>
              <w:rPr>
                <w:sz w:val="14"/>
                <w:szCs w:val="14"/>
                <w:lang w:val="en-GB"/>
              </w:rPr>
            </w:pPr>
            <w:r w:rsidRPr="00C117F3">
              <w:rPr>
                <w:sz w:val="14"/>
                <w:szCs w:val="14"/>
                <w:lang w:val="en-GB"/>
              </w:rPr>
              <w:t>&gt;4.1 mmol/L (~160 mg/dL)</w:t>
            </w:r>
          </w:p>
        </w:tc>
      </w:tr>
      <w:tr w:rsidR="00C117F3" w:rsidRPr="007300EF" w14:paraId="4EFF9FF9" w14:textId="77777777" w:rsidTr="006E7DF4">
        <w:trPr>
          <w:trHeight w:val="20"/>
        </w:trPr>
        <w:tc>
          <w:tcPr>
            <w:tcW w:w="0" w:type="auto"/>
            <w:tcBorders>
              <w:bottom w:val="single" w:sz="4" w:space="0" w:color="auto"/>
            </w:tcBorders>
            <w:tcMar>
              <w:left w:w="215" w:type="dxa"/>
            </w:tcMar>
          </w:tcPr>
          <w:p w14:paraId="69F1A22D" w14:textId="5DE2FA81" w:rsidR="00C117F3" w:rsidRPr="006D2654" w:rsidRDefault="00C117F3" w:rsidP="00C117F3">
            <w:pPr>
              <w:rPr>
                <w:sz w:val="14"/>
                <w:szCs w:val="14"/>
                <w:lang w:val="en-GB"/>
              </w:rPr>
            </w:pPr>
            <w:r w:rsidRPr="00C117F3">
              <w:rPr>
                <w:sz w:val="14"/>
                <w:szCs w:val="14"/>
                <w:lang w:val="en-GB"/>
              </w:rPr>
              <w:t>Total cholesterol</w:t>
            </w:r>
          </w:p>
        </w:tc>
        <w:tc>
          <w:tcPr>
            <w:tcW w:w="0" w:type="auto"/>
            <w:tcBorders>
              <w:bottom w:val="single" w:sz="4" w:space="0" w:color="auto"/>
            </w:tcBorders>
          </w:tcPr>
          <w:p w14:paraId="75E78C55" w14:textId="408D3145" w:rsidR="00C117F3" w:rsidRPr="006D2654" w:rsidRDefault="00C117F3" w:rsidP="00C117F3">
            <w:pPr>
              <w:rPr>
                <w:sz w:val="14"/>
                <w:szCs w:val="14"/>
                <w:lang w:val="en-GB"/>
              </w:rPr>
            </w:pPr>
            <w:r w:rsidRPr="00C117F3">
              <w:rPr>
                <w:sz w:val="14"/>
                <w:szCs w:val="14"/>
                <w:lang w:val="en-GB"/>
              </w:rPr>
              <w:t>&gt;6.2 mmol/L (~240 mg/dL)</w:t>
            </w:r>
          </w:p>
        </w:tc>
      </w:tr>
    </w:tbl>
    <w:p w14:paraId="3725C7C6" w14:textId="3F6DC06F" w:rsidR="007F01BD" w:rsidRDefault="007F01BD" w:rsidP="002F3E5D">
      <w:pPr>
        <w:spacing w:after="200" w:line="276" w:lineRule="auto"/>
      </w:pPr>
    </w:p>
    <w:p w14:paraId="47B96FC4" w14:textId="5F3B7F6C" w:rsidR="00D304A4" w:rsidRDefault="00D304A4">
      <w:pPr>
        <w:spacing w:after="200" w:line="276" w:lineRule="auto"/>
        <w:rPr>
          <w:rFonts w:ascii="Georgia" w:hAnsi="Georgia"/>
          <w:b/>
          <w:sz w:val="24"/>
          <w:szCs w:val="24"/>
        </w:rPr>
      </w:pPr>
      <w:r>
        <w:rPr>
          <w:rFonts w:ascii="Georgia" w:hAnsi="Georgia"/>
          <w:b/>
          <w:sz w:val="24"/>
          <w:szCs w:val="24"/>
        </w:rPr>
        <w:br w:type="page"/>
      </w:r>
    </w:p>
    <w:p w14:paraId="05A954B1" w14:textId="78329B50" w:rsidR="00D304A4" w:rsidRPr="00CE5C16" w:rsidRDefault="00D304A4" w:rsidP="00D304A4">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D304A4" w:rsidRPr="007300EF" w14:paraId="4219D2C8" w14:textId="77777777" w:rsidTr="00D304A4">
        <w:trPr>
          <w:trHeight w:val="20"/>
        </w:trPr>
        <w:tc>
          <w:tcPr>
            <w:tcW w:w="0" w:type="auto"/>
            <w:tcBorders>
              <w:top w:val="single" w:sz="4" w:space="0" w:color="auto"/>
              <w:bottom w:val="single" w:sz="4" w:space="0" w:color="auto"/>
            </w:tcBorders>
            <w:vAlign w:val="center"/>
          </w:tcPr>
          <w:p w14:paraId="4C22AAD2" w14:textId="77777777" w:rsidR="00D304A4" w:rsidRPr="004B661C" w:rsidRDefault="00D304A4" w:rsidP="00D304A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69000DAF" w14:textId="77777777" w:rsidR="00D304A4" w:rsidRPr="004B661C" w:rsidRDefault="00D304A4" w:rsidP="00D304A4">
            <w:pPr>
              <w:rPr>
                <w:b/>
                <w:sz w:val="14"/>
                <w:szCs w:val="14"/>
                <w:lang w:val="en-GB"/>
              </w:rPr>
            </w:pPr>
            <w:r w:rsidRPr="004B661C">
              <w:rPr>
                <w:b/>
                <w:sz w:val="14"/>
                <w:szCs w:val="14"/>
                <w:lang w:val="en-GB"/>
              </w:rPr>
              <w:t>ICD10 code</w:t>
            </w:r>
          </w:p>
        </w:tc>
      </w:tr>
      <w:tr w:rsidR="00D304A4" w:rsidRPr="007300EF" w14:paraId="5415AB0E" w14:textId="77777777" w:rsidTr="00D304A4">
        <w:trPr>
          <w:trHeight w:val="20"/>
        </w:trPr>
        <w:tc>
          <w:tcPr>
            <w:tcW w:w="0" w:type="auto"/>
            <w:tcMar>
              <w:left w:w="215" w:type="dxa"/>
            </w:tcMar>
            <w:vAlign w:val="center"/>
          </w:tcPr>
          <w:p w14:paraId="73B8252F" w14:textId="72C76FE3" w:rsidR="00D304A4" w:rsidRPr="007300EF" w:rsidRDefault="00D304A4" w:rsidP="00D304A4">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7A7776CE" w14:textId="53EBE7D4" w:rsidR="00D304A4" w:rsidRPr="007300EF" w:rsidRDefault="00D304A4" w:rsidP="00D304A4">
            <w:pPr>
              <w:rPr>
                <w:sz w:val="14"/>
                <w:szCs w:val="14"/>
                <w:lang w:val="en-GB"/>
              </w:rPr>
            </w:pPr>
            <w:r>
              <w:rPr>
                <w:sz w:val="14"/>
                <w:szCs w:val="14"/>
                <w:lang w:val="en-GB"/>
              </w:rPr>
              <w:t>B20-B24</w:t>
            </w:r>
          </w:p>
        </w:tc>
      </w:tr>
      <w:tr w:rsidR="00D304A4" w:rsidRPr="007300EF" w14:paraId="1442F606" w14:textId="77777777" w:rsidTr="00D304A4">
        <w:trPr>
          <w:trHeight w:val="20"/>
        </w:trPr>
        <w:tc>
          <w:tcPr>
            <w:tcW w:w="0" w:type="auto"/>
            <w:tcMar>
              <w:left w:w="215" w:type="dxa"/>
            </w:tcMar>
            <w:vAlign w:val="center"/>
          </w:tcPr>
          <w:p w14:paraId="5E50196B" w14:textId="415D0DF0" w:rsidR="00D304A4" w:rsidRPr="007F01BD" w:rsidRDefault="00D304A4" w:rsidP="00D304A4">
            <w:pPr>
              <w:rPr>
                <w:sz w:val="14"/>
                <w:szCs w:val="14"/>
                <w:lang w:val="en-GB"/>
              </w:rPr>
            </w:pPr>
            <w:r w:rsidRPr="00D304A4">
              <w:rPr>
                <w:sz w:val="14"/>
                <w:szCs w:val="14"/>
                <w:lang w:val="en-GB"/>
              </w:rPr>
              <w:t>Asymptomatic HIV infection status</w:t>
            </w:r>
          </w:p>
        </w:tc>
        <w:tc>
          <w:tcPr>
            <w:tcW w:w="0" w:type="auto"/>
            <w:vAlign w:val="center"/>
          </w:tcPr>
          <w:p w14:paraId="41EBF5D6" w14:textId="5E42DCEA" w:rsidR="00D304A4" w:rsidRPr="007300EF" w:rsidRDefault="00D304A4" w:rsidP="00D304A4">
            <w:pPr>
              <w:rPr>
                <w:sz w:val="14"/>
                <w:szCs w:val="14"/>
                <w:lang w:val="en-GB"/>
              </w:rPr>
            </w:pPr>
            <w:r>
              <w:rPr>
                <w:sz w:val="14"/>
                <w:szCs w:val="14"/>
                <w:lang w:val="en-GB"/>
              </w:rPr>
              <w:t>Z21</w:t>
            </w:r>
          </w:p>
        </w:tc>
      </w:tr>
      <w:tr w:rsidR="00D304A4" w:rsidRPr="007300EF" w14:paraId="1EAEBC10" w14:textId="77777777" w:rsidTr="00D304A4">
        <w:trPr>
          <w:trHeight w:val="20"/>
        </w:trPr>
        <w:tc>
          <w:tcPr>
            <w:tcW w:w="0" w:type="auto"/>
            <w:tcMar>
              <w:left w:w="215" w:type="dxa"/>
            </w:tcMar>
            <w:vAlign w:val="center"/>
          </w:tcPr>
          <w:p w14:paraId="67E51181" w14:textId="6FE84D18" w:rsidR="00D304A4" w:rsidRPr="007F01BD" w:rsidRDefault="00D304A4" w:rsidP="00D304A4">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59DD6D16" w14:textId="3F9E7B91" w:rsidR="00D304A4" w:rsidRPr="007300EF" w:rsidRDefault="00D304A4" w:rsidP="00D304A4">
            <w:pPr>
              <w:rPr>
                <w:sz w:val="14"/>
                <w:szCs w:val="14"/>
                <w:lang w:val="en-GB"/>
              </w:rPr>
            </w:pPr>
            <w:r>
              <w:rPr>
                <w:sz w:val="14"/>
                <w:szCs w:val="14"/>
                <w:lang w:val="en-GB"/>
              </w:rPr>
              <w:t>R75</w:t>
            </w:r>
          </w:p>
        </w:tc>
      </w:tr>
      <w:tr w:rsidR="00D304A4" w:rsidRPr="007300EF" w14:paraId="4034C642" w14:textId="77777777" w:rsidTr="00D304A4">
        <w:trPr>
          <w:trHeight w:val="20"/>
        </w:trPr>
        <w:tc>
          <w:tcPr>
            <w:tcW w:w="0" w:type="auto"/>
            <w:tcMar>
              <w:left w:w="215" w:type="dxa"/>
            </w:tcMar>
            <w:vAlign w:val="center"/>
          </w:tcPr>
          <w:p w14:paraId="307167D6" w14:textId="732E30C5" w:rsidR="00D304A4" w:rsidRPr="007300EF" w:rsidRDefault="00D304A4" w:rsidP="00D304A4">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09A95529" w14:textId="04FA7EEF" w:rsidR="00D304A4" w:rsidRPr="007300EF" w:rsidRDefault="00D304A4" w:rsidP="00D304A4">
            <w:pPr>
              <w:rPr>
                <w:sz w:val="14"/>
                <w:szCs w:val="14"/>
                <w:lang w:val="en-GB"/>
              </w:rPr>
            </w:pPr>
            <w:r>
              <w:rPr>
                <w:sz w:val="14"/>
                <w:szCs w:val="14"/>
                <w:lang w:val="en-GB"/>
              </w:rPr>
              <w:t>O98.7</w:t>
            </w:r>
          </w:p>
        </w:tc>
      </w:tr>
      <w:tr w:rsidR="00D304A4" w:rsidRPr="007300EF" w14:paraId="198E01FC" w14:textId="77777777" w:rsidTr="00D304A4">
        <w:trPr>
          <w:trHeight w:val="20"/>
        </w:trPr>
        <w:tc>
          <w:tcPr>
            <w:tcW w:w="0" w:type="auto"/>
            <w:tcBorders>
              <w:top w:val="single" w:sz="4" w:space="0" w:color="auto"/>
              <w:bottom w:val="single" w:sz="4" w:space="0" w:color="auto"/>
            </w:tcBorders>
            <w:tcMar>
              <w:left w:w="108" w:type="dxa"/>
            </w:tcMar>
            <w:vAlign w:val="center"/>
          </w:tcPr>
          <w:p w14:paraId="3885A1B7" w14:textId="2320FBB3" w:rsidR="00D304A4" w:rsidRPr="004B661C" w:rsidRDefault="00D81BA1" w:rsidP="00D304A4">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7999BA53" w14:textId="77777777" w:rsidR="00D304A4" w:rsidRPr="004B661C" w:rsidRDefault="00D304A4" w:rsidP="00D304A4">
            <w:pPr>
              <w:rPr>
                <w:b/>
                <w:sz w:val="14"/>
                <w:szCs w:val="14"/>
                <w:lang w:val="en-GB"/>
              </w:rPr>
            </w:pPr>
            <w:r w:rsidRPr="004B661C">
              <w:rPr>
                <w:b/>
                <w:sz w:val="14"/>
                <w:szCs w:val="14"/>
                <w:lang w:val="en-GB"/>
              </w:rPr>
              <w:t>ATC code</w:t>
            </w:r>
          </w:p>
        </w:tc>
      </w:tr>
      <w:tr w:rsidR="00D304A4" w:rsidRPr="007300EF" w14:paraId="48DAA24B" w14:textId="77777777" w:rsidTr="00D304A4">
        <w:trPr>
          <w:trHeight w:val="20"/>
        </w:trPr>
        <w:tc>
          <w:tcPr>
            <w:tcW w:w="0" w:type="auto"/>
            <w:tcBorders>
              <w:top w:val="single" w:sz="4" w:space="0" w:color="auto"/>
            </w:tcBorders>
            <w:tcMar>
              <w:left w:w="215" w:type="dxa"/>
            </w:tcMar>
            <w:vAlign w:val="center"/>
          </w:tcPr>
          <w:p w14:paraId="77EECF86" w14:textId="71C5C8FF" w:rsidR="00D304A4" w:rsidRPr="007300EF" w:rsidRDefault="00D304A4" w:rsidP="00D304A4">
            <w:pPr>
              <w:rPr>
                <w:sz w:val="14"/>
                <w:szCs w:val="14"/>
                <w:lang w:val="en-GB"/>
              </w:rPr>
            </w:pPr>
            <w:r>
              <w:rPr>
                <w:sz w:val="14"/>
                <w:szCs w:val="14"/>
                <w:lang w:val="en-GB"/>
              </w:rPr>
              <w:t>Protease inhibitors</w:t>
            </w:r>
          </w:p>
        </w:tc>
        <w:tc>
          <w:tcPr>
            <w:tcW w:w="0" w:type="auto"/>
            <w:tcBorders>
              <w:top w:val="single" w:sz="4" w:space="0" w:color="auto"/>
            </w:tcBorders>
            <w:vAlign w:val="center"/>
          </w:tcPr>
          <w:p w14:paraId="1F9C439D" w14:textId="2EE8592C" w:rsidR="00D304A4" w:rsidRPr="007300EF" w:rsidRDefault="00D304A4" w:rsidP="00D304A4">
            <w:pPr>
              <w:rPr>
                <w:sz w:val="14"/>
                <w:szCs w:val="14"/>
                <w:lang w:val="en-GB"/>
              </w:rPr>
            </w:pPr>
            <w:r w:rsidRPr="00D304A4">
              <w:rPr>
                <w:sz w:val="14"/>
                <w:szCs w:val="14"/>
                <w:lang w:val="en-GB"/>
              </w:rPr>
              <w:t>J05AE</w:t>
            </w:r>
          </w:p>
        </w:tc>
      </w:tr>
      <w:tr w:rsidR="00D304A4" w:rsidRPr="007300EF" w14:paraId="1BE698F9" w14:textId="77777777" w:rsidTr="00D304A4">
        <w:trPr>
          <w:trHeight w:val="20"/>
        </w:trPr>
        <w:tc>
          <w:tcPr>
            <w:tcW w:w="0" w:type="auto"/>
            <w:tcMar>
              <w:left w:w="215" w:type="dxa"/>
            </w:tcMar>
            <w:vAlign w:val="center"/>
          </w:tcPr>
          <w:p w14:paraId="5080C091" w14:textId="18BB479A" w:rsidR="00D304A4" w:rsidRPr="00C117F3" w:rsidRDefault="00D304A4" w:rsidP="00D304A4">
            <w:pPr>
              <w:rPr>
                <w:sz w:val="14"/>
                <w:szCs w:val="14"/>
                <w:lang w:val="en-GB"/>
              </w:rPr>
            </w:pPr>
            <w:r w:rsidRPr="00D304A4">
              <w:rPr>
                <w:sz w:val="14"/>
                <w:szCs w:val="14"/>
                <w:lang w:val="en-GB"/>
              </w:rPr>
              <w:t>Nucleoside and nucleotide reverse transcriptase inhibitors</w:t>
            </w:r>
          </w:p>
        </w:tc>
        <w:tc>
          <w:tcPr>
            <w:tcW w:w="0" w:type="auto"/>
            <w:vAlign w:val="center"/>
          </w:tcPr>
          <w:p w14:paraId="76685736" w14:textId="3D765E46" w:rsidR="00D304A4" w:rsidRPr="00C117F3" w:rsidRDefault="00D304A4" w:rsidP="00D304A4">
            <w:pPr>
              <w:rPr>
                <w:sz w:val="14"/>
                <w:szCs w:val="14"/>
                <w:lang w:val="en-GB"/>
              </w:rPr>
            </w:pPr>
            <w:r w:rsidRPr="00D304A4">
              <w:rPr>
                <w:sz w:val="14"/>
                <w:szCs w:val="14"/>
                <w:lang w:val="en-GB"/>
              </w:rPr>
              <w:t>J05AF</w:t>
            </w:r>
          </w:p>
        </w:tc>
      </w:tr>
      <w:tr w:rsidR="00D304A4" w:rsidRPr="007300EF" w14:paraId="51FEF116" w14:textId="77777777" w:rsidTr="00D304A4">
        <w:trPr>
          <w:trHeight w:val="20"/>
        </w:trPr>
        <w:tc>
          <w:tcPr>
            <w:tcW w:w="0" w:type="auto"/>
            <w:tcMar>
              <w:left w:w="215" w:type="dxa"/>
            </w:tcMar>
            <w:vAlign w:val="center"/>
          </w:tcPr>
          <w:p w14:paraId="432D87AE" w14:textId="7C1829E7" w:rsidR="00D304A4" w:rsidRPr="00C117F3" w:rsidRDefault="00D304A4" w:rsidP="00D304A4">
            <w:pPr>
              <w:rPr>
                <w:sz w:val="14"/>
                <w:szCs w:val="14"/>
                <w:lang w:val="en-GB"/>
              </w:rPr>
            </w:pPr>
            <w:r w:rsidRPr="00D304A4">
              <w:rPr>
                <w:sz w:val="14"/>
                <w:szCs w:val="14"/>
                <w:lang w:val="en-GB"/>
              </w:rPr>
              <w:t>Non-nucleoside reverse transcriptase inhibitors</w:t>
            </w:r>
          </w:p>
        </w:tc>
        <w:tc>
          <w:tcPr>
            <w:tcW w:w="0" w:type="auto"/>
            <w:vAlign w:val="center"/>
          </w:tcPr>
          <w:p w14:paraId="44BAEC10" w14:textId="2D0CEBA4" w:rsidR="00D304A4" w:rsidRPr="00C117F3" w:rsidRDefault="00D304A4" w:rsidP="00D304A4">
            <w:pPr>
              <w:rPr>
                <w:sz w:val="14"/>
                <w:szCs w:val="14"/>
                <w:lang w:val="en-GB"/>
              </w:rPr>
            </w:pPr>
            <w:r w:rsidRPr="00D304A4">
              <w:rPr>
                <w:sz w:val="14"/>
                <w:szCs w:val="14"/>
                <w:lang w:val="en-GB"/>
              </w:rPr>
              <w:t>J05AG</w:t>
            </w:r>
          </w:p>
        </w:tc>
      </w:tr>
      <w:tr w:rsidR="00D304A4" w:rsidRPr="007300EF" w14:paraId="1968B8CE" w14:textId="77777777" w:rsidTr="00D81BA1">
        <w:trPr>
          <w:trHeight w:val="20"/>
        </w:trPr>
        <w:tc>
          <w:tcPr>
            <w:tcW w:w="0" w:type="auto"/>
            <w:tcMar>
              <w:left w:w="215" w:type="dxa"/>
            </w:tcMar>
            <w:vAlign w:val="center"/>
          </w:tcPr>
          <w:p w14:paraId="125F7146" w14:textId="014F0FAA" w:rsidR="00D304A4" w:rsidRPr="00C117F3" w:rsidRDefault="00D304A4" w:rsidP="00D304A4">
            <w:pPr>
              <w:rPr>
                <w:sz w:val="14"/>
                <w:szCs w:val="14"/>
                <w:lang w:val="en-GB"/>
              </w:rPr>
            </w:pPr>
            <w:r w:rsidRPr="00D304A4">
              <w:rPr>
                <w:sz w:val="14"/>
                <w:szCs w:val="14"/>
                <w:lang w:val="en-GB"/>
              </w:rPr>
              <w:t>Integrase inhibitors</w:t>
            </w:r>
          </w:p>
        </w:tc>
        <w:tc>
          <w:tcPr>
            <w:tcW w:w="0" w:type="auto"/>
            <w:vAlign w:val="center"/>
          </w:tcPr>
          <w:p w14:paraId="72895402" w14:textId="6B0D433F" w:rsidR="00D304A4" w:rsidRPr="00C117F3" w:rsidRDefault="00D304A4" w:rsidP="00D304A4">
            <w:pPr>
              <w:rPr>
                <w:sz w:val="14"/>
                <w:szCs w:val="14"/>
                <w:lang w:val="en-GB"/>
              </w:rPr>
            </w:pPr>
            <w:r w:rsidRPr="00D304A4">
              <w:rPr>
                <w:sz w:val="14"/>
                <w:szCs w:val="14"/>
                <w:lang w:val="en-GB"/>
              </w:rPr>
              <w:t>J05AJ</w:t>
            </w:r>
          </w:p>
        </w:tc>
      </w:tr>
      <w:tr w:rsidR="00D304A4" w:rsidRPr="007300EF" w14:paraId="5CE6C8D9" w14:textId="77777777" w:rsidTr="00D81BA1">
        <w:trPr>
          <w:trHeight w:val="20"/>
        </w:trPr>
        <w:tc>
          <w:tcPr>
            <w:tcW w:w="0" w:type="auto"/>
            <w:tcBorders>
              <w:bottom w:val="single" w:sz="4" w:space="0" w:color="auto"/>
            </w:tcBorders>
            <w:tcMar>
              <w:left w:w="215" w:type="dxa"/>
            </w:tcMar>
            <w:vAlign w:val="center"/>
          </w:tcPr>
          <w:p w14:paraId="618675D9" w14:textId="5EDAFF4A" w:rsidR="00D304A4" w:rsidRPr="00C117F3" w:rsidRDefault="00D81BA1" w:rsidP="00D304A4">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7E63FCD1" w14:textId="594170D4" w:rsidR="00D304A4" w:rsidRPr="00C117F3" w:rsidRDefault="00D81BA1" w:rsidP="00D304A4">
            <w:pPr>
              <w:rPr>
                <w:sz w:val="14"/>
                <w:szCs w:val="14"/>
                <w:lang w:val="en-GB"/>
              </w:rPr>
            </w:pPr>
            <w:r w:rsidRPr="00D81BA1">
              <w:rPr>
                <w:sz w:val="14"/>
                <w:szCs w:val="14"/>
                <w:lang w:val="en-GB"/>
              </w:rPr>
              <w:t>J05AR</w:t>
            </w:r>
          </w:p>
        </w:tc>
      </w:tr>
      <w:tr w:rsidR="00D81BA1" w:rsidRPr="007300EF" w14:paraId="218E7703" w14:textId="77777777" w:rsidTr="00D81BA1">
        <w:trPr>
          <w:trHeight w:val="20"/>
        </w:trPr>
        <w:tc>
          <w:tcPr>
            <w:tcW w:w="0" w:type="auto"/>
            <w:tcBorders>
              <w:top w:val="single" w:sz="4" w:space="0" w:color="auto"/>
              <w:bottom w:val="single" w:sz="4" w:space="0" w:color="auto"/>
            </w:tcBorders>
            <w:vAlign w:val="center"/>
          </w:tcPr>
          <w:p w14:paraId="061B7CE8" w14:textId="2694E921" w:rsidR="00D81BA1" w:rsidRPr="00D81BA1" w:rsidRDefault="00D81BA1" w:rsidP="00D81BA1">
            <w:pPr>
              <w:rPr>
                <w:sz w:val="14"/>
                <w:szCs w:val="14"/>
                <w:lang w:val="en-GB"/>
              </w:rPr>
            </w:pPr>
            <w:r>
              <w:rPr>
                <w:b/>
                <w:sz w:val="14"/>
                <w:szCs w:val="14"/>
                <w:lang w:val="en-GB"/>
              </w:rPr>
              <w:t xml:space="preserve">Antiretroviral medication </w:t>
            </w:r>
            <w:r>
              <w:rPr>
                <w:b/>
                <w:sz w:val="14"/>
                <w:szCs w:val="14"/>
                <w:lang w:val="en-GB"/>
              </w:rPr>
              <w:t xml:space="preserve">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938627" w14:textId="4B703588" w:rsidR="00D81BA1" w:rsidRPr="00D81BA1" w:rsidRDefault="00D81BA1" w:rsidP="00D304A4">
            <w:pPr>
              <w:rPr>
                <w:sz w:val="14"/>
                <w:szCs w:val="14"/>
                <w:lang w:val="en-GB"/>
              </w:rPr>
            </w:pPr>
            <w:r w:rsidRPr="004B661C">
              <w:rPr>
                <w:b/>
                <w:sz w:val="14"/>
                <w:szCs w:val="14"/>
                <w:lang w:val="en-GB"/>
              </w:rPr>
              <w:t>ATC code</w:t>
            </w:r>
          </w:p>
        </w:tc>
      </w:tr>
      <w:tr w:rsidR="00D81BA1" w:rsidRPr="007300EF" w14:paraId="6720D9E3" w14:textId="77777777" w:rsidTr="00D81BA1">
        <w:trPr>
          <w:trHeight w:val="20"/>
        </w:trPr>
        <w:tc>
          <w:tcPr>
            <w:tcW w:w="0" w:type="auto"/>
            <w:tcBorders>
              <w:top w:val="single" w:sz="4" w:space="0" w:color="auto"/>
            </w:tcBorders>
            <w:tcMar>
              <w:left w:w="215" w:type="dxa"/>
            </w:tcMar>
            <w:vAlign w:val="center"/>
          </w:tcPr>
          <w:p w14:paraId="717876B1" w14:textId="4081151F" w:rsidR="00D81BA1" w:rsidRPr="00D81BA1" w:rsidRDefault="00770753" w:rsidP="00D304A4">
            <w:pPr>
              <w:rPr>
                <w:sz w:val="14"/>
                <w:szCs w:val="14"/>
                <w:lang w:val="en-GB"/>
              </w:rPr>
            </w:pPr>
            <w:r>
              <w:rPr>
                <w:sz w:val="14"/>
                <w:szCs w:val="14"/>
                <w:lang w:val="en-GB"/>
              </w:rPr>
              <w:t>T</w:t>
            </w:r>
            <w:r w:rsidR="00D81BA1" w:rsidRPr="00D81BA1">
              <w:rPr>
                <w:sz w:val="14"/>
                <w:szCs w:val="14"/>
                <w:lang w:val="en-GB"/>
              </w:rPr>
              <w:t>enofovir disoproxil and emtricitabine</w:t>
            </w:r>
            <w:r w:rsidR="00D81BA1">
              <w:rPr>
                <w:sz w:val="14"/>
                <w:szCs w:val="14"/>
                <w:lang w:val="en-GB"/>
              </w:rPr>
              <w:t xml:space="preserve"> (</w:t>
            </w:r>
            <w:r w:rsidR="00D81BA1" w:rsidRPr="00D81BA1">
              <w:rPr>
                <w:sz w:val="14"/>
                <w:szCs w:val="14"/>
                <w:lang w:val="en-GB"/>
              </w:rPr>
              <w:t>TDF/FTC</w:t>
            </w:r>
            <w:r w:rsidR="00D81BA1">
              <w:rPr>
                <w:sz w:val="14"/>
                <w:szCs w:val="14"/>
                <w:lang w:val="en-GB"/>
              </w:rPr>
              <w:t>)</w:t>
            </w:r>
          </w:p>
        </w:tc>
        <w:tc>
          <w:tcPr>
            <w:tcW w:w="0" w:type="auto"/>
            <w:tcBorders>
              <w:top w:val="single" w:sz="4" w:space="0" w:color="auto"/>
            </w:tcBorders>
            <w:vAlign w:val="center"/>
          </w:tcPr>
          <w:p w14:paraId="356E64E1" w14:textId="558C17D1" w:rsidR="00D81BA1" w:rsidRPr="00D81BA1" w:rsidRDefault="00D81BA1" w:rsidP="00D304A4">
            <w:pPr>
              <w:rPr>
                <w:sz w:val="14"/>
                <w:szCs w:val="14"/>
                <w:lang w:val="en-GB"/>
              </w:rPr>
            </w:pPr>
            <w:r w:rsidRPr="00D81BA1">
              <w:rPr>
                <w:sz w:val="14"/>
                <w:szCs w:val="14"/>
                <w:lang w:val="en-GB"/>
              </w:rPr>
              <w:t>J05AR03</w:t>
            </w:r>
          </w:p>
        </w:tc>
      </w:tr>
      <w:tr w:rsidR="00D81BA1" w:rsidRPr="007300EF" w14:paraId="33A877EF" w14:textId="77777777" w:rsidTr="00D81BA1">
        <w:trPr>
          <w:trHeight w:val="20"/>
        </w:trPr>
        <w:tc>
          <w:tcPr>
            <w:tcW w:w="0" w:type="auto"/>
            <w:tcMar>
              <w:left w:w="215" w:type="dxa"/>
            </w:tcMar>
            <w:vAlign w:val="center"/>
          </w:tcPr>
          <w:p w14:paraId="7253C49C" w14:textId="257C7E7E" w:rsidR="00D81BA1" w:rsidRPr="00D81BA1" w:rsidRDefault="00770753" w:rsidP="00D304A4">
            <w:pPr>
              <w:rPr>
                <w:sz w:val="14"/>
                <w:szCs w:val="14"/>
                <w:lang w:val="en-GB"/>
              </w:rPr>
            </w:pPr>
            <w:r>
              <w:rPr>
                <w:sz w:val="14"/>
                <w:szCs w:val="14"/>
                <w:lang w:val="en-GB"/>
              </w:rPr>
              <w:t>T</w:t>
            </w:r>
            <w:r w:rsidR="00D81BA1" w:rsidRPr="00D81BA1">
              <w:rPr>
                <w:sz w:val="14"/>
                <w:szCs w:val="14"/>
                <w:lang w:val="en-GB"/>
              </w:rPr>
              <w:t xml:space="preserve">enofovir alafenamide </w:t>
            </w:r>
            <w:r w:rsidR="00D81BA1">
              <w:rPr>
                <w:sz w:val="14"/>
                <w:szCs w:val="14"/>
                <w:lang w:val="en-GB"/>
              </w:rPr>
              <w:t>(TAF)</w:t>
            </w:r>
          </w:p>
        </w:tc>
        <w:tc>
          <w:tcPr>
            <w:tcW w:w="0" w:type="auto"/>
            <w:vAlign w:val="center"/>
          </w:tcPr>
          <w:p w14:paraId="12AA8B23" w14:textId="090D5A64" w:rsidR="00D81BA1" w:rsidRPr="00D81BA1" w:rsidRDefault="00D81BA1" w:rsidP="00D304A4">
            <w:pPr>
              <w:rPr>
                <w:sz w:val="14"/>
                <w:szCs w:val="14"/>
                <w:lang w:val="en-GB"/>
              </w:rPr>
            </w:pPr>
            <w:r w:rsidRPr="00D81BA1">
              <w:rPr>
                <w:sz w:val="14"/>
                <w:szCs w:val="14"/>
                <w:lang w:val="en-GB"/>
              </w:rPr>
              <w:t>J05AF13</w:t>
            </w:r>
          </w:p>
        </w:tc>
      </w:tr>
      <w:tr w:rsidR="00D81BA1" w:rsidRPr="007300EF" w14:paraId="0912F3BA" w14:textId="77777777" w:rsidTr="00D81BA1">
        <w:trPr>
          <w:trHeight w:val="20"/>
        </w:trPr>
        <w:tc>
          <w:tcPr>
            <w:tcW w:w="0" w:type="auto"/>
            <w:tcMar>
              <w:left w:w="215" w:type="dxa"/>
            </w:tcMar>
            <w:vAlign w:val="center"/>
          </w:tcPr>
          <w:p w14:paraId="5BF476DD" w14:textId="0016508E" w:rsidR="00D81BA1" w:rsidRPr="00D81BA1" w:rsidRDefault="00770753" w:rsidP="00D304A4">
            <w:pPr>
              <w:rPr>
                <w:sz w:val="14"/>
                <w:szCs w:val="14"/>
                <w:lang w:val="en-GB"/>
              </w:rPr>
            </w:pPr>
            <w:r>
              <w:rPr>
                <w:sz w:val="14"/>
                <w:szCs w:val="14"/>
                <w:lang w:val="en-GB"/>
              </w:rPr>
              <w:t>E</w:t>
            </w:r>
            <w:r w:rsidR="00D81BA1" w:rsidRPr="00D81BA1">
              <w:rPr>
                <w:sz w:val="14"/>
                <w:szCs w:val="14"/>
                <w:lang w:val="en-GB"/>
              </w:rPr>
              <w:t xml:space="preserve">mtricitabine </w:t>
            </w:r>
            <w:r w:rsidR="00D81BA1">
              <w:rPr>
                <w:sz w:val="14"/>
                <w:szCs w:val="14"/>
                <w:lang w:val="en-GB"/>
              </w:rPr>
              <w:t>(FTC)</w:t>
            </w:r>
          </w:p>
        </w:tc>
        <w:tc>
          <w:tcPr>
            <w:tcW w:w="0" w:type="auto"/>
            <w:vAlign w:val="center"/>
          </w:tcPr>
          <w:p w14:paraId="4C80ED0D" w14:textId="3231FD2D" w:rsidR="00D81BA1" w:rsidRPr="00D81BA1" w:rsidRDefault="00D81BA1" w:rsidP="00D304A4">
            <w:pPr>
              <w:rPr>
                <w:sz w:val="14"/>
                <w:szCs w:val="14"/>
                <w:lang w:val="en-GB"/>
              </w:rPr>
            </w:pPr>
            <w:r w:rsidRPr="00D81BA1">
              <w:rPr>
                <w:sz w:val="14"/>
                <w:szCs w:val="14"/>
                <w:lang w:val="en-GB"/>
              </w:rPr>
              <w:t>J05AF09</w:t>
            </w:r>
          </w:p>
        </w:tc>
      </w:tr>
      <w:tr w:rsidR="00D81BA1" w:rsidRPr="007300EF" w14:paraId="311CEBCF" w14:textId="77777777" w:rsidTr="00D304A4">
        <w:trPr>
          <w:trHeight w:val="20"/>
        </w:trPr>
        <w:tc>
          <w:tcPr>
            <w:tcW w:w="0" w:type="auto"/>
            <w:tcBorders>
              <w:bottom w:val="single" w:sz="4" w:space="0" w:color="auto"/>
            </w:tcBorders>
            <w:tcMar>
              <w:left w:w="215" w:type="dxa"/>
            </w:tcMar>
            <w:vAlign w:val="center"/>
          </w:tcPr>
          <w:p w14:paraId="610DEAD5" w14:textId="3B77DF69" w:rsidR="00D81BA1" w:rsidRPr="00D81BA1" w:rsidRDefault="00770753" w:rsidP="00D81BA1">
            <w:pPr>
              <w:rPr>
                <w:sz w:val="14"/>
                <w:szCs w:val="14"/>
                <w:lang w:val="en-GB"/>
              </w:rPr>
            </w:pPr>
            <w:r>
              <w:rPr>
                <w:sz w:val="14"/>
                <w:szCs w:val="14"/>
                <w:lang w:val="en-GB"/>
              </w:rPr>
              <w:t>L</w:t>
            </w:r>
            <w:r w:rsidRPr="00770753">
              <w:rPr>
                <w:sz w:val="14"/>
                <w:szCs w:val="14"/>
                <w:lang w:val="en-GB"/>
              </w:rPr>
              <w:t xml:space="preserve">amivudine </w:t>
            </w:r>
            <w:r w:rsidR="00D81BA1">
              <w:rPr>
                <w:sz w:val="14"/>
                <w:szCs w:val="14"/>
                <w:lang w:val="en-GB"/>
              </w:rPr>
              <w:t>(3TC)</w:t>
            </w:r>
          </w:p>
        </w:tc>
        <w:tc>
          <w:tcPr>
            <w:tcW w:w="0" w:type="auto"/>
            <w:tcBorders>
              <w:bottom w:val="single" w:sz="4" w:space="0" w:color="auto"/>
            </w:tcBorders>
            <w:vAlign w:val="center"/>
          </w:tcPr>
          <w:p w14:paraId="6DF6D381" w14:textId="2DCFF412" w:rsidR="00D81BA1" w:rsidRPr="00D81BA1" w:rsidRDefault="00D81BA1" w:rsidP="00D304A4">
            <w:pPr>
              <w:rPr>
                <w:sz w:val="14"/>
                <w:szCs w:val="14"/>
                <w:lang w:val="en-GB"/>
              </w:rPr>
            </w:pPr>
            <w:r w:rsidRPr="00D81BA1">
              <w:rPr>
                <w:sz w:val="14"/>
                <w:szCs w:val="14"/>
                <w:lang w:val="en-GB"/>
              </w:rPr>
              <w:t>J05AF05</w:t>
            </w:r>
          </w:p>
        </w:tc>
      </w:tr>
      <w:tr w:rsidR="00D304A4" w:rsidRPr="007300EF" w14:paraId="79DF9893" w14:textId="77777777" w:rsidTr="00C77BD6">
        <w:trPr>
          <w:trHeight w:val="20"/>
        </w:trPr>
        <w:tc>
          <w:tcPr>
            <w:tcW w:w="0" w:type="auto"/>
            <w:tcBorders>
              <w:top w:val="single" w:sz="4" w:space="0" w:color="auto"/>
              <w:bottom w:val="single" w:sz="4" w:space="0" w:color="auto"/>
            </w:tcBorders>
            <w:tcMar>
              <w:left w:w="108" w:type="dxa"/>
            </w:tcMar>
            <w:vAlign w:val="center"/>
          </w:tcPr>
          <w:p w14:paraId="0691034C" w14:textId="77777777" w:rsidR="00D304A4" w:rsidRPr="004B661C" w:rsidRDefault="00D304A4" w:rsidP="00D304A4">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04382B3E" w14:textId="77777777" w:rsidR="00D304A4" w:rsidRPr="004B661C" w:rsidRDefault="00D304A4" w:rsidP="00D304A4">
            <w:pPr>
              <w:rPr>
                <w:b/>
                <w:sz w:val="14"/>
                <w:szCs w:val="14"/>
                <w:lang w:val="en-GB"/>
              </w:rPr>
            </w:pPr>
            <w:r w:rsidRPr="004B661C">
              <w:rPr>
                <w:b/>
                <w:sz w:val="14"/>
                <w:szCs w:val="14"/>
                <w:lang w:val="en-GB"/>
              </w:rPr>
              <w:t xml:space="preserve">Value  </w:t>
            </w:r>
          </w:p>
        </w:tc>
      </w:tr>
      <w:tr w:rsidR="00D304A4" w:rsidRPr="007300EF" w14:paraId="0E9FB083" w14:textId="77777777" w:rsidTr="00C77BD6">
        <w:trPr>
          <w:trHeight w:val="20"/>
        </w:trPr>
        <w:tc>
          <w:tcPr>
            <w:tcW w:w="0" w:type="auto"/>
            <w:tcBorders>
              <w:top w:val="single" w:sz="4" w:space="0" w:color="auto"/>
              <w:bottom w:val="single" w:sz="4" w:space="0" w:color="auto"/>
            </w:tcBorders>
            <w:tcMar>
              <w:left w:w="215" w:type="dxa"/>
            </w:tcMar>
            <w:vAlign w:val="center"/>
          </w:tcPr>
          <w:p w14:paraId="11ED424E" w14:textId="6F93704F" w:rsidR="00D304A4" w:rsidRPr="0094597B" w:rsidRDefault="00C77BD6" w:rsidP="00D304A4">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56156A66" w14:textId="4698A1B0" w:rsidR="00D304A4" w:rsidRPr="007300EF" w:rsidRDefault="00C77BD6" w:rsidP="00D304A4">
            <w:pPr>
              <w:rPr>
                <w:sz w:val="14"/>
                <w:szCs w:val="14"/>
                <w:lang w:val="en-GB"/>
              </w:rPr>
            </w:pPr>
            <w:r>
              <w:rPr>
                <w:sz w:val="14"/>
                <w:szCs w:val="14"/>
                <w:lang w:val="en-GB"/>
              </w:rPr>
              <w:t>Positive</w:t>
            </w:r>
          </w:p>
        </w:tc>
      </w:tr>
    </w:tbl>
    <w:p w14:paraId="08943631" w14:textId="77777777" w:rsidR="000E3A21" w:rsidRPr="009736E2" w:rsidRDefault="000E3A21" w:rsidP="002C4DF2">
      <w:pPr>
        <w:spacing w:after="200" w:line="276" w:lineRule="auto"/>
        <w:jc w:val="both"/>
        <w:rPr>
          <w:rFonts w:ascii="Georgia" w:hAnsi="Georgia"/>
          <w:b/>
          <w:sz w:val="24"/>
          <w:szCs w:val="24"/>
        </w:rPr>
      </w:pPr>
    </w:p>
    <w:sectPr w:rsidR="000E3A21" w:rsidRPr="009736E2" w:rsidSect="007300EF">
      <w:pgSz w:w="11906" w:h="16838"/>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3" w:author="Haas, Andreas (ISPM)" w:date="2022-05-20T18:33:00Z" w:initials="HA(">
    <w:p w14:paraId="3B936DF8" w14:textId="500FD93F" w:rsidR="00D304A4" w:rsidRDefault="00D304A4">
      <w:pPr>
        <w:pStyle w:val="CommentText"/>
      </w:pPr>
      <w:r>
        <w:rPr>
          <w:rStyle w:val="CommentReference"/>
        </w:rPr>
        <w:annotationRef/>
      </w:r>
      <w:r>
        <w:rPr>
          <w:noProof/>
        </w:rPr>
        <w:t xml:space="preserve">Cris, how did you insert the references. My Mendeley is not recognizing your 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936D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60FD8" w14:textId="77777777" w:rsidR="00873423" w:rsidRDefault="00873423" w:rsidP="001947AB">
      <w:r>
        <w:separator/>
      </w:r>
    </w:p>
  </w:endnote>
  <w:endnote w:type="continuationSeparator" w:id="0">
    <w:p w14:paraId="0A87D2B3" w14:textId="77777777" w:rsidR="00873423" w:rsidRDefault="00873423"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5B44B" w14:textId="77777777" w:rsidR="00873423" w:rsidRDefault="00873423" w:rsidP="001947AB">
      <w:r>
        <w:separator/>
      </w:r>
    </w:p>
  </w:footnote>
  <w:footnote w:type="continuationSeparator" w:id="0">
    <w:p w14:paraId="11F41016" w14:textId="77777777" w:rsidR="00873423" w:rsidRDefault="00873423"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1"/>
  <w:activeWritingStyle w:appName="MSWord" w:lang="en-ZA" w:vendorID="64" w:dllVersion="131078" w:nlCheck="1" w:checkStyle="1"/>
  <w:activeWritingStyle w:appName="MSWord" w:lang="en-GB" w:vendorID="64" w:dllVersion="131078" w:nlCheck="1" w:checkStyle="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FkubmxuamBhYWRko6SsGpxcWZ+XkgBea1AAQXuxE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record-ids&gt;&lt;/item&gt;&lt;/Libraries&gt;"/>
  </w:docVars>
  <w:rsids>
    <w:rsidRoot w:val="00716321"/>
    <w:rsid w:val="00000AFB"/>
    <w:rsid w:val="00002D16"/>
    <w:rsid w:val="000169DE"/>
    <w:rsid w:val="00020943"/>
    <w:rsid w:val="00021481"/>
    <w:rsid w:val="00027743"/>
    <w:rsid w:val="000302C8"/>
    <w:rsid w:val="000415BF"/>
    <w:rsid w:val="000419D6"/>
    <w:rsid w:val="000462F9"/>
    <w:rsid w:val="0004762F"/>
    <w:rsid w:val="0005393C"/>
    <w:rsid w:val="00067134"/>
    <w:rsid w:val="000710AD"/>
    <w:rsid w:val="00072645"/>
    <w:rsid w:val="00075CD6"/>
    <w:rsid w:val="00077629"/>
    <w:rsid w:val="0008376F"/>
    <w:rsid w:val="000939E6"/>
    <w:rsid w:val="0009495A"/>
    <w:rsid w:val="000A6E47"/>
    <w:rsid w:val="000B0441"/>
    <w:rsid w:val="000B50C5"/>
    <w:rsid w:val="000C2473"/>
    <w:rsid w:val="000C7487"/>
    <w:rsid w:val="000D03D3"/>
    <w:rsid w:val="000D331D"/>
    <w:rsid w:val="000D39D7"/>
    <w:rsid w:val="000D6D7D"/>
    <w:rsid w:val="000E0AF7"/>
    <w:rsid w:val="000E3A21"/>
    <w:rsid w:val="000E44CA"/>
    <w:rsid w:val="0010277C"/>
    <w:rsid w:val="00123CCA"/>
    <w:rsid w:val="00125CD7"/>
    <w:rsid w:val="00126976"/>
    <w:rsid w:val="00126C22"/>
    <w:rsid w:val="00133309"/>
    <w:rsid w:val="00136034"/>
    <w:rsid w:val="0014363E"/>
    <w:rsid w:val="00154BC5"/>
    <w:rsid w:val="00154BC8"/>
    <w:rsid w:val="0015704D"/>
    <w:rsid w:val="00161EB9"/>
    <w:rsid w:val="00162DC9"/>
    <w:rsid w:val="00163120"/>
    <w:rsid w:val="00165620"/>
    <w:rsid w:val="001677FB"/>
    <w:rsid w:val="00170142"/>
    <w:rsid w:val="00170B5D"/>
    <w:rsid w:val="001722CE"/>
    <w:rsid w:val="001765EE"/>
    <w:rsid w:val="0018062D"/>
    <w:rsid w:val="00182E3E"/>
    <w:rsid w:val="00183C96"/>
    <w:rsid w:val="00187099"/>
    <w:rsid w:val="0019195B"/>
    <w:rsid w:val="0019394F"/>
    <w:rsid w:val="001947AB"/>
    <w:rsid w:val="001A2D8F"/>
    <w:rsid w:val="001A6576"/>
    <w:rsid w:val="001A704E"/>
    <w:rsid w:val="001B5D35"/>
    <w:rsid w:val="001D4337"/>
    <w:rsid w:val="001D5656"/>
    <w:rsid w:val="001E49AF"/>
    <w:rsid w:val="001E513D"/>
    <w:rsid w:val="001E7411"/>
    <w:rsid w:val="001F1154"/>
    <w:rsid w:val="001F1295"/>
    <w:rsid w:val="001F44AA"/>
    <w:rsid w:val="001F52C0"/>
    <w:rsid w:val="001F6A06"/>
    <w:rsid w:val="0021527A"/>
    <w:rsid w:val="00224644"/>
    <w:rsid w:val="00225B41"/>
    <w:rsid w:val="00226B8F"/>
    <w:rsid w:val="00227CD6"/>
    <w:rsid w:val="00230AF6"/>
    <w:rsid w:val="00237208"/>
    <w:rsid w:val="002413DC"/>
    <w:rsid w:val="00243962"/>
    <w:rsid w:val="00244EA1"/>
    <w:rsid w:val="002457F7"/>
    <w:rsid w:val="00254368"/>
    <w:rsid w:val="00280408"/>
    <w:rsid w:val="0028563A"/>
    <w:rsid w:val="002901DD"/>
    <w:rsid w:val="0029620C"/>
    <w:rsid w:val="002976BA"/>
    <w:rsid w:val="002A54EF"/>
    <w:rsid w:val="002B2916"/>
    <w:rsid w:val="002C147D"/>
    <w:rsid w:val="002C3085"/>
    <w:rsid w:val="002C4AF3"/>
    <w:rsid w:val="002C4DF2"/>
    <w:rsid w:val="002C7315"/>
    <w:rsid w:val="002D665D"/>
    <w:rsid w:val="002D7F6D"/>
    <w:rsid w:val="002E3430"/>
    <w:rsid w:val="002E49B0"/>
    <w:rsid w:val="002E527D"/>
    <w:rsid w:val="002E66E3"/>
    <w:rsid w:val="002F3DD1"/>
    <w:rsid w:val="002F3E5D"/>
    <w:rsid w:val="002F6E10"/>
    <w:rsid w:val="00305353"/>
    <w:rsid w:val="003071C2"/>
    <w:rsid w:val="00312A0E"/>
    <w:rsid w:val="00332C71"/>
    <w:rsid w:val="00335A0A"/>
    <w:rsid w:val="00337456"/>
    <w:rsid w:val="003459B1"/>
    <w:rsid w:val="003534FB"/>
    <w:rsid w:val="00353983"/>
    <w:rsid w:val="00355E78"/>
    <w:rsid w:val="00360553"/>
    <w:rsid w:val="00363ED4"/>
    <w:rsid w:val="00371DA3"/>
    <w:rsid w:val="00373986"/>
    <w:rsid w:val="00395749"/>
    <w:rsid w:val="003A4F3E"/>
    <w:rsid w:val="003A5941"/>
    <w:rsid w:val="003A65B8"/>
    <w:rsid w:val="003A7A2B"/>
    <w:rsid w:val="003B413C"/>
    <w:rsid w:val="003C11E1"/>
    <w:rsid w:val="003C2F6F"/>
    <w:rsid w:val="003C418C"/>
    <w:rsid w:val="003C46C7"/>
    <w:rsid w:val="003C4E23"/>
    <w:rsid w:val="003C5CD1"/>
    <w:rsid w:val="003D1BC9"/>
    <w:rsid w:val="003D484B"/>
    <w:rsid w:val="003D7B46"/>
    <w:rsid w:val="003E39AC"/>
    <w:rsid w:val="003F3CE5"/>
    <w:rsid w:val="003F3FC7"/>
    <w:rsid w:val="0040134E"/>
    <w:rsid w:val="00411AB0"/>
    <w:rsid w:val="004120D0"/>
    <w:rsid w:val="00412511"/>
    <w:rsid w:val="0041487B"/>
    <w:rsid w:val="004216BE"/>
    <w:rsid w:val="00427043"/>
    <w:rsid w:val="00430B51"/>
    <w:rsid w:val="00430CE3"/>
    <w:rsid w:val="00431379"/>
    <w:rsid w:val="00432A00"/>
    <w:rsid w:val="00432F97"/>
    <w:rsid w:val="00432FE0"/>
    <w:rsid w:val="00435C89"/>
    <w:rsid w:val="00435CAE"/>
    <w:rsid w:val="00437B3F"/>
    <w:rsid w:val="00440D24"/>
    <w:rsid w:val="0044405E"/>
    <w:rsid w:val="004542BE"/>
    <w:rsid w:val="00455280"/>
    <w:rsid w:val="00460B6C"/>
    <w:rsid w:val="004625FF"/>
    <w:rsid w:val="0046354F"/>
    <w:rsid w:val="00463D5F"/>
    <w:rsid w:val="004869F5"/>
    <w:rsid w:val="00491217"/>
    <w:rsid w:val="00497BF9"/>
    <w:rsid w:val="004A4983"/>
    <w:rsid w:val="004A6C09"/>
    <w:rsid w:val="004A75C1"/>
    <w:rsid w:val="004A778A"/>
    <w:rsid w:val="004B661C"/>
    <w:rsid w:val="004C579F"/>
    <w:rsid w:val="004D3596"/>
    <w:rsid w:val="004D3DB9"/>
    <w:rsid w:val="004D42D7"/>
    <w:rsid w:val="004E26E1"/>
    <w:rsid w:val="004E38B0"/>
    <w:rsid w:val="004E42C8"/>
    <w:rsid w:val="004F731A"/>
    <w:rsid w:val="0052089D"/>
    <w:rsid w:val="00521A6E"/>
    <w:rsid w:val="005263ED"/>
    <w:rsid w:val="005303BB"/>
    <w:rsid w:val="005372E7"/>
    <w:rsid w:val="00540A7A"/>
    <w:rsid w:val="00555492"/>
    <w:rsid w:val="005644AE"/>
    <w:rsid w:val="00565742"/>
    <w:rsid w:val="00573F20"/>
    <w:rsid w:val="0057695A"/>
    <w:rsid w:val="00580A21"/>
    <w:rsid w:val="0058407E"/>
    <w:rsid w:val="00585B3B"/>
    <w:rsid w:val="005909AF"/>
    <w:rsid w:val="005A2AF9"/>
    <w:rsid w:val="005A7E68"/>
    <w:rsid w:val="005B112E"/>
    <w:rsid w:val="005B3298"/>
    <w:rsid w:val="005B4C8B"/>
    <w:rsid w:val="005B54EA"/>
    <w:rsid w:val="005C134E"/>
    <w:rsid w:val="005C6E6F"/>
    <w:rsid w:val="005C7236"/>
    <w:rsid w:val="005D1346"/>
    <w:rsid w:val="005D53EF"/>
    <w:rsid w:val="005D63FB"/>
    <w:rsid w:val="005E1DD2"/>
    <w:rsid w:val="005F3322"/>
    <w:rsid w:val="00606FFD"/>
    <w:rsid w:val="00607658"/>
    <w:rsid w:val="00611787"/>
    <w:rsid w:val="006127D2"/>
    <w:rsid w:val="00614145"/>
    <w:rsid w:val="00616EEE"/>
    <w:rsid w:val="0062162E"/>
    <w:rsid w:val="006218E5"/>
    <w:rsid w:val="00622414"/>
    <w:rsid w:val="00622E3E"/>
    <w:rsid w:val="00623CB3"/>
    <w:rsid w:val="00627F55"/>
    <w:rsid w:val="00634830"/>
    <w:rsid w:val="0063549C"/>
    <w:rsid w:val="0063681C"/>
    <w:rsid w:val="0064138B"/>
    <w:rsid w:val="006452C1"/>
    <w:rsid w:val="00645AEF"/>
    <w:rsid w:val="0064661D"/>
    <w:rsid w:val="00652240"/>
    <w:rsid w:val="00652447"/>
    <w:rsid w:val="006539E0"/>
    <w:rsid w:val="006568F8"/>
    <w:rsid w:val="00674737"/>
    <w:rsid w:val="00686DC8"/>
    <w:rsid w:val="006879F9"/>
    <w:rsid w:val="006900A7"/>
    <w:rsid w:val="006958A9"/>
    <w:rsid w:val="006B266F"/>
    <w:rsid w:val="006B372C"/>
    <w:rsid w:val="006B62B4"/>
    <w:rsid w:val="006B7D7F"/>
    <w:rsid w:val="006C0409"/>
    <w:rsid w:val="006C3BC4"/>
    <w:rsid w:val="006C442D"/>
    <w:rsid w:val="006C5B76"/>
    <w:rsid w:val="006D2654"/>
    <w:rsid w:val="006D2725"/>
    <w:rsid w:val="006E1EA5"/>
    <w:rsid w:val="006E3304"/>
    <w:rsid w:val="006E36AE"/>
    <w:rsid w:val="006E664D"/>
    <w:rsid w:val="006E7DF4"/>
    <w:rsid w:val="006F37F4"/>
    <w:rsid w:val="006F71CB"/>
    <w:rsid w:val="00704812"/>
    <w:rsid w:val="00705E64"/>
    <w:rsid w:val="007060FE"/>
    <w:rsid w:val="00706167"/>
    <w:rsid w:val="0071306A"/>
    <w:rsid w:val="007142CC"/>
    <w:rsid w:val="00716321"/>
    <w:rsid w:val="00717201"/>
    <w:rsid w:val="00717B6C"/>
    <w:rsid w:val="00724C6E"/>
    <w:rsid w:val="00726AF0"/>
    <w:rsid w:val="00726F51"/>
    <w:rsid w:val="007300EF"/>
    <w:rsid w:val="00733ABA"/>
    <w:rsid w:val="00735780"/>
    <w:rsid w:val="007600E8"/>
    <w:rsid w:val="00762BFF"/>
    <w:rsid w:val="007631F3"/>
    <w:rsid w:val="00763F9C"/>
    <w:rsid w:val="007643B9"/>
    <w:rsid w:val="00770753"/>
    <w:rsid w:val="00771985"/>
    <w:rsid w:val="00775A34"/>
    <w:rsid w:val="00775F70"/>
    <w:rsid w:val="00776765"/>
    <w:rsid w:val="00784EB4"/>
    <w:rsid w:val="007859A8"/>
    <w:rsid w:val="007863CF"/>
    <w:rsid w:val="0079077E"/>
    <w:rsid w:val="00790D56"/>
    <w:rsid w:val="00790F63"/>
    <w:rsid w:val="00791E2C"/>
    <w:rsid w:val="00796496"/>
    <w:rsid w:val="00797DEA"/>
    <w:rsid w:val="007B3999"/>
    <w:rsid w:val="007B4249"/>
    <w:rsid w:val="007B4B61"/>
    <w:rsid w:val="007B50DC"/>
    <w:rsid w:val="007B5F54"/>
    <w:rsid w:val="007B627D"/>
    <w:rsid w:val="007C5B34"/>
    <w:rsid w:val="007C6068"/>
    <w:rsid w:val="007D1C29"/>
    <w:rsid w:val="007D524F"/>
    <w:rsid w:val="007D69E2"/>
    <w:rsid w:val="007D7C05"/>
    <w:rsid w:val="007F01BD"/>
    <w:rsid w:val="007F318B"/>
    <w:rsid w:val="0081395B"/>
    <w:rsid w:val="00814CA5"/>
    <w:rsid w:val="00816B20"/>
    <w:rsid w:val="008214DB"/>
    <w:rsid w:val="00830F71"/>
    <w:rsid w:val="0083457C"/>
    <w:rsid w:val="00861A04"/>
    <w:rsid w:val="008645DC"/>
    <w:rsid w:val="00865A30"/>
    <w:rsid w:val="00867D88"/>
    <w:rsid w:val="00873423"/>
    <w:rsid w:val="00873901"/>
    <w:rsid w:val="008744DB"/>
    <w:rsid w:val="008751A4"/>
    <w:rsid w:val="00882B7E"/>
    <w:rsid w:val="008864EB"/>
    <w:rsid w:val="00892259"/>
    <w:rsid w:val="008979A2"/>
    <w:rsid w:val="008A6E20"/>
    <w:rsid w:val="008A6F5C"/>
    <w:rsid w:val="008B4217"/>
    <w:rsid w:val="008B7150"/>
    <w:rsid w:val="008C3FC3"/>
    <w:rsid w:val="008C45C2"/>
    <w:rsid w:val="008D1FEF"/>
    <w:rsid w:val="008D3FC0"/>
    <w:rsid w:val="008D7B8F"/>
    <w:rsid w:val="008E1A37"/>
    <w:rsid w:val="008E2F9F"/>
    <w:rsid w:val="008E3393"/>
    <w:rsid w:val="008F30BC"/>
    <w:rsid w:val="008F318D"/>
    <w:rsid w:val="008F409A"/>
    <w:rsid w:val="008F467A"/>
    <w:rsid w:val="00902342"/>
    <w:rsid w:val="00907B7E"/>
    <w:rsid w:val="00912D14"/>
    <w:rsid w:val="00914183"/>
    <w:rsid w:val="009322FF"/>
    <w:rsid w:val="0093451C"/>
    <w:rsid w:val="009350B3"/>
    <w:rsid w:val="00936418"/>
    <w:rsid w:val="00937841"/>
    <w:rsid w:val="00943C63"/>
    <w:rsid w:val="0094597B"/>
    <w:rsid w:val="00961B9E"/>
    <w:rsid w:val="00963537"/>
    <w:rsid w:val="0096677E"/>
    <w:rsid w:val="00966AF2"/>
    <w:rsid w:val="00972B9B"/>
    <w:rsid w:val="009736E2"/>
    <w:rsid w:val="009742D8"/>
    <w:rsid w:val="00985390"/>
    <w:rsid w:val="0098596F"/>
    <w:rsid w:val="009A371A"/>
    <w:rsid w:val="009A3C6F"/>
    <w:rsid w:val="009A5D42"/>
    <w:rsid w:val="009A725A"/>
    <w:rsid w:val="009B3101"/>
    <w:rsid w:val="009B33BC"/>
    <w:rsid w:val="009B416F"/>
    <w:rsid w:val="009C0BBD"/>
    <w:rsid w:val="009C3046"/>
    <w:rsid w:val="009C6A3D"/>
    <w:rsid w:val="009D107C"/>
    <w:rsid w:val="009D2460"/>
    <w:rsid w:val="009D5D46"/>
    <w:rsid w:val="009E2C4C"/>
    <w:rsid w:val="009F0829"/>
    <w:rsid w:val="009F308D"/>
    <w:rsid w:val="009F5032"/>
    <w:rsid w:val="009F5CA9"/>
    <w:rsid w:val="009F7E42"/>
    <w:rsid w:val="00A005A4"/>
    <w:rsid w:val="00A00646"/>
    <w:rsid w:val="00A01178"/>
    <w:rsid w:val="00A168A0"/>
    <w:rsid w:val="00A17A21"/>
    <w:rsid w:val="00A25B4F"/>
    <w:rsid w:val="00A3015D"/>
    <w:rsid w:val="00A40C5F"/>
    <w:rsid w:val="00A41D76"/>
    <w:rsid w:val="00A44C56"/>
    <w:rsid w:val="00A454E1"/>
    <w:rsid w:val="00A47952"/>
    <w:rsid w:val="00A5532B"/>
    <w:rsid w:val="00A576B8"/>
    <w:rsid w:val="00A63313"/>
    <w:rsid w:val="00A64865"/>
    <w:rsid w:val="00A679D1"/>
    <w:rsid w:val="00A700F9"/>
    <w:rsid w:val="00A75095"/>
    <w:rsid w:val="00A81B74"/>
    <w:rsid w:val="00A910B0"/>
    <w:rsid w:val="00A9305D"/>
    <w:rsid w:val="00A93338"/>
    <w:rsid w:val="00A97C15"/>
    <w:rsid w:val="00AA25BC"/>
    <w:rsid w:val="00AA497F"/>
    <w:rsid w:val="00AA722E"/>
    <w:rsid w:val="00AB065C"/>
    <w:rsid w:val="00AB21EA"/>
    <w:rsid w:val="00AB6339"/>
    <w:rsid w:val="00AC0FAD"/>
    <w:rsid w:val="00AC2963"/>
    <w:rsid w:val="00AC455F"/>
    <w:rsid w:val="00AC7059"/>
    <w:rsid w:val="00AE149C"/>
    <w:rsid w:val="00AE38FE"/>
    <w:rsid w:val="00AF0754"/>
    <w:rsid w:val="00AF0853"/>
    <w:rsid w:val="00AF23ED"/>
    <w:rsid w:val="00AF624F"/>
    <w:rsid w:val="00AF7E1A"/>
    <w:rsid w:val="00B0534E"/>
    <w:rsid w:val="00B07F52"/>
    <w:rsid w:val="00B1253F"/>
    <w:rsid w:val="00B12782"/>
    <w:rsid w:val="00B174B3"/>
    <w:rsid w:val="00B22959"/>
    <w:rsid w:val="00B31C71"/>
    <w:rsid w:val="00B33F84"/>
    <w:rsid w:val="00B369DD"/>
    <w:rsid w:val="00B37F0C"/>
    <w:rsid w:val="00B406FE"/>
    <w:rsid w:val="00B43E11"/>
    <w:rsid w:val="00B4490D"/>
    <w:rsid w:val="00B53646"/>
    <w:rsid w:val="00B5546F"/>
    <w:rsid w:val="00B569FE"/>
    <w:rsid w:val="00B65BBA"/>
    <w:rsid w:val="00B752BC"/>
    <w:rsid w:val="00B767A3"/>
    <w:rsid w:val="00B80B9A"/>
    <w:rsid w:val="00B8370C"/>
    <w:rsid w:val="00B932C8"/>
    <w:rsid w:val="00B94232"/>
    <w:rsid w:val="00B97B36"/>
    <w:rsid w:val="00BA5CEE"/>
    <w:rsid w:val="00BB01EC"/>
    <w:rsid w:val="00BB3BE6"/>
    <w:rsid w:val="00BD0488"/>
    <w:rsid w:val="00BD5AA9"/>
    <w:rsid w:val="00BD73F9"/>
    <w:rsid w:val="00BE3EE2"/>
    <w:rsid w:val="00BE5915"/>
    <w:rsid w:val="00BE66BF"/>
    <w:rsid w:val="00BF1717"/>
    <w:rsid w:val="00BF6972"/>
    <w:rsid w:val="00C024DA"/>
    <w:rsid w:val="00C04B31"/>
    <w:rsid w:val="00C05BF0"/>
    <w:rsid w:val="00C0654E"/>
    <w:rsid w:val="00C116FB"/>
    <w:rsid w:val="00C117F3"/>
    <w:rsid w:val="00C11BD2"/>
    <w:rsid w:val="00C1497B"/>
    <w:rsid w:val="00C24F37"/>
    <w:rsid w:val="00C27A99"/>
    <w:rsid w:val="00C363B9"/>
    <w:rsid w:val="00C37845"/>
    <w:rsid w:val="00C42CC9"/>
    <w:rsid w:val="00C44E5F"/>
    <w:rsid w:val="00C45787"/>
    <w:rsid w:val="00C4713E"/>
    <w:rsid w:val="00C56B13"/>
    <w:rsid w:val="00C623BF"/>
    <w:rsid w:val="00C62516"/>
    <w:rsid w:val="00C62E90"/>
    <w:rsid w:val="00C74D52"/>
    <w:rsid w:val="00C77695"/>
    <w:rsid w:val="00C77BD6"/>
    <w:rsid w:val="00C81586"/>
    <w:rsid w:val="00C8380C"/>
    <w:rsid w:val="00C843EE"/>
    <w:rsid w:val="00C8791C"/>
    <w:rsid w:val="00C90BCC"/>
    <w:rsid w:val="00C94EAE"/>
    <w:rsid w:val="00CA398E"/>
    <w:rsid w:val="00CA4836"/>
    <w:rsid w:val="00CA7C04"/>
    <w:rsid w:val="00CB08C9"/>
    <w:rsid w:val="00CB0E93"/>
    <w:rsid w:val="00CB7768"/>
    <w:rsid w:val="00CC5541"/>
    <w:rsid w:val="00CD23DF"/>
    <w:rsid w:val="00CE5C16"/>
    <w:rsid w:val="00CE5F6E"/>
    <w:rsid w:val="00CF0FC9"/>
    <w:rsid w:val="00CF45AC"/>
    <w:rsid w:val="00CF7A90"/>
    <w:rsid w:val="00D00117"/>
    <w:rsid w:val="00D072CA"/>
    <w:rsid w:val="00D07C29"/>
    <w:rsid w:val="00D130E8"/>
    <w:rsid w:val="00D1700A"/>
    <w:rsid w:val="00D22330"/>
    <w:rsid w:val="00D227C2"/>
    <w:rsid w:val="00D24183"/>
    <w:rsid w:val="00D304A4"/>
    <w:rsid w:val="00D31555"/>
    <w:rsid w:val="00D32BC5"/>
    <w:rsid w:val="00D36438"/>
    <w:rsid w:val="00D41534"/>
    <w:rsid w:val="00D51EAD"/>
    <w:rsid w:val="00D54194"/>
    <w:rsid w:val="00D546CF"/>
    <w:rsid w:val="00D54A67"/>
    <w:rsid w:val="00D56624"/>
    <w:rsid w:val="00D654C7"/>
    <w:rsid w:val="00D658C7"/>
    <w:rsid w:val="00D716C2"/>
    <w:rsid w:val="00D75712"/>
    <w:rsid w:val="00D767FB"/>
    <w:rsid w:val="00D81BA1"/>
    <w:rsid w:val="00D85829"/>
    <w:rsid w:val="00D87EFF"/>
    <w:rsid w:val="00D90DBE"/>
    <w:rsid w:val="00DA1974"/>
    <w:rsid w:val="00DA2D49"/>
    <w:rsid w:val="00DA4A46"/>
    <w:rsid w:val="00DC05F4"/>
    <w:rsid w:val="00DC6AA7"/>
    <w:rsid w:val="00DD5902"/>
    <w:rsid w:val="00DE4A90"/>
    <w:rsid w:val="00DE6108"/>
    <w:rsid w:val="00DE6C75"/>
    <w:rsid w:val="00DF1403"/>
    <w:rsid w:val="00DF2C39"/>
    <w:rsid w:val="00DF72D2"/>
    <w:rsid w:val="00E15F60"/>
    <w:rsid w:val="00E2036D"/>
    <w:rsid w:val="00E242FD"/>
    <w:rsid w:val="00E30F15"/>
    <w:rsid w:val="00E43D6E"/>
    <w:rsid w:val="00E479D9"/>
    <w:rsid w:val="00E47FAA"/>
    <w:rsid w:val="00E54595"/>
    <w:rsid w:val="00E54CD3"/>
    <w:rsid w:val="00E63B48"/>
    <w:rsid w:val="00E94E03"/>
    <w:rsid w:val="00EA2A2A"/>
    <w:rsid w:val="00EA460E"/>
    <w:rsid w:val="00EA7B62"/>
    <w:rsid w:val="00EA7FEA"/>
    <w:rsid w:val="00EC03E9"/>
    <w:rsid w:val="00EC055C"/>
    <w:rsid w:val="00EC1979"/>
    <w:rsid w:val="00EC40A7"/>
    <w:rsid w:val="00EC77AB"/>
    <w:rsid w:val="00ED2A97"/>
    <w:rsid w:val="00ED3BC0"/>
    <w:rsid w:val="00EE7A02"/>
    <w:rsid w:val="00F02197"/>
    <w:rsid w:val="00F034B7"/>
    <w:rsid w:val="00F1400A"/>
    <w:rsid w:val="00F165C0"/>
    <w:rsid w:val="00F20BA0"/>
    <w:rsid w:val="00F24037"/>
    <w:rsid w:val="00F26906"/>
    <w:rsid w:val="00F33E97"/>
    <w:rsid w:val="00F36668"/>
    <w:rsid w:val="00F413DE"/>
    <w:rsid w:val="00F46554"/>
    <w:rsid w:val="00F529D2"/>
    <w:rsid w:val="00F5500C"/>
    <w:rsid w:val="00F6615F"/>
    <w:rsid w:val="00F70DC1"/>
    <w:rsid w:val="00F73589"/>
    <w:rsid w:val="00F73F63"/>
    <w:rsid w:val="00F75461"/>
    <w:rsid w:val="00F82C9A"/>
    <w:rsid w:val="00F8591C"/>
    <w:rsid w:val="00F86C80"/>
    <w:rsid w:val="00F922B3"/>
    <w:rsid w:val="00FB3207"/>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8BD127-ED37-48DE-90AF-008F13790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6495</Words>
  <Characters>37027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9</cp:revision>
  <cp:lastPrinted>2016-08-05T07:02:00Z</cp:lastPrinted>
  <dcterms:created xsi:type="dcterms:W3CDTF">2022-05-29T06:56:00Z</dcterms:created>
  <dcterms:modified xsi:type="dcterms:W3CDTF">2022-05-29T10:08:00Z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ies>
</file>