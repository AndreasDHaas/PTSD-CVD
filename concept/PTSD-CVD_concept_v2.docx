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D654C7"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proofErr w:type="spellStart"/>
            <w:r w:rsidRPr="009736E2">
              <w:rPr>
                <w:rFonts w:ascii="Georgia" w:hAnsi="Georgia"/>
                <w:b/>
                <w:bCs/>
                <w:sz w:val="22"/>
                <w:szCs w:val="22"/>
              </w:rPr>
              <w:t>IeDEA</w:t>
            </w:r>
            <w:proofErr w:type="spellEnd"/>
            <w:r w:rsidRPr="009736E2">
              <w:rPr>
                <w:rFonts w:ascii="Georgia" w:hAnsi="Georgia"/>
                <w:b/>
                <w:bCs/>
                <w:sz w:val="22"/>
                <w:szCs w:val="22"/>
              </w:rPr>
              <w:t xml:space="preserve">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676134"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w:t>
            </w:r>
            <w:proofErr w:type="spellStart"/>
            <w:r w:rsidRPr="009F5032">
              <w:rPr>
                <w:rFonts w:ascii="Georgia" w:hAnsi="Georgia"/>
                <w:sz w:val="22"/>
                <w:szCs w:val="22"/>
              </w:rPr>
              <w:t>IeDEA</w:t>
            </w:r>
            <w:proofErr w:type="spellEnd"/>
            <w:r w:rsidRPr="009F5032">
              <w:rPr>
                <w:rFonts w:ascii="Georgia" w:hAnsi="Georgia"/>
                <w:sz w:val="22"/>
                <w:szCs w:val="22"/>
              </w:rPr>
              <w:t xml:space="preserve"> data </w:t>
            </w:r>
            <w:proofErr w:type="spellStart"/>
            <w:r w:rsidRPr="009F5032">
              <w:rPr>
                <w:rFonts w:ascii="Georgia" w:hAnsi="Georgia"/>
                <w:sz w:val="22"/>
                <w:szCs w:val="22"/>
              </w:rPr>
              <w:t>centre</w:t>
            </w:r>
            <w:proofErr w:type="spellEnd"/>
            <w:r w:rsidRPr="009F5032">
              <w:rPr>
                <w:rFonts w:ascii="Georgia" w:hAnsi="Georgia"/>
                <w:sz w:val="22"/>
                <w:szCs w:val="22"/>
              </w:rPr>
              <w:t xml:space="preserv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676134"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 xml:space="preserve">This concept uses only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and is covered by the core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676134"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 xml:space="preserve">This concept requires additional collection of health-related data, measurements or tests, or sampling of biological material not included in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6FE01775" w14:textId="5E4DC2F3" w:rsidR="009F5032" w:rsidRDefault="00B94232" w:rsidP="00A63313">
      <w:pPr>
        <w:spacing w:after="200" w:line="276" w:lineRule="auto"/>
        <w:rPr>
          <w:rFonts w:ascii="Georgia" w:hAnsi="Georgia"/>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p w14:paraId="683CDF28" w14:textId="77777777" w:rsidR="009F5032" w:rsidRDefault="009F5032">
      <w:pPr>
        <w:spacing w:after="200" w:line="276" w:lineRule="auto"/>
        <w:rPr>
          <w:rFonts w:ascii="Georgia" w:hAnsi="Georgia"/>
        </w:rPr>
      </w:pPr>
      <w:r>
        <w:rPr>
          <w:rFonts w:ascii="Georgia" w:hAnsi="Georgia"/>
        </w:rPr>
        <w:br w:type="page"/>
      </w:r>
    </w:p>
    <w:p w14:paraId="79E0AAF0" w14:textId="7330ACA6" w:rsidR="009F5032" w:rsidRDefault="009F5032" w:rsidP="009F5032">
      <w:pPr>
        <w:spacing w:before="60" w:after="60"/>
        <w:rPr>
          <w:b/>
        </w:rPr>
      </w:pPr>
      <w:r w:rsidRPr="003C7E4A">
        <w:rPr>
          <w:b/>
        </w:rPr>
        <w:lastRenderedPageBreak/>
        <w:t>1. Background</w:t>
      </w:r>
    </w:p>
    <w:p w14:paraId="0195A487" w14:textId="7A334598" w:rsidR="009F5032" w:rsidRDefault="009F5032" w:rsidP="009F5032"/>
    <w:p w14:paraId="6ACD19EB" w14:textId="529E2078"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subsequent myocardial infection (</w:t>
      </w:r>
      <w:proofErr w:type="spellStart"/>
      <w:r w:rsidR="00D51EAD">
        <w:t>aHR</w:t>
      </w:r>
      <w:proofErr w:type="spellEnd"/>
      <w:r w:rsidR="00D51EAD">
        <w:t xml:space="preserve">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w:t>
      </w:r>
      <w:proofErr w:type="spellStart"/>
      <w:r w:rsidR="008214DB">
        <w:t>Edmonson</w:t>
      </w:r>
      <w:proofErr w:type="spellEnd"/>
      <w:r w:rsidR="008214DB">
        <w:t xml:space="preserve">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65D43EB9"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commentRangeStart w:id="0"/>
      <w:del w:id="1" w:author="Haas, Andreas (ISPM)" w:date="2022-05-10T20:00:00Z">
        <w:r w:rsidR="00E30F15" w:rsidDel="003F3FC7">
          <w:delText>Furthermore, data from civil population addressing ethnic and sex differences are needed.</w:delText>
        </w:r>
      </w:del>
      <w:commentRangeEnd w:id="0"/>
      <w:r w:rsidR="003F3FC7">
        <w:rPr>
          <w:rStyle w:val="CommentReference"/>
        </w:rPr>
        <w:commentReference w:id="0"/>
      </w:r>
      <w:del w:id="2" w:author="Haas, Andreas (ISPM)" w:date="2022-05-10T20:00:00Z">
        <w:r w:rsidDel="003F3FC7">
          <w:delText xml:space="preserve"> </w:delText>
        </w:r>
      </w:del>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rPr>
          <w:ins w:id="3" w:author="Haas, Andreas (ISPM)" w:date="2022-05-11T07:27:00Z"/>
        </w:rPr>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rPr>
          <w:ins w:id="4" w:author="Haas, Andreas (ISPM)" w:date="2022-05-11T07:27:00Z"/>
        </w:rPr>
      </w:pPr>
    </w:p>
    <w:p w14:paraId="4CAFC286" w14:textId="4C646CFB" w:rsidR="00A454E1" w:rsidRPr="007B7D85" w:rsidRDefault="00A454E1" w:rsidP="00A454E1">
      <w:pPr>
        <w:spacing w:before="60" w:after="60"/>
        <w:jc w:val="both"/>
        <w:rPr>
          <w:ins w:id="5" w:author="Haas, Andreas (ISPM)" w:date="2022-05-11T07:27:00Z"/>
          <w:b/>
        </w:rPr>
      </w:pPr>
      <w:ins w:id="6" w:author="Haas, Andreas (ISPM)" w:date="2022-05-11T07:27:00Z">
        <w:r w:rsidRPr="003C7E4A">
          <w:rPr>
            <w:b/>
          </w:rPr>
          <w:t>3.</w:t>
        </w:r>
        <w:r>
          <w:rPr>
            <w:b/>
          </w:rPr>
          <w:t>2</w:t>
        </w:r>
        <w:r w:rsidRPr="003C7E4A">
          <w:rPr>
            <w:b/>
          </w:rPr>
          <w:t xml:space="preserve"> </w:t>
        </w:r>
        <w:r w:rsidRPr="007B7D85">
          <w:rPr>
            <w:b/>
          </w:rPr>
          <w:t>Data sources</w:t>
        </w:r>
      </w:ins>
    </w:p>
    <w:p w14:paraId="0A5E7CD1" w14:textId="2B31E44B" w:rsidR="00A700F9" w:rsidRDefault="00A454E1" w:rsidP="00A454E1">
      <w:pPr>
        <w:spacing w:before="60" w:after="60"/>
        <w:jc w:val="both"/>
        <w:rPr>
          <w:ins w:id="7" w:author="Haas, Andreas (ISPM)" w:date="2022-05-11T07:32:00Z"/>
          <w:lang w:val="en-US"/>
        </w:rPr>
      </w:pPr>
      <w:ins w:id="8" w:author="Haas, Andreas (ISPM)" w:date="2022-05-11T07:27:00Z">
        <w:r>
          <w:t xml:space="preserve">We will use </w:t>
        </w:r>
      </w:ins>
      <w:ins w:id="9" w:author="Haas, Andreas (ISPM)" w:date="2022-05-11T07:32:00Z">
        <w:r w:rsidR="00A700F9">
          <w:t xml:space="preserve">data </w:t>
        </w:r>
      </w:ins>
      <w:ins w:id="10" w:author="Haas, Andreas (ISPM)" w:date="2022-05-11T07:27:00Z">
        <w:r>
          <w:t>from a large</w:t>
        </w:r>
        <w:r w:rsidRPr="00DE1B2D">
          <w:t xml:space="preserve"> </w:t>
        </w:r>
        <w:r>
          <w:t xml:space="preserve">South African </w:t>
        </w:r>
        <w:r w:rsidRPr="00DE1B2D">
          <w:t>private-sector</w:t>
        </w:r>
        <w:r>
          <w:t xml:space="preserve"> medical insurance scheme</w:t>
        </w:r>
        <w:r>
          <w:t>.</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ins>
      <w:ins w:id="11" w:author="Haas, Andreas (ISPM)" w:date="2022-05-11T07:29:00Z">
        <w:r w:rsidR="00A700F9">
          <w:rPr>
            <w:lang w:val="en-US"/>
          </w:rPr>
          <w:t xml:space="preserve">Data include </w:t>
        </w:r>
      </w:ins>
      <w:ins w:id="12" w:author="Haas, Andreas (ISPM)" w:date="2022-05-11T07:32:00Z">
        <w:r w:rsidR="00A700F9">
          <w:rPr>
            <w:lang w:val="en-US"/>
          </w:rPr>
          <w:t xml:space="preserve">sociodemographic information, reimbursement claims, laboratory results, and </w:t>
        </w:r>
      </w:ins>
      <w:ins w:id="13" w:author="Haas, Andreas (ISPM)" w:date="2022-05-11T07:33:00Z">
        <w:r w:rsidR="00A700F9">
          <w:rPr>
            <w:lang w:val="en-US"/>
          </w:rPr>
          <w:t xml:space="preserve">information of the vital status of beneficiaries of the medical scheme. </w:t>
        </w:r>
      </w:ins>
    </w:p>
    <w:p w14:paraId="7105501C" w14:textId="7C490275" w:rsidR="00A454E1" w:rsidDel="00A700F9" w:rsidRDefault="00A454E1" w:rsidP="00FD721A">
      <w:pPr>
        <w:spacing w:before="60" w:after="60"/>
        <w:jc w:val="both"/>
        <w:rPr>
          <w:del w:id="14" w:author="Haas, Andreas (ISPM)" w:date="2022-05-11T07:33:00Z"/>
        </w:rPr>
      </w:pPr>
    </w:p>
    <w:p w14:paraId="46E436D7" w14:textId="77777777" w:rsidR="00CA398E" w:rsidRDefault="00CA398E" w:rsidP="00FD721A">
      <w:pPr>
        <w:spacing w:before="60" w:after="60"/>
        <w:jc w:val="both"/>
      </w:pPr>
    </w:p>
    <w:p w14:paraId="1EC9F990" w14:textId="3830E9F7" w:rsidR="009F5032" w:rsidRPr="00726F51" w:rsidRDefault="00CA398E" w:rsidP="00FD721A">
      <w:pPr>
        <w:spacing w:before="60" w:after="60"/>
        <w:jc w:val="both"/>
        <w:rPr>
          <w:b/>
          <w:bCs/>
        </w:rPr>
      </w:pPr>
      <w:r w:rsidRPr="00CA398E">
        <w:rPr>
          <w:b/>
          <w:bCs/>
        </w:rPr>
        <w:t>3.</w:t>
      </w:r>
      <w:ins w:id="15" w:author="Haas, Andreas (ISPM)" w:date="2022-05-11T07:33:00Z">
        <w:r w:rsidR="00A700F9">
          <w:rPr>
            <w:b/>
            <w:bCs/>
          </w:rPr>
          <w:t>3</w:t>
        </w:r>
      </w:ins>
      <w:del w:id="16" w:author="Haas, Andreas (ISPM)" w:date="2022-05-11T07:33:00Z">
        <w:r w:rsidRPr="00CA398E" w:rsidDel="00A700F9">
          <w:rPr>
            <w:b/>
            <w:bCs/>
          </w:rPr>
          <w:delText>2</w:delText>
        </w:r>
      </w:del>
      <w:r w:rsidRPr="00CA398E">
        <w:rPr>
          <w:b/>
          <w:bCs/>
        </w:rPr>
        <w:t xml:space="preserve"> </w:t>
      </w:r>
      <w:r w:rsidR="009F5032" w:rsidRPr="00CA398E">
        <w:rPr>
          <w:b/>
          <w:bCs/>
        </w:rPr>
        <w:t>Key</w:t>
      </w:r>
      <w:r w:rsidR="009F5032" w:rsidRPr="00C24185">
        <w:rPr>
          <w:b/>
        </w:rPr>
        <w:t xml:space="preserve"> variables</w:t>
      </w:r>
    </w:p>
    <w:p w14:paraId="4577CFBF" w14:textId="6C20F523" w:rsidR="009F5032" w:rsidRDefault="00A00646" w:rsidP="00FD721A">
      <w:pPr>
        <w:pStyle w:val="ListParagraph"/>
        <w:numPr>
          <w:ilvl w:val="0"/>
          <w:numId w:val="2"/>
        </w:numPr>
        <w:spacing w:before="60" w:after="60"/>
        <w:jc w:val="both"/>
      </w:pPr>
      <w:ins w:id="17" w:author="Haas, Andreas (ISPM)" w:date="2022-05-11T07:33:00Z">
        <w:r>
          <w:t>Socio</w:t>
        </w:r>
      </w:ins>
      <w:del w:id="18" w:author="Haas, Andreas (ISPM)" w:date="2022-05-11T07:33:00Z">
        <w:r w:rsidR="00077629" w:rsidDel="00A00646">
          <w:delText>D</w:delText>
        </w:r>
      </w:del>
      <w:ins w:id="19" w:author="Haas, Andreas (ISPM)" w:date="2022-05-11T07:33:00Z">
        <w:r>
          <w:t>d</w:t>
        </w:r>
      </w:ins>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45811137" w:rsidR="009F5032" w:rsidRDefault="009F5032" w:rsidP="00726F51">
      <w:pPr>
        <w:pStyle w:val="ListParagraph"/>
        <w:numPr>
          <w:ilvl w:val="0"/>
          <w:numId w:val="2"/>
        </w:numPr>
        <w:spacing w:before="60" w:after="60"/>
        <w:jc w:val="both"/>
      </w:pPr>
      <w:r>
        <w:lastRenderedPageBreak/>
        <w:t xml:space="preserve">Hospital </w:t>
      </w:r>
      <w:del w:id="20" w:author="Haas, Andreas (ISPM)" w:date="2022-05-11T07:33:00Z">
        <w:r w:rsidDel="00A00646">
          <w:delText xml:space="preserve">admission </w:delText>
        </w:r>
      </w:del>
      <w:del w:id="21" w:author="Haas, Andreas (ISPM)" w:date="2022-05-11T07:26:00Z">
        <w:r w:rsidDel="00A454E1">
          <w:delText>data</w:delText>
        </w:r>
      </w:del>
      <w:ins w:id="22" w:author="Haas, Andreas (ISPM)" w:date="2022-05-11T07:26:00Z">
        <w:r w:rsidR="00A454E1">
          <w:t>claims</w:t>
        </w:r>
      </w:ins>
      <w:ins w:id="23" w:author="Haas, Andreas (ISPM)" w:date="2022-05-11T07:38:00Z">
        <w:r w:rsidR="005B54EA">
          <w:t xml:space="preserve"> contain the</w:t>
        </w:r>
      </w:ins>
      <w:del w:id="24" w:author="Haas, Andreas (ISPM)" w:date="2022-05-11T07:37:00Z">
        <w:r w:rsidDel="005B54EA">
          <w:delText>:</w:delText>
        </w:r>
      </w:del>
      <w:r w:rsidRPr="00FC3B16">
        <w:t xml:space="preserve"> </w:t>
      </w:r>
      <w:ins w:id="25" w:author="Haas, Andreas (ISPM)" w:date="2022-05-11T07:34:00Z">
        <w:r w:rsidR="00A00646">
          <w:t>date of admission, date of discharge</w:t>
        </w:r>
        <w:r w:rsidR="00A00646">
          <w:t xml:space="preserve">, </w:t>
        </w:r>
      </w:ins>
      <w:ins w:id="26" w:author="Haas, Andreas (ISPM)" w:date="2022-05-11T07:38:00Z">
        <w:r w:rsidR="005B54EA" w:rsidRPr="00555492">
          <w:t>International Classification of Diseases, 10th Revision (</w:t>
        </w:r>
        <w:r w:rsidR="005B54EA">
          <w:t>ICD-10)</w:t>
        </w:r>
      </w:ins>
      <w:del w:id="27" w:author="Haas, Andreas (ISPM)" w:date="2022-05-11T07:38:00Z">
        <w:r w:rsidRPr="00FC3B16" w:rsidDel="005B54EA">
          <w:delText>International Statistical Classification of Diseases and Related Health Problems</w:delText>
        </w:r>
        <w:r w:rsidDel="005B54EA">
          <w:delText xml:space="preserve"> (ICD-10) code</w:delText>
        </w:r>
        <w:r w:rsidR="007D7C05" w:rsidDel="005B54EA">
          <w:delText>s</w:delText>
        </w:r>
      </w:del>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ins w:id="28" w:author="Haas, Andreas (ISPM)" w:date="2022-05-11T07:38:00Z">
        <w:r w:rsidR="005B54EA">
          <w:t xml:space="preserve">and </w:t>
        </w:r>
      </w:ins>
      <w:r w:rsidR="007D7C05">
        <w:t>Current Procedural Terminology (CPT) codes</w:t>
      </w:r>
      <w:del w:id="29" w:author="Haas, Andreas (ISPM)" w:date="2022-05-11T07:39:00Z">
        <w:r w:rsidR="007D7C05" w:rsidDel="005B54EA">
          <w:delText>,</w:delText>
        </w:r>
      </w:del>
      <w:ins w:id="30" w:author="Haas, Andreas (ISPM)" w:date="2022-05-11T07:39:00Z">
        <w:r w:rsidR="005B54EA">
          <w:t>.</w:t>
        </w:r>
      </w:ins>
      <w:r w:rsidR="007D7C05">
        <w:t xml:space="preserve"> </w:t>
      </w:r>
      <w:del w:id="31" w:author="Haas, Andreas (ISPM)" w:date="2022-05-11T07:34:00Z">
        <w:r w:rsidDel="00A00646">
          <w:delText>date of admission, date of discharge</w:delText>
        </w:r>
      </w:del>
    </w:p>
    <w:p w14:paraId="6507066D" w14:textId="7577C68E" w:rsidR="00555492" w:rsidRDefault="00555492" w:rsidP="00555492">
      <w:pPr>
        <w:pStyle w:val="ListParagraph"/>
        <w:numPr>
          <w:ilvl w:val="0"/>
          <w:numId w:val="2"/>
        </w:numPr>
        <w:spacing w:before="60" w:after="60"/>
        <w:jc w:val="both"/>
        <w:rPr>
          <w:ins w:id="32" w:author="Haas, Andreas (ISPM)" w:date="2022-05-11T07:36:00Z"/>
        </w:rPr>
      </w:pPr>
      <w:ins w:id="33" w:author="Haas, Andreas (ISPM)" w:date="2022-05-11T07:36:00Z">
        <w:r w:rsidRPr="00555492">
          <w:t xml:space="preserve">Outpatient claims contain </w:t>
        </w:r>
        <w:r>
          <w:t>ICD-10</w:t>
        </w:r>
        <w:r w:rsidR="00230AF6">
          <w:t xml:space="preserve"> diagnose</w:t>
        </w:r>
      </w:ins>
      <w:ins w:id="34" w:author="Haas, Andreas (ISPM)" w:date="2022-05-11T07:40:00Z">
        <w:r w:rsidR="00230AF6">
          <w:t>s</w:t>
        </w:r>
      </w:ins>
      <w:ins w:id="35" w:author="Haas, Andreas (ISPM)" w:date="2022-05-11T07:36:00Z">
        <w:r w:rsidRPr="00555492">
          <w:t xml:space="preserve">. </w:t>
        </w:r>
      </w:ins>
    </w:p>
    <w:p w14:paraId="2B4A2280" w14:textId="5F4AB089" w:rsidR="00555492" w:rsidRDefault="00555492" w:rsidP="00555492">
      <w:pPr>
        <w:pStyle w:val="ListParagraph"/>
        <w:numPr>
          <w:ilvl w:val="0"/>
          <w:numId w:val="2"/>
        </w:numPr>
        <w:spacing w:before="60" w:after="60"/>
        <w:jc w:val="both"/>
        <w:rPr>
          <w:ins w:id="36" w:author="Haas, Andreas (ISPM)" w:date="2022-05-11T07:34:00Z"/>
        </w:rPr>
      </w:pPr>
      <w:ins w:id="37" w:author="Haas, Andreas (ISPM)" w:date="2022-05-11T07:36:00Z">
        <w:r w:rsidRPr="00555492">
          <w:t>Pharmacy claims contain information on the active ingredients of drugs coded according to the Anatomical Therapeutic Chemical (ATC) classification system, the drug strengths, the dispensed amount, and the date of dispensing.</w:t>
        </w:r>
      </w:ins>
    </w:p>
    <w:p w14:paraId="402B3184" w14:textId="00F3FAC3" w:rsidR="00DA4A46" w:rsidRDefault="00077629" w:rsidP="00FD721A">
      <w:pPr>
        <w:pStyle w:val="ListParagraph"/>
        <w:numPr>
          <w:ilvl w:val="0"/>
          <w:numId w:val="2"/>
        </w:numPr>
        <w:spacing w:before="60" w:after="60"/>
        <w:jc w:val="both"/>
      </w:pPr>
      <w:r>
        <w:t>Laboratory</w:t>
      </w:r>
      <w:ins w:id="38" w:author="Haas, Andreas (ISPM)" w:date="2022-05-11T07:41:00Z">
        <w:r w:rsidR="00463D5F">
          <w:t xml:space="preserve"> data</w:t>
        </w:r>
      </w:ins>
      <w:r>
        <w:t xml:space="preserve"> </w:t>
      </w:r>
      <w:ins w:id="39" w:author="Haas, Andreas (ISPM)" w:date="2022-05-11T07:40:00Z">
        <w:r w:rsidR="00463D5F">
          <w:t>contain the date of specimen</w:t>
        </w:r>
      </w:ins>
      <w:ins w:id="40" w:author="Haas, Andreas (ISPM)" w:date="2022-05-11T07:41:00Z">
        <w:r w:rsidR="00463D5F">
          <w:t xml:space="preserve"> collection, the type of laboratory test, the laboratory result, and the unit of measurement.  </w:t>
        </w:r>
      </w:ins>
      <w:del w:id="41" w:author="Haas, Andreas (ISPM)" w:date="2022-05-11T07:40:00Z">
        <w:r w:rsidR="007D7C05" w:rsidDel="00463D5F">
          <w:delText>data</w:delText>
        </w:r>
      </w:del>
      <w:r w:rsidR="007D7C05">
        <w:t xml:space="preserve"> </w:t>
      </w:r>
    </w:p>
    <w:p w14:paraId="57692E27" w14:textId="6CE8F895" w:rsidR="00463D5F" w:rsidRPr="00463D5F" w:rsidRDefault="00463D5F" w:rsidP="00463D5F">
      <w:pPr>
        <w:pStyle w:val="ListParagraph"/>
        <w:numPr>
          <w:ilvl w:val="0"/>
          <w:numId w:val="2"/>
        </w:numPr>
        <w:rPr>
          <w:ins w:id="42" w:author="Haas, Andreas (ISPM)" w:date="2022-05-11T07:43:00Z"/>
        </w:rPr>
      </w:pPr>
      <w:ins w:id="43" w:author="Haas, Andreas (ISPM)" w:date="2022-05-11T07:43:00Z">
        <w:r w:rsidRPr="00463D5F">
          <w:t>Mortality data from the medical scheme records and the National Population Register (NPR): date of death and cause of death (natural/unnatural)</w:t>
        </w:r>
      </w:ins>
      <w:ins w:id="44" w:author="Haas, Andreas (ISPM)" w:date="2022-05-11T07:44:00Z">
        <w:r>
          <w:t>.</w:t>
        </w:r>
      </w:ins>
    </w:p>
    <w:p w14:paraId="2BCC3C54" w14:textId="317BEC2A" w:rsidR="00DA4A46" w:rsidDel="00463D5F" w:rsidRDefault="00463D5F" w:rsidP="00FD721A">
      <w:pPr>
        <w:pStyle w:val="ListParagraph"/>
        <w:numPr>
          <w:ilvl w:val="0"/>
          <w:numId w:val="2"/>
        </w:numPr>
        <w:spacing w:before="60" w:after="60"/>
        <w:jc w:val="both"/>
        <w:rPr>
          <w:del w:id="45" w:author="Haas, Andreas (ISPM)" w:date="2022-05-11T07:43:00Z"/>
        </w:rPr>
      </w:pPr>
      <w:ins w:id="46" w:author="Haas, Andreas (ISPM)" w:date="2022-05-11T07:44:00Z">
        <w:r>
          <w:t xml:space="preserve">Administrative data on the </w:t>
        </w:r>
      </w:ins>
      <w:del w:id="47" w:author="Haas, Andreas (ISPM)" w:date="2022-05-11T07:43:00Z">
        <w:r w:rsidR="00DA4A46" w:rsidDel="00463D5F">
          <w:delText xml:space="preserve">Vital status </w:delText>
        </w:r>
      </w:del>
    </w:p>
    <w:p w14:paraId="182BEE5B" w14:textId="7400D88B" w:rsidR="006B266F" w:rsidRPr="005D1346" w:rsidRDefault="006B266F" w:rsidP="006B266F">
      <w:pPr>
        <w:pStyle w:val="ListParagraph"/>
        <w:numPr>
          <w:ilvl w:val="0"/>
          <w:numId w:val="2"/>
        </w:numPr>
        <w:spacing w:before="60" w:after="60"/>
      </w:pPr>
      <w:del w:id="48" w:author="Haas, Andreas (ISPM)" w:date="2022-05-11T07:44:00Z">
        <w:r w:rsidRPr="005D1346" w:rsidDel="00463D5F">
          <w:delText>S</w:delText>
        </w:r>
      </w:del>
      <w:ins w:id="49" w:author="Haas, Andreas (ISPM)" w:date="2022-05-11T07:44:00Z">
        <w:r w:rsidR="00463D5F">
          <w:t>s</w:t>
        </w:r>
      </w:ins>
      <w:r w:rsidRPr="005D1346">
        <w:t>tart and end of</w:t>
      </w:r>
      <w:ins w:id="50" w:author="Haas, Andreas (ISPM)" w:date="2022-05-11T07:44:00Z">
        <w:r w:rsidR="00463D5F">
          <w:t xml:space="preserve"> beneficiaries</w:t>
        </w:r>
      </w:ins>
      <w:ins w:id="51" w:author="Haas, Andreas (ISPM)" w:date="2022-05-11T07:59:00Z">
        <w:r w:rsidR="00B569FE">
          <w:t>’</w:t>
        </w:r>
      </w:ins>
      <w:ins w:id="52" w:author="Haas, Andreas (ISPM)" w:date="2022-05-11T07:44:00Z">
        <w:r w:rsidR="00463D5F">
          <w:t xml:space="preserve"> medical insurance </w:t>
        </w:r>
      </w:ins>
      <w:del w:id="53" w:author="Haas, Andreas (ISPM)" w:date="2022-05-11T07:44:00Z">
        <w:r w:rsidRPr="005D1346" w:rsidDel="00463D5F">
          <w:delText xml:space="preserve"> </w:delText>
        </w:r>
      </w:del>
      <w:r w:rsidRPr="005D1346">
        <w:t>coverage</w:t>
      </w:r>
      <w:del w:id="54" w:author="Haas, Andreas (ISPM)" w:date="2022-05-11T07:45:00Z">
        <w:r w:rsidRPr="005D1346" w:rsidDel="00463D5F">
          <w:delText>,</w:delText>
        </w:r>
      </w:del>
      <w:r w:rsidRPr="005D1346">
        <w:t xml:space="preserve"> </w:t>
      </w:r>
      <w:ins w:id="55" w:author="Haas, Andreas (ISPM)" w:date="2022-05-11T07:45:00Z">
        <w:r w:rsidR="00463D5F">
          <w:t xml:space="preserve">and the </w:t>
        </w:r>
      </w:ins>
      <w:r w:rsidRPr="005D1346">
        <w:t xml:space="preserve">health care plan </w:t>
      </w:r>
    </w:p>
    <w:p w14:paraId="11EAFED9" w14:textId="77777777" w:rsidR="009F5032" w:rsidRDefault="009F5032" w:rsidP="00FD721A">
      <w:pPr>
        <w:jc w:val="both"/>
        <w:rPr>
          <w:b/>
        </w:rPr>
      </w:pPr>
    </w:p>
    <w:p w14:paraId="514E37C4" w14:textId="29D40604" w:rsidR="00225B41" w:rsidRDefault="00225B41" w:rsidP="00FD721A">
      <w:pPr>
        <w:spacing w:before="60" w:after="60"/>
        <w:jc w:val="both"/>
        <w:rPr>
          <w:b/>
        </w:rPr>
      </w:pPr>
      <w:r>
        <w:rPr>
          <w:b/>
        </w:rPr>
        <w:t>3.</w:t>
      </w:r>
      <w:ins w:id="56" w:author="Haas, Andreas (ISPM)" w:date="2022-05-11T07:46:00Z">
        <w:r w:rsidR="00771985">
          <w:rPr>
            <w:b/>
          </w:rPr>
          <w:t>4</w:t>
        </w:r>
      </w:ins>
      <w:del w:id="57" w:author="Haas, Andreas (ISPM)" w:date="2022-05-11T07:46:00Z">
        <w:r w:rsidDel="00771985">
          <w:rPr>
            <w:b/>
          </w:rPr>
          <w:delText>3</w:delText>
        </w:r>
      </w:del>
      <w:r>
        <w:rPr>
          <w:b/>
        </w:rPr>
        <w:t xml:space="preserve">. Assumptions </w:t>
      </w:r>
    </w:p>
    <w:p w14:paraId="562A74FE" w14:textId="1C31E3DF"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del w:id="58" w:author="Haas, Andreas (ISPM)" w:date="2022-05-10T20:05:00Z">
        <w:r w:rsidR="00A168A0" w:rsidDel="007B4B61">
          <w:delText>the incidence of</w:delText>
        </w:r>
        <w:r w:rsidR="00C05BF0" w:rsidDel="007B4B61">
          <w:delText xml:space="preserve"> </w:delText>
        </w:r>
      </w:del>
      <w:r w:rsidR="00C05BF0">
        <w:t>cardiovascular risk factors (e.g. high blood pressure, obesity, high cholesterol</w:t>
      </w:r>
      <w:r w:rsidR="00A168A0">
        <w:t xml:space="preserve">, and diabetes) </w:t>
      </w:r>
      <w:r w:rsidR="00C05BF0">
        <w:t>that</w:t>
      </w:r>
      <w:del w:id="59" w:author="Haas, Andreas (ISPM)" w:date="2022-05-10T20:05:00Z">
        <w:r w:rsidR="00A168A0" w:rsidDel="007B4B61">
          <w:delText xml:space="preserve"> in turn,</w:delText>
        </w:r>
      </w:del>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ins w:id="60" w:author="Haas, Andreas (ISPM)" w:date="2022-05-10T20:05:00Z">
        <w:r w:rsidR="007B4B61">
          <w:t xml:space="preserve">are </w:t>
        </w:r>
      </w:ins>
      <w:del w:id="61" w:author="Haas, Andreas (ISPM)" w:date="2022-05-10T20:05:00Z">
        <w:r w:rsidR="00D654C7" w:rsidDel="007B4B61">
          <w:delText xml:space="preserve">are also a </w:delText>
        </w:r>
      </w:del>
      <w:r w:rsidR="00D654C7">
        <w:t>risk factor</w:t>
      </w:r>
      <w:ins w:id="62" w:author="Haas, Andreas (ISPM)" w:date="2022-05-10T20:05:00Z">
        <w:r w:rsidR="007B4B61">
          <w:t>s</w:t>
        </w:r>
      </w:ins>
      <w:r w:rsidR="00D654C7">
        <w:t xml:space="preserve"> for </w:t>
      </w:r>
      <w:r w:rsidR="00491217">
        <w:t xml:space="preserve">HIV </w:t>
      </w:r>
      <w:del w:id="63" w:author="Haas, Andreas (ISPM)" w:date="2022-05-10T20:05:00Z">
        <w:r w:rsidR="00491217" w:rsidDel="007B4B61">
          <w:delText xml:space="preserve">in South Africa </w:delText>
        </w:r>
      </w:del>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ins w:id="64" w:author="Haas, Andreas (ISPM)" w:date="2022-05-10T20:05:00Z">
        <w:r w:rsidR="007B4B61">
          <w:t xml:space="preserve">. HIV </w:t>
        </w:r>
      </w:ins>
      <w:del w:id="65" w:author="Haas, Andreas (ISPM)" w:date="2022-05-10T20:05:00Z">
        <w:r w:rsidR="00D654C7" w:rsidDel="007B4B61">
          <w:delText xml:space="preserve">, which </w:delText>
        </w:r>
      </w:del>
      <w:r w:rsidR="00D654C7">
        <w:t xml:space="preserve">is </w:t>
      </w:r>
      <w:del w:id="66" w:author="Haas, Andreas (ISPM)" w:date="2022-05-10T20:05:00Z">
        <w:r w:rsidR="00D654C7" w:rsidDel="007B4B61">
          <w:delText>als</w:delText>
        </w:r>
        <w:r w:rsidR="00D654C7" w:rsidRPr="00F1400A" w:rsidDel="007B4B61">
          <w:delText xml:space="preserve">o </w:delText>
        </w:r>
      </w:del>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xml:space="preserve">. </w:t>
      </w:r>
      <w:del w:id="67" w:author="Haas, Andreas (ISPM)" w:date="2022-05-10T20:03:00Z">
        <w:r w:rsidR="00D654C7" w:rsidDel="007B4B61">
          <w:delText xml:space="preserve">People with </w:delText>
        </w:r>
      </w:del>
      <w:r w:rsidR="00D654C7">
        <w:t>PTSD</w:t>
      </w:r>
      <w:r w:rsidR="00491217">
        <w:t xml:space="preserve"> </w:t>
      </w:r>
      <w:r w:rsidR="00D654C7">
        <w:t xml:space="preserve">and depression </w:t>
      </w:r>
      <w:del w:id="68" w:author="Haas, Andreas (ISPM)" w:date="2022-05-10T20:03:00Z">
        <w:r w:rsidR="005C134E" w:rsidDel="007B4B61">
          <w:delText>make</w:delText>
        </w:r>
        <w:r w:rsidR="00D654C7" w:rsidDel="007B4B61">
          <w:delText xml:space="preserve"> </w:delText>
        </w:r>
      </w:del>
      <w:ins w:id="69" w:author="Haas, Andreas (ISPM)" w:date="2022-05-10T20:03:00Z">
        <w:r w:rsidR="007B4B61">
          <w:t xml:space="preserve">may lead to lifestyle </w:t>
        </w:r>
      </w:ins>
      <w:del w:id="70" w:author="Haas, Andreas (ISPM)" w:date="2022-05-10T20:03:00Z">
        <w:r w:rsidR="00D654C7" w:rsidDel="007B4B61">
          <w:delText>changes in their lifestyle</w:delText>
        </w:r>
      </w:del>
      <w:ins w:id="71" w:author="Haas, Andreas (ISPM)" w:date="2022-05-10T20:03:00Z">
        <w:r w:rsidR="007B4B61">
          <w:t>changes</w:t>
        </w:r>
      </w:ins>
      <w:r w:rsidR="00D654C7">
        <w:t xml:space="preserve"> that might lead to cardiovascular risk factors </w:t>
      </w:r>
      <w:del w:id="72" w:author="Haas, Andreas (ISPM)" w:date="2022-05-10T20:03:00Z">
        <w:r w:rsidR="00D654C7" w:rsidDel="007B4B61">
          <w:delText>and, therefore, to CVD</w:delText>
        </w:r>
        <w:r w:rsidR="00C44E5F" w:rsidDel="007B4B61">
          <w:delText xml:space="preserve"> </w:delText>
        </w:r>
      </w:del>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del w:id="73" w:author="Haas, Andreas (ISPM)" w:date="2022-05-10T20:14:00Z">
        <w:r w:rsidR="00D654C7" w:rsidDel="007B4B61">
          <w:delText xml:space="preserve"> and</w:delText>
        </w:r>
      </w:del>
      <w:ins w:id="74" w:author="Haas, Andreas (ISPM)" w:date="2022-05-10T20:14:00Z">
        <w:r w:rsidR="007B4B61">
          <w:t xml:space="preserve">, </w:t>
        </w:r>
      </w:ins>
      <w:del w:id="75" w:author="Haas, Andreas (ISPM)" w:date="2022-05-10T20:14:00Z">
        <w:r w:rsidR="00D654C7" w:rsidDel="007B4B61">
          <w:delText xml:space="preserve"> </w:delText>
        </w:r>
      </w:del>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del w:id="76" w:author="Haas, Andreas (ISPM)" w:date="2022-05-10T20:14:00Z">
        <w:r w:rsidR="00D546CF" w:rsidDel="007B4B61">
          <w:delText>as well as</w:delText>
        </w:r>
      </w:del>
      <w:ins w:id="77" w:author="Haas, Andreas (ISPM)" w:date="2022-05-10T20:14:00Z">
        <w:r w:rsidR="007B4B61">
          <w:t xml:space="preserve">and </w:t>
        </w:r>
      </w:ins>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del w:id="78" w:author="Haas, Andreas (ISPM)" w:date="2022-05-10T20:04:00Z">
        <w:r w:rsidR="005C134E" w:rsidDel="007B4B61">
          <w:delText>be also</w:delText>
        </w:r>
      </w:del>
      <w:ins w:id="79" w:author="Haas, Andreas (ISPM)" w:date="2022-05-10T20:04:00Z">
        <w:r w:rsidR="007B4B61">
          <w:t xml:space="preserve">also </w:t>
        </w:r>
      </w:ins>
      <w:ins w:id="80" w:author="Haas, Andreas (ISPM)" w:date="2022-05-10T20:14:00Z">
        <w:r w:rsidR="007B4B61">
          <w:t>cause</w:t>
        </w:r>
      </w:ins>
      <w:del w:id="81" w:author="Haas, Andreas (ISPM)" w:date="2022-05-10T20:14:00Z">
        <w:r w:rsidR="005C134E" w:rsidDel="007B4B61">
          <w:delText xml:space="preserve"> the cause of</w:delText>
        </w:r>
      </w:del>
      <w:r w:rsidR="005C134E">
        <w:t xml:space="preserve"> </w:t>
      </w:r>
      <w:del w:id="82" w:author="Haas, Andreas (ISPM)" w:date="2022-05-10T20:04:00Z">
        <w:r w:rsidR="005C134E" w:rsidDel="007B4B61">
          <w:delText xml:space="preserve">a </w:delText>
        </w:r>
      </w:del>
      <w:r w:rsidR="005C134E">
        <w:t>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2E617D9D" w14:textId="7BC8E71A" w:rsidR="00A454E1" w:rsidRPr="00A454E1" w:rsidDel="00A454E1" w:rsidRDefault="00A454E1" w:rsidP="00726F51">
      <w:pPr>
        <w:spacing w:before="60" w:after="60"/>
        <w:jc w:val="both"/>
        <w:rPr>
          <w:del w:id="83" w:author="Haas, Andreas (ISPM)" w:date="2022-05-11T07:27:00Z"/>
          <w:moveTo w:id="84" w:author="Haas, Andreas (ISPM)" w:date="2022-05-11T07:24:00Z"/>
          <w:b/>
          <w:rPrChange w:id="85" w:author="Haas, Andreas (ISPM)" w:date="2022-05-11T07:24:00Z">
            <w:rPr>
              <w:del w:id="86" w:author="Haas, Andreas (ISPM)" w:date="2022-05-11T07:27:00Z"/>
              <w:moveTo w:id="87" w:author="Haas, Andreas (ISPM)" w:date="2022-05-11T07:24:00Z"/>
            </w:rPr>
          </w:rPrChange>
        </w:rPr>
      </w:pPr>
      <w:moveToRangeStart w:id="88" w:author="Haas, Andreas (ISPM)" w:date="2022-05-11T07:24:00Z" w:name="move103146272"/>
      <w:moveTo w:id="89" w:author="Haas, Andreas (ISPM)" w:date="2022-05-11T07:24:00Z">
        <w:del w:id="90" w:author="Haas, Andreas (ISPM)" w:date="2022-05-11T07:27:00Z">
          <w:r w:rsidRPr="00A454E1" w:rsidDel="00A454E1">
            <w:rPr>
              <w:b/>
              <w:rPrChange w:id="91" w:author="Haas, Andreas (ISPM)" w:date="2022-05-11T07:24:00Z">
                <w:rPr/>
              </w:rPrChange>
            </w:rPr>
            <w:delText>Data sources</w:delText>
          </w:r>
        </w:del>
      </w:moveTo>
    </w:p>
    <w:p w14:paraId="758DD03C" w14:textId="25F346B1" w:rsidR="00A454E1" w:rsidRPr="00AC359B" w:rsidRDefault="00A454E1" w:rsidP="00A454E1">
      <w:pPr>
        <w:spacing w:before="60" w:after="60"/>
        <w:jc w:val="both"/>
        <w:rPr>
          <w:moveTo w:id="92" w:author="Haas, Andreas (ISPM)" w:date="2022-05-11T07:24:00Z"/>
        </w:rPr>
        <w:pPrChange w:id="93" w:author="Haas, Andreas (ISPM)" w:date="2022-05-11T07:25:00Z">
          <w:pPr>
            <w:pStyle w:val="ListParagraph"/>
            <w:numPr>
              <w:numId w:val="4"/>
            </w:numPr>
            <w:spacing w:before="60" w:after="60"/>
            <w:ind w:hanging="360"/>
            <w:jc w:val="both"/>
          </w:pPr>
        </w:pPrChange>
      </w:pPr>
      <w:moveTo w:id="94" w:author="Haas, Andreas (ISPM)" w:date="2022-05-11T07:24:00Z">
        <w:del w:id="95" w:author="Haas, Andreas (ISPM)" w:date="2022-05-11T07:27:00Z">
          <w:r w:rsidDel="00A454E1">
            <w:delText>We will use the Aid for AIDS (</w:delText>
          </w:r>
          <w:r w:rsidRPr="00DE1B2D" w:rsidDel="00A454E1">
            <w:delText>AfA</w:delText>
          </w:r>
          <w:r w:rsidDel="00A454E1">
            <w:delText>) control database, which</w:delText>
          </w:r>
          <w:r w:rsidRPr="00DE1B2D" w:rsidDel="00A454E1">
            <w:delText xml:space="preserve"> is a private-sector HIV treatment program that provides HIV care for patients on medical insurance and corporate treatment programs</w:delText>
          </w:r>
          <w:r w:rsidDel="00A454E1">
            <w:delText>.</w:delText>
          </w:r>
          <w:r w:rsidDel="00A454E1">
            <w:fldChar w:fldCharType="begin" w:fldLock="1"/>
          </w:r>
          <w:r w:rsidDel="00A454E1">
            <w:del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delInstrText>
          </w:r>
          <w:r w:rsidDel="00A454E1">
            <w:fldChar w:fldCharType="separate"/>
          </w:r>
          <w:r w:rsidRPr="00726F51" w:rsidDel="00A454E1">
            <w:rPr>
              <w:noProof/>
              <w:vertAlign w:val="superscript"/>
            </w:rPr>
            <w:delText>29</w:delText>
          </w:r>
          <w:r w:rsidDel="00A454E1">
            <w:fldChar w:fldCharType="end"/>
          </w:r>
          <w:r w:rsidRPr="00DE1B2D" w:rsidDel="00A454E1">
            <w:delText xml:space="preserve"> </w:delText>
          </w:r>
          <w:r w:rsidRPr="00726F51" w:rsidDel="00A454E1">
            <w:rPr>
              <w:lang w:val="en-US"/>
            </w:rPr>
            <w:delText>AfA links laboratory, hospitalization, pharmacy and medical practitioner claims from the medical insurance fund claim database.</w:delText>
          </w:r>
        </w:del>
      </w:moveTo>
    </w:p>
    <w:moveToRangeEnd w:id="88"/>
    <w:p w14:paraId="40DDB7FF" w14:textId="035FB4BA" w:rsidR="00A454E1" w:rsidDel="00A454E1" w:rsidRDefault="00A454E1" w:rsidP="00FD721A">
      <w:pPr>
        <w:spacing w:before="60" w:after="60"/>
        <w:jc w:val="both"/>
        <w:rPr>
          <w:del w:id="96" w:author="Haas, Andreas (ISPM)" w:date="2022-05-11T07:24:00Z"/>
        </w:rPr>
      </w:pPr>
    </w:p>
    <w:p w14:paraId="7F3F8DF7" w14:textId="13EC7333" w:rsidR="009F5032" w:rsidRDefault="009F5032" w:rsidP="00FD721A">
      <w:pPr>
        <w:spacing w:before="60" w:after="60"/>
        <w:jc w:val="both"/>
        <w:rPr>
          <w:ins w:id="97" w:author="Haas, Andreas (ISPM)" w:date="2022-05-11T07:16:00Z"/>
          <w:b/>
        </w:rPr>
      </w:pPr>
      <w:r w:rsidRPr="003C7E4A">
        <w:rPr>
          <w:b/>
        </w:rPr>
        <w:t>3.</w:t>
      </w:r>
      <w:ins w:id="98" w:author="Haas, Andreas (ISPM)" w:date="2022-05-11T07:24:00Z">
        <w:r w:rsidR="00A454E1">
          <w:rPr>
            <w:b/>
          </w:rPr>
          <w:t>5</w:t>
        </w:r>
      </w:ins>
      <w:del w:id="99" w:author="Haas, Andreas (ISPM)" w:date="2022-05-11T07:24:00Z">
        <w:r w:rsidR="00225B41" w:rsidDel="00A454E1">
          <w:rPr>
            <w:b/>
          </w:rPr>
          <w:delText>4</w:delText>
        </w:r>
      </w:del>
      <w:r w:rsidRPr="003C7E4A">
        <w:rPr>
          <w:b/>
        </w:rPr>
        <w:t xml:space="preserve"> </w:t>
      </w:r>
      <w:del w:id="100" w:author="Haas, Andreas (ISPM)" w:date="2022-05-11T07:46:00Z">
        <w:r w:rsidDel="00771985">
          <w:rPr>
            <w:b/>
          </w:rPr>
          <w:delText>Definitions</w:delText>
        </w:r>
      </w:del>
      <w:ins w:id="101" w:author="Haas, Andreas (ISPM)" w:date="2022-05-11T07:46:00Z">
        <w:r w:rsidR="00771985">
          <w:rPr>
            <w:b/>
          </w:rPr>
          <w:t>Measures</w:t>
        </w:r>
      </w:ins>
    </w:p>
    <w:p w14:paraId="1059DA85" w14:textId="77777777" w:rsidR="00A454E1" w:rsidRDefault="00A454E1" w:rsidP="00FD721A">
      <w:pPr>
        <w:spacing w:before="60" w:after="60"/>
        <w:jc w:val="both"/>
        <w:rPr>
          <w:ins w:id="102" w:author="Haas, Andreas (ISPM)" w:date="2022-05-11T07:17:00Z"/>
          <w:b/>
        </w:rPr>
      </w:pPr>
    </w:p>
    <w:p w14:paraId="32738C68" w14:textId="42478212" w:rsidR="00A454E1" w:rsidRPr="00771985" w:rsidRDefault="00A454E1" w:rsidP="00A454E1">
      <w:pPr>
        <w:spacing w:before="60" w:after="60"/>
        <w:jc w:val="both"/>
        <w:rPr>
          <w:ins w:id="103" w:author="Haas, Andreas (ISPM)" w:date="2022-05-11T07:23:00Z"/>
          <w:rPrChange w:id="104" w:author="Haas, Andreas (ISPM)" w:date="2022-05-11T07:46:00Z">
            <w:rPr>
              <w:ins w:id="105" w:author="Haas, Andreas (ISPM)" w:date="2022-05-11T07:23:00Z"/>
              <w:b/>
            </w:rPr>
          </w:rPrChange>
        </w:rPr>
        <w:pPrChange w:id="106" w:author="Haas, Andreas (ISPM)" w:date="2022-05-11T07:20:00Z">
          <w:pPr>
            <w:pStyle w:val="ListParagraph"/>
            <w:numPr>
              <w:numId w:val="6"/>
            </w:numPr>
            <w:spacing w:before="60" w:after="60"/>
            <w:ind w:left="709" w:hanging="360"/>
            <w:jc w:val="both"/>
          </w:pPr>
        </w:pPrChange>
      </w:pPr>
      <w:ins w:id="107" w:author="Haas, Andreas (ISPM)" w:date="2022-05-11T07:23:00Z">
        <w:r>
          <w:rPr>
            <w:b/>
          </w:rPr>
          <w:t xml:space="preserve">Outcome: </w:t>
        </w:r>
      </w:ins>
      <w:ins w:id="108" w:author="Haas, Andreas (ISPM)" w:date="2022-05-11T07:47:00Z">
        <w:r w:rsidR="00771985">
          <w:t xml:space="preserve">The primary outcome is a </w:t>
        </w:r>
        <w:commentRangeStart w:id="109"/>
        <w:r w:rsidR="00771985">
          <w:t>major cardiovascular event</w:t>
        </w:r>
      </w:ins>
      <w:commentRangeEnd w:id="109"/>
      <w:ins w:id="110" w:author="Haas, Andreas (ISPM)" w:date="2022-05-11T08:00:00Z">
        <w:r w:rsidR="00726F51">
          <w:rPr>
            <w:rStyle w:val="CommentReference"/>
          </w:rPr>
          <w:commentReference w:id="109"/>
        </w:r>
      </w:ins>
      <w:ins w:id="111" w:author="Haas, Andreas (ISPM)" w:date="2022-05-11T07:47:00Z">
        <w:r w:rsidR="00771985">
          <w:t>.</w:t>
        </w:r>
      </w:ins>
      <w:ins w:id="112" w:author="Haas, Andreas (ISPM)" w:date="2022-05-11T07:52:00Z">
        <w:r w:rsidR="002C7315">
          <w:t xml:space="preserve"> </w:t>
        </w:r>
      </w:ins>
    </w:p>
    <w:p w14:paraId="0BE2861E" w14:textId="77777777" w:rsidR="00A454E1" w:rsidRDefault="00A454E1" w:rsidP="00A454E1">
      <w:pPr>
        <w:spacing w:before="60" w:after="60"/>
        <w:jc w:val="both"/>
        <w:rPr>
          <w:ins w:id="113" w:author="Haas, Andreas (ISPM)" w:date="2022-05-11T07:23:00Z"/>
          <w:b/>
        </w:rPr>
        <w:pPrChange w:id="114" w:author="Haas, Andreas (ISPM)" w:date="2022-05-11T07:20:00Z">
          <w:pPr>
            <w:pStyle w:val="ListParagraph"/>
            <w:numPr>
              <w:numId w:val="6"/>
            </w:numPr>
            <w:spacing w:before="60" w:after="60"/>
            <w:ind w:left="709" w:hanging="360"/>
            <w:jc w:val="both"/>
          </w:pPr>
        </w:pPrChange>
      </w:pPr>
    </w:p>
    <w:p w14:paraId="2012757C" w14:textId="15DE4AA6" w:rsidR="00A454E1" w:rsidRPr="003C7E4A" w:rsidDel="00A454E1" w:rsidRDefault="00A454E1" w:rsidP="00FD721A">
      <w:pPr>
        <w:spacing w:before="60" w:after="60"/>
        <w:jc w:val="both"/>
        <w:rPr>
          <w:del w:id="115" w:author="Haas, Andreas (ISPM)" w:date="2022-05-11T07:20:00Z"/>
          <w:b/>
        </w:rPr>
      </w:pPr>
      <w:ins w:id="116" w:author="Haas, Andreas (ISPM)" w:date="2022-05-11T07:16:00Z">
        <w:r>
          <w:rPr>
            <w:b/>
          </w:rPr>
          <w:t>Exposure</w:t>
        </w:r>
      </w:ins>
      <w:ins w:id="117" w:author="Haas, Andreas (ISPM)" w:date="2022-05-11T07:20:00Z">
        <w:r>
          <w:rPr>
            <w:b/>
          </w:rPr>
          <w:t>s</w:t>
        </w:r>
      </w:ins>
      <w:ins w:id="118" w:author="Haas, Andreas (ISPM)" w:date="2022-05-11T07:17:00Z">
        <w:r>
          <w:rPr>
            <w:b/>
          </w:rPr>
          <w:t>:</w:t>
        </w:r>
      </w:ins>
      <w:ins w:id="119" w:author="Haas, Andreas (ISPM)" w:date="2022-05-11T07:20:00Z">
        <w:r>
          <w:rPr>
            <w:b/>
          </w:rPr>
          <w:t xml:space="preserve"> </w:t>
        </w:r>
      </w:ins>
    </w:p>
    <w:p w14:paraId="01DBD396" w14:textId="2BAE209A" w:rsidR="00A454E1" w:rsidRDefault="00BF1717" w:rsidP="00A454E1">
      <w:pPr>
        <w:spacing w:before="60" w:after="60"/>
        <w:jc w:val="both"/>
        <w:rPr>
          <w:ins w:id="120" w:author="Haas, Andreas (ISPM)" w:date="2022-05-11T07:22:00Z"/>
        </w:rPr>
        <w:pPrChange w:id="121" w:author="Haas, Andreas (ISPM)" w:date="2022-05-11T07:20:00Z">
          <w:pPr>
            <w:pStyle w:val="ListParagraph"/>
            <w:numPr>
              <w:numId w:val="6"/>
            </w:numPr>
            <w:spacing w:before="60" w:after="60"/>
            <w:ind w:left="709" w:hanging="360"/>
            <w:jc w:val="both"/>
          </w:pPr>
        </w:pPrChange>
      </w:pPr>
      <w:del w:id="122" w:author="Haas, Andreas (ISPM)" w:date="2022-05-10T20:08:00Z">
        <w:r w:rsidDel="007B4B61">
          <w:delText>For the exposure, w</w:delText>
        </w:r>
      </w:del>
      <w:ins w:id="123" w:author="Haas, Andreas (ISPM)" w:date="2022-05-11T07:21:00Z">
        <w:r w:rsidR="00A454E1">
          <w:t>The</w:t>
        </w:r>
      </w:ins>
      <w:ins w:id="124" w:author="Haas, Andreas (ISPM)" w:date="2022-05-11T07:18:00Z">
        <w:r w:rsidR="00A454E1">
          <w:t xml:space="preserve"> primary exposure is </w:t>
        </w:r>
      </w:ins>
      <w:ins w:id="125" w:author="Haas, Andreas (ISPM)" w:date="2022-05-11T07:19:00Z">
        <w:r w:rsidR="00A454E1">
          <w:t xml:space="preserve">an ICD-10 diagnosis of </w:t>
        </w:r>
      </w:ins>
      <w:del w:id="126" w:author="Haas, Andreas (ISPM)" w:date="2022-05-11T07:18:00Z">
        <w:r w:rsidR="009F5032" w:rsidDel="00A454E1">
          <w:delText xml:space="preserve">e </w:delText>
        </w:r>
        <w:r w:rsidDel="00A454E1">
          <w:delText xml:space="preserve">will </w:delText>
        </w:r>
      </w:del>
      <w:del w:id="127" w:author="Haas, Andreas (ISPM)" w:date="2022-05-10T20:15:00Z">
        <w:r w:rsidR="009F5032" w:rsidDel="007B4B61">
          <w:delText xml:space="preserve">classify </w:delText>
        </w:r>
      </w:del>
      <w:del w:id="128" w:author="Haas, Andreas (ISPM)" w:date="2022-05-10T20:09:00Z">
        <w:r w:rsidR="00B932C8" w:rsidDel="007B4B61">
          <w:delText xml:space="preserve">diagnoses for </w:delText>
        </w:r>
      </w:del>
      <w:r w:rsidR="00B932C8">
        <w:t>PTSD</w:t>
      </w:r>
      <w:r>
        <w:t xml:space="preserve"> (F43.1)</w:t>
      </w:r>
      <w:ins w:id="129" w:author="Haas, Andreas (ISPM)" w:date="2022-05-11T07:19:00Z">
        <w:r w:rsidR="00A454E1">
          <w:t xml:space="preserve">. </w:t>
        </w:r>
      </w:ins>
      <w:ins w:id="130" w:author="Haas, Andreas (ISPM)" w:date="2022-05-11T07:21:00Z">
        <w:r w:rsidR="00A454E1">
          <w:t>The</w:t>
        </w:r>
      </w:ins>
      <w:ins w:id="131" w:author="Haas, Andreas (ISPM)" w:date="2022-05-11T07:19:00Z">
        <w:r w:rsidR="00A454E1">
          <w:t xml:space="preserve"> secondary </w:t>
        </w:r>
      </w:ins>
      <w:ins w:id="132" w:author="Haas, Andreas (ISPM)" w:date="2022-05-11T07:20:00Z">
        <w:r w:rsidR="00A454E1">
          <w:t xml:space="preserve">exposure is </w:t>
        </w:r>
        <w:r w:rsidR="00A454E1">
          <w:t>an ICD-10</w:t>
        </w:r>
        <w:r w:rsidR="00A454E1">
          <w:t xml:space="preserve"> diagnosis of a </w:t>
        </w:r>
      </w:ins>
      <w:del w:id="133" w:author="Haas, Andreas (ISPM)" w:date="2022-05-11T07:20:00Z">
        <w:r w:rsidR="00B932C8" w:rsidDel="00A454E1">
          <w:delText xml:space="preserve"> and </w:delText>
        </w:r>
      </w:del>
      <w:ins w:id="134" w:author="Haas, Andreas (ISPM)" w:date="2022-05-10T20:09:00Z">
        <w:r w:rsidR="007B4B61">
          <w:t xml:space="preserve">major </w:t>
        </w:r>
      </w:ins>
      <w:r w:rsidR="00B932C8">
        <w:t>depressi</w:t>
      </w:r>
      <w:ins w:id="135" w:author="Haas, Andreas (ISPM)" w:date="2022-05-11T07:26:00Z">
        <w:r w:rsidR="00A454E1">
          <w:t>ve disorder</w:t>
        </w:r>
      </w:ins>
      <w:del w:id="136" w:author="Haas, Andreas (ISPM)" w:date="2022-05-11T07:26:00Z">
        <w:r w:rsidR="00B932C8" w:rsidDel="00A454E1">
          <w:delText>on</w:delText>
        </w:r>
      </w:del>
      <w:r w:rsidR="009F5032">
        <w:t xml:space="preserve"> (</w:t>
      </w:r>
      <w:r>
        <w:t>F32</w:t>
      </w:r>
      <w:ins w:id="137" w:author="Haas, Andreas (ISPM)" w:date="2022-05-10T20:09:00Z">
        <w:r w:rsidR="007B4B61">
          <w:t xml:space="preserve">, F33, </w:t>
        </w:r>
        <w:proofErr w:type="gramStart"/>
        <w:r w:rsidR="007B4B61">
          <w:t>F34.1</w:t>
        </w:r>
      </w:ins>
      <w:proofErr w:type="gramEnd"/>
      <w:del w:id="138" w:author="Haas, Andreas (ISPM)" w:date="2022-05-10T20:09:00Z">
        <w:r w:rsidDel="007B4B61">
          <w:delText>.9</w:delText>
        </w:r>
      </w:del>
      <w:r w:rsidR="009F5032">
        <w:t>)</w:t>
      </w:r>
      <w:ins w:id="139" w:author="Haas, Andreas (ISPM)" w:date="2022-05-11T07:20:00Z">
        <w:r w:rsidR="00A454E1">
          <w:t xml:space="preserve">. </w:t>
        </w:r>
      </w:ins>
      <w:ins w:id="140" w:author="Haas, Andreas (ISPM)" w:date="2022-05-11T07:21:00Z">
        <w:r w:rsidR="00A454E1">
          <w:t>Exposure variables will be defined as</w:t>
        </w:r>
      </w:ins>
      <w:ins w:id="141" w:author="Haas, Andreas (ISPM)" w:date="2022-05-11T07:22:00Z">
        <w:r w:rsidR="00A454E1">
          <w:t xml:space="preserve"> time-varying variables. Persons will be considered </w:t>
        </w:r>
      </w:ins>
      <w:ins w:id="142" w:author="Haas, Andreas (ISPM)" w:date="2022-05-11T07:59:00Z">
        <w:r w:rsidR="00B569FE">
          <w:t>“</w:t>
        </w:r>
      </w:ins>
      <w:ins w:id="143" w:author="Haas, Andreas (ISPM)" w:date="2022-05-11T07:22:00Z">
        <w:r w:rsidR="00A454E1">
          <w:t>exposed</w:t>
        </w:r>
      </w:ins>
      <w:ins w:id="144" w:author="Haas, Andreas (ISPM)" w:date="2022-05-11T07:59:00Z">
        <w:r w:rsidR="00B569FE">
          <w:t>”</w:t>
        </w:r>
      </w:ins>
      <w:ins w:id="145" w:author="Haas, Andreas (ISPM)" w:date="2022-05-11T07:22:00Z">
        <w:r w:rsidR="00A454E1">
          <w:t xml:space="preserve"> f</w:t>
        </w:r>
      </w:ins>
      <w:ins w:id="146" w:author="Haas, Andreas (ISPM)" w:date="2022-05-11T07:23:00Z">
        <w:r w:rsidR="00A454E1">
          <w:t>rom</w:t>
        </w:r>
      </w:ins>
      <w:ins w:id="147" w:author="Haas, Andreas (ISPM)" w:date="2022-05-11T07:22:00Z">
        <w:r w:rsidR="00A454E1">
          <w:t xml:space="preserve"> the date of their first diagnosis onwards. </w:t>
        </w:r>
      </w:ins>
    </w:p>
    <w:p w14:paraId="6B76C936" w14:textId="08C5FCC5" w:rsidR="00A454E1" w:rsidRDefault="00A454E1" w:rsidP="00A454E1">
      <w:pPr>
        <w:spacing w:before="60" w:after="60"/>
        <w:jc w:val="both"/>
        <w:rPr>
          <w:ins w:id="148" w:author="Haas, Andreas (ISPM)" w:date="2022-05-11T07:53:00Z"/>
        </w:rPr>
        <w:pPrChange w:id="149" w:author="Haas, Andreas (ISPM)" w:date="2022-05-11T07:20:00Z">
          <w:pPr>
            <w:pStyle w:val="ListParagraph"/>
            <w:numPr>
              <w:numId w:val="6"/>
            </w:numPr>
            <w:spacing w:before="60" w:after="60"/>
            <w:ind w:left="709" w:hanging="360"/>
            <w:jc w:val="both"/>
          </w:pPr>
        </w:pPrChange>
      </w:pPr>
    </w:p>
    <w:p w14:paraId="43D6788C" w14:textId="0CBF9567" w:rsidR="003A4F3E" w:rsidRDefault="003A4F3E" w:rsidP="00A454E1">
      <w:pPr>
        <w:spacing w:before="60" w:after="60"/>
        <w:jc w:val="both"/>
        <w:rPr>
          <w:ins w:id="150" w:author="Haas, Andreas (ISPM)" w:date="2022-05-11T07:54:00Z"/>
          <w:b/>
        </w:rPr>
        <w:pPrChange w:id="151" w:author="Haas, Andreas (ISPM)" w:date="2022-05-11T07:20:00Z">
          <w:pPr>
            <w:pStyle w:val="ListParagraph"/>
            <w:numPr>
              <w:numId w:val="6"/>
            </w:numPr>
            <w:spacing w:before="60" w:after="60"/>
            <w:ind w:left="709" w:hanging="360"/>
            <w:jc w:val="both"/>
          </w:pPr>
        </w:pPrChange>
      </w:pPr>
      <w:ins w:id="152" w:author="Haas, Andreas (ISPM)" w:date="2022-05-11T07:54:00Z">
        <w:r>
          <w:rPr>
            <w:b/>
          </w:rPr>
          <w:t>Sociodemographic</w:t>
        </w:r>
      </w:ins>
      <w:ins w:id="153" w:author="Haas, Andreas (ISPM)" w:date="2022-05-11T07:55:00Z">
        <w:r w:rsidR="002E49B0">
          <w:rPr>
            <w:b/>
          </w:rPr>
          <w:t xml:space="preserve"> </w:t>
        </w:r>
      </w:ins>
      <w:ins w:id="154" w:author="Haas, Andreas (ISPM)" w:date="2022-05-11T07:54:00Z">
        <w:r>
          <w:rPr>
            <w:b/>
          </w:rPr>
          <w:t xml:space="preserve">characteristics </w:t>
        </w:r>
      </w:ins>
    </w:p>
    <w:p w14:paraId="7C98C1DB" w14:textId="25A4188B" w:rsidR="003A4F3E" w:rsidRDefault="002E49B0" w:rsidP="00A454E1">
      <w:pPr>
        <w:spacing w:before="60" w:after="60"/>
        <w:jc w:val="both"/>
        <w:rPr>
          <w:ins w:id="155" w:author="Haas, Andreas (ISPM)" w:date="2022-05-11T07:54:00Z"/>
          <w:b/>
        </w:rPr>
        <w:pPrChange w:id="156" w:author="Haas, Andreas (ISPM)" w:date="2022-05-11T07:20:00Z">
          <w:pPr>
            <w:pStyle w:val="ListParagraph"/>
            <w:numPr>
              <w:numId w:val="6"/>
            </w:numPr>
            <w:spacing w:before="60" w:after="60"/>
            <w:ind w:left="709" w:hanging="360"/>
            <w:jc w:val="both"/>
          </w:pPr>
        </w:pPrChange>
      </w:pPr>
      <w:ins w:id="157" w:author="Haas, Andreas (ISPM)" w:date="2022-05-11T07:56:00Z">
        <w:r>
          <w:t>We will group a</w:t>
        </w:r>
      </w:ins>
      <w:ins w:id="158" w:author="Haas, Andreas (ISPM)" w:date="2022-05-11T07:54:00Z">
        <w:r w:rsidR="003A4F3E" w:rsidRPr="003A4F3E">
          <w:t xml:space="preserve">ge </w:t>
        </w:r>
      </w:ins>
      <w:ins w:id="159" w:author="Haas, Andreas (ISPM)" w:date="2022-05-11T07:56:00Z">
        <w:r>
          <w:t>into s</w:t>
        </w:r>
      </w:ins>
      <w:ins w:id="160" w:author="Haas, Andreas (ISPM)" w:date="2022-05-11T07:57:00Z">
        <w:r>
          <w:t xml:space="preserve">ix </w:t>
        </w:r>
      </w:ins>
      <w:ins w:id="161" w:author="Haas, Andreas (ISPM)" w:date="2022-05-11T07:56:00Z">
        <w:r>
          <w:t xml:space="preserve">categories </w:t>
        </w:r>
      </w:ins>
      <w:ins w:id="162" w:author="Haas, Andreas (ISPM)" w:date="2022-05-11T07:54:00Z">
        <w:r w:rsidR="003A4F3E" w:rsidRPr="003A4F3E">
          <w:t>(1</w:t>
        </w:r>
      </w:ins>
      <w:ins w:id="163" w:author="Haas, Andreas (ISPM)" w:date="2022-05-11T07:57:00Z">
        <w:r>
          <w:t>8</w:t>
        </w:r>
      </w:ins>
      <w:ins w:id="164" w:author="Haas, Andreas (ISPM)" w:date="2022-05-11T07:54:00Z">
        <w:r w:rsidR="003A4F3E" w:rsidRPr="003A4F3E">
          <w:t>-29, 30-39, 40-49, 50-59, 60-69, and ≥70 y</w:t>
        </w:r>
        <w:r>
          <w:t>ears)</w:t>
        </w:r>
      </w:ins>
      <w:ins w:id="165" w:author="Haas, Andreas (ISPM)" w:date="2022-05-11T07:57:00Z">
        <w:r>
          <w:t>.</w:t>
        </w:r>
      </w:ins>
      <w:ins w:id="166" w:author="Haas, Andreas (ISPM)" w:date="2022-05-11T07:58:00Z">
        <w:r>
          <w:t xml:space="preserve"> P</w:t>
        </w:r>
      </w:ins>
      <w:ins w:id="167" w:author="Haas, Andreas (ISPM)" w:date="2022-05-11T07:54:00Z">
        <w:r w:rsidR="003A4F3E" w:rsidRPr="003A4F3E">
          <w:t>opulation group</w:t>
        </w:r>
      </w:ins>
      <w:ins w:id="168" w:author="Haas, Andreas (ISPM)" w:date="2022-05-11T07:58:00Z">
        <w:r>
          <w:t>s will be defined as B</w:t>
        </w:r>
      </w:ins>
      <w:ins w:id="169" w:author="Haas, Andreas (ISPM)" w:date="2022-05-11T07:54:00Z">
        <w:r w:rsidR="003A4F3E" w:rsidRPr="003A4F3E">
          <w:t xml:space="preserve">lack African, Indian/Asian, mixed ancestry [“coloured”], white, </w:t>
        </w:r>
      </w:ins>
      <w:ins w:id="170" w:author="Haas, Andreas (ISPM)" w:date="2022-05-11T07:59:00Z">
        <w:r>
          <w:t>or</w:t>
        </w:r>
      </w:ins>
      <w:ins w:id="171" w:author="Haas, Andreas (ISPM)" w:date="2022-05-11T07:54:00Z">
        <w:r>
          <w:t xml:space="preserve"> unknown, and</w:t>
        </w:r>
      </w:ins>
      <w:ins w:id="172" w:author="Haas, Andreas (ISPM)" w:date="2022-05-11T07:59:00Z">
        <w:r>
          <w:t xml:space="preserve"> </w:t>
        </w:r>
        <w:r>
          <w:t xml:space="preserve">sex as male and female. </w:t>
        </w:r>
      </w:ins>
    </w:p>
    <w:p w14:paraId="5F5316D4" w14:textId="77777777" w:rsidR="003A4F3E" w:rsidRDefault="003A4F3E" w:rsidP="00A454E1">
      <w:pPr>
        <w:spacing w:before="60" w:after="60"/>
        <w:jc w:val="both"/>
        <w:rPr>
          <w:ins w:id="173" w:author="Haas, Andreas (ISPM)" w:date="2022-05-11T07:54:00Z"/>
          <w:b/>
        </w:rPr>
        <w:pPrChange w:id="174" w:author="Haas, Andreas (ISPM)" w:date="2022-05-11T07:20:00Z">
          <w:pPr>
            <w:pStyle w:val="ListParagraph"/>
            <w:numPr>
              <w:numId w:val="6"/>
            </w:numPr>
            <w:spacing w:before="60" w:after="60"/>
            <w:ind w:left="709" w:hanging="360"/>
            <w:jc w:val="both"/>
          </w:pPr>
        </w:pPrChange>
      </w:pPr>
    </w:p>
    <w:p w14:paraId="2E7EC38C" w14:textId="4E58E859" w:rsidR="00796496" w:rsidRPr="00796496" w:rsidRDefault="00796496" w:rsidP="00A454E1">
      <w:pPr>
        <w:spacing w:before="60" w:after="60"/>
        <w:jc w:val="both"/>
        <w:rPr>
          <w:ins w:id="175" w:author="Haas, Andreas (ISPM)" w:date="2022-05-11T07:53:00Z"/>
          <w:b/>
          <w:rPrChange w:id="176" w:author="Haas, Andreas (ISPM)" w:date="2022-05-11T07:53:00Z">
            <w:rPr>
              <w:ins w:id="177" w:author="Haas, Andreas (ISPM)" w:date="2022-05-11T07:53:00Z"/>
            </w:rPr>
          </w:rPrChange>
        </w:rPr>
        <w:pPrChange w:id="178" w:author="Haas, Andreas (ISPM)" w:date="2022-05-11T07:20:00Z">
          <w:pPr>
            <w:pStyle w:val="ListParagraph"/>
            <w:numPr>
              <w:numId w:val="6"/>
            </w:numPr>
            <w:spacing w:before="60" w:after="60"/>
            <w:ind w:left="709" w:hanging="360"/>
            <w:jc w:val="both"/>
          </w:pPr>
        </w:pPrChange>
      </w:pPr>
      <w:commentRangeStart w:id="179"/>
      <w:ins w:id="180" w:author="Haas, Andreas (ISPM)" w:date="2022-05-11T07:53:00Z">
        <w:r w:rsidRPr="00796496">
          <w:rPr>
            <w:b/>
            <w:rPrChange w:id="181" w:author="Haas, Andreas (ISPM)" w:date="2022-05-11T07:53:00Z">
              <w:rPr/>
            </w:rPrChange>
          </w:rPr>
          <w:t>HIV</w:t>
        </w:r>
        <w:r w:rsidR="0044405E">
          <w:rPr>
            <w:b/>
          </w:rPr>
          <w:t xml:space="preserve">: </w:t>
        </w:r>
      </w:ins>
      <w:commentRangeEnd w:id="179"/>
      <w:ins w:id="182" w:author="Haas, Andreas (ISPM)" w:date="2022-05-11T08:06:00Z">
        <w:r w:rsidR="00EA460E">
          <w:rPr>
            <w:rStyle w:val="CommentReference"/>
          </w:rPr>
          <w:commentReference w:id="179"/>
        </w:r>
      </w:ins>
    </w:p>
    <w:p w14:paraId="0B8B1BB3" w14:textId="77777777" w:rsidR="00796496" w:rsidRDefault="00796496" w:rsidP="00A454E1">
      <w:pPr>
        <w:spacing w:before="60" w:after="60"/>
        <w:jc w:val="both"/>
        <w:rPr>
          <w:ins w:id="183" w:author="Haas, Andreas (ISPM)" w:date="2022-05-11T07:47:00Z"/>
        </w:rPr>
        <w:pPrChange w:id="184" w:author="Haas, Andreas (ISPM)" w:date="2022-05-11T07:20:00Z">
          <w:pPr>
            <w:pStyle w:val="ListParagraph"/>
            <w:numPr>
              <w:numId w:val="6"/>
            </w:numPr>
            <w:spacing w:before="60" w:after="60"/>
            <w:ind w:left="709" w:hanging="360"/>
            <w:jc w:val="both"/>
          </w:pPr>
        </w:pPrChange>
      </w:pPr>
    </w:p>
    <w:p w14:paraId="6EF9C62C" w14:textId="0BEA31AD" w:rsidR="00771985" w:rsidRDefault="00771985" w:rsidP="00A454E1">
      <w:pPr>
        <w:spacing w:before="60" w:after="60"/>
        <w:jc w:val="both"/>
        <w:rPr>
          <w:ins w:id="185" w:author="Haas, Andreas (ISPM)" w:date="2022-05-11T07:48:00Z"/>
          <w:b/>
        </w:rPr>
        <w:pPrChange w:id="186" w:author="Haas, Andreas (ISPM)" w:date="2022-05-11T07:20:00Z">
          <w:pPr>
            <w:pStyle w:val="ListParagraph"/>
            <w:numPr>
              <w:numId w:val="6"/>
            </w:numPr>
            <w:spacing w:before="60" w:after="60"/>
            <w:ind w:left="709" w:hanging="360"/>
            <w:jc w:val="both"/>
          </w:pPr>
        </w:pPrChange>
      </w:pPr>
      <w:ins w:id="187" w:author="Haas, Andreas (ISPM)" w:date="2022-05-11T07:48:00Z">
        <w:r w:rsidRPr="00771985">
          <w:rPr>
            <w:b/>
            <w:rPrChange w:id="188" w:author="Haas, Andreas (ISPM)" w:date="2022-05-11T07:48:00Z">
              <w:rPr/>
            </w:rPrChange>
          </w:rPr>
          <w:t>Cardiovascular risk factors</w:t>
        </w:r>
      </w:ins>
    </w:p>
    <w:p w14:paraId="328078F0" w14:textId="05AC66C8" w:rsidR="00771985" w:rsidRDefault="00771985" w:rsidP="00A454E1">
      <w:pPr>
        <w:spacing w:before="60" w:after="60"/>
        <w:jc w:val="both"/>
        <w:rPr>
          <w:ins w:id="189" w:author="Haas, Andreas (ISPM)" w:date="2022-05-11T07:48:00Z"/>
          <w:b/>
        </w:rPr>
        <w:pPrChange w:id="190" w:author="Haas, Andreas (ISPM)" w:date="2022-05-11T07:20:00Z">
          <w:pPr>
            <w:pStyle w:val="ListParagraph"/>
            <w:numPr>
              <w:numId w:val="6"/>
            </w:numPr>
            <w:spacing w:before="60" w:after="60"/>
            <w:ind w:left="709" w:hanging="360"/>
            <w:jc w:val="both"/>
          </w:pPr>
        </w:pPrChange>
      </w:pPr>
    </w:p>
    <w:p w14:paraId="41EFC718" w14:textId="330A90B0" w:rsidR="00771985" w:rsidRPr="00771985" w:rsidRDefault="00771985" w:rsidP="00A454E1">
      <w:pPr>
        <w:spacing w:before="60" w:after="60"/>
        <w:jc w:val="both"/>
        <w:rPr>
          <w:ins w:id="191" w:author="Haas, Andreas (ISPM)" w:date="2022-05-11T07:49:00Z"/>
          <w:i/>
          <w:rPrChange w:id="192" w:author="Haas, Andreas (ISPM)" w:date="2022-05-11T07:49:00Z">
            <w:rPr>
              <w:ins w:id="193" w:author="Haas, Andreas (ISPM)" w:date="2022-05-11T07:49:00Z"/>
              <w:b/>
            </w:rPr>
          </w:rPrChange>
        </w:rPr>
        <w:pPrChange w:id="194" w:author="Haas, Andreas (ISPM)" w:date="2022-05-11T07:20:00Z">
          <w:pPr>
            <w:pStyle w:val="ListParagraph"/>
            <w:numPr>
              <w:numId w:val="6"/>
            </w:numPr>
            <w:spacing w:before="60" w:after="60"/>
            <w:ind w:left="709" w:hanging="360"/>
            <w:jc w:val="both"/>
          </w:pPr>
        </w:pPrChange>
      </w:pPr>
      <w:commentRangeStart w:id="195"/>
      <w:ins w:id="196" w:author="Haas, Andreas (ISPM)" w:date="2022-05-11T07:48:00Z">
        <w:r w:rsidRPr="00771985">
          <w:rPr>
            <w:i/>
            <w:rPrChange w:id="197" w:author="Haas, Andreas (ISPM)" w:date="2022-05-11T07:49:00Z">
              <w:rPr>
                <w:b/>
              </w:rPr>
            </w:rPrChange>
          </w:rPr>
          <w:t>Hy</w:t>
        </w:r>
      </w:ins>
      <w:ins w:id="198" w:author="Haas, Andreas (ISPM)" w:date="2022-05-11T07:49:00Z">
        <w:r w:rsidRPr="00771985">
          <w:rPr>
            <w:i/>
            <w:rPrChange w:id="199" w:author="Haas, Andreas (ISPM)" w:date="2022-05-11T07:49:00Z">
              <w:rPr>
                <w:b/>
              </w:rPr>
            </w:rPrChange>
          </w:rPr>
          <w:t xml:space="preserve">pertension: </w:t>
        </w:r>
      </w:ins>
    </w:p>
    <w:p w14:paraId="375D7CD1" w14:textId="188A1F57" w:rsidR="00771985" w:rsidRDefault="00771985" w:rsidP="00A454E1">
      <w:pPr>
        <w:spacing w:before="60" w:after="60"/>
        <w:jc w:val="both"/>
        <w:rPr>
          <w:ins w:id="200" w:author="Haas, Andreas (ISPM)" w:date="2022-05-11T07:49:00Z"/>
          <w:b/>
        </w:rPr>
        <w:pPrChange w:id="201" w:author="Haas, Andreas (ISPM)" w:date="2022-05-11T07:20:00Z">
          <w:pPr>
            <w:pStyle w:val="ListParagraph"/>
            <w:numPr>
              <w:numId w:val="6"/>
            </w:numPr>
            <w:spacing w:before="60" w:after="60"/>
            <w:ind w:left="709" w:hanging="360"/>
            <w:jc w:val="both"/>
          </w:pPr>
        </w:pPrChange>
      </w:pPr>
    </w:p>
    <w:p w14:paraId="1E4AE098" w14:textId="7366D5AC" w:rsidR="00771985" w:rsidRPr="00771985" w:rsidRDefault="00771985" w:rsidP="00A454E1">
      <w:pPr>
        <w:spacing w:before="60" w:after="60"/>
        <w:jc w:val="both"/>
        <w:rPr>
          <w:ins w:id="202" w:author="Haas, Andreas (ISPM)" w:date="2022-05-11T07:49:00Z"/>
          <w:i/>
          <w:rPrChange w:id="203" w:author="Haas, Andreas (ISPM)" w:date="2022-05-11T07:49:00Z">
            <w:rPr>
              <w:ins w:id="204" w:author="Haas, Andreas (ISPM)" w:date="2022-05-11T07:49:00Z"/>
              <w:b/>
            </w:rPr>
          </w:rPrChange>
        </w:rPr>
        <w:pPrChange w:id="205" w:author="Haas, Andreas (ISPM)" w:date="2022-05-11T07:20:00Z">
          <w:pPr>
            <w:pStyle w:val="ListParagraph"/>
            <w:numPr>
              <w:numId w:val="6"/>
            </w:numPr>
            <w:spacing w:before="60" w:after="60"/>
            <w:ind w:left="709" w:hanging="360"/>
            <w:jc w:val="both"/>
          </w:pPr>
        </w:pPrChange>
      </w:pPr>
      <w:ins w:id="206" w:author="Haas, Andreas (ISPM)" w:date="2022-05-11T07:49:00Z">
        <w:r w:rsidRPr="00771985">
          <w:rPr>
            <w:i/>
            <w:rPrChange w:id="207" w:author="Haas, Andreas (ISPM)" w:date="2022-05-11T07:49:00Z">
              <w:rPr>
                <w:b/>
              </w:rPr>
            </w:rPrChange>
          </w:rPr>
          <w:t>Dyslipidaemia:</w:t>
        </w:r>
      </w:ins>
    </w:p>
    <w:p w14:paraId="4B202524" w14:textId="61034508" w:rsidR="00771985" w:rsidRDefault="00771985" w:rsidP="00A454E1">
      <w:pPr>
        <w:spacing w:before="60" w:after="60"/>
        <w:jc w:val="both"/>
        <w:rPr>
          <w:ins w:id="208" w:author="Haas, Andreas (ISPM)" w:date="2022-05-11T07:49:00Z"/>
          <w:b/>
        </w:rPr>
        <w:pPrChange w:id="209" w:author="Haas, Andreas (ISPM)" w:date="2022-05-11T07:20:00Z">
          <w:pPr>
            <w:pStyle w:val="ListParagraph"/>
            <w:numPr>
              <w:numId w:val="6"/>
            </w:numPr>
            <w:spacing w:before="60" w:after="60"/>
            <w:ind w:left="709" w:hanging="360"/>
            <w:jc w:val="both"/>
          </w:pPr>
        </w:pPrChange>
      </w:pPr>
    </w:p>
    <w:p w14:paraId="54890648" w14:textId="12BAB6FB" w:rsidR="00771985" w:rsidRDefault="00771985" w:rsidP="00A454E1">
      <w:pPr>
        <w:spacing w:before="60" w:after="60"/>
        <w:jc w:val="both"/>
        <w:rPr>
          <w:ins w:id="210" w:author="Haas, Andreas (ISPM)" w:date="2022-05-11T07:50:00Z"/>
          <w:i/>
        </w:rPr>
        <w:pPrChange w:id="211" w:author="Haas, Andreas (ISPM)" w:date="2022-05-11T07:20:00Z">
          <w:pPr>
            <w:pStyle w:val="ListParagraph"/>
            <w:numPr>
              <w:numId w:val="6"/>
            </w:numPr>
            <w:spacing w:before="60" w:after="60"/>
            <w:ind w:left="709" w:hanging="360"/>
            <w:jc w:val="both"/>
          </w:pPr>
        </w:pPrChange>
      </w:pPr>
      <w:ins w:id="212" w:author="Haas, Andreas (ISPM)" w:date="2022-05-11T07:50:00Z">
        <w:r>
          <w:rPr>
            <w:i/>
          </w:rPr>
          <w:lastRenderedPageBreak/>
          <w:t>D</w:t>
        </w:r>
        <w:r w:rsidRPr="00771985">
          <w:rPr>
            <w:i/>
          </w:rPr>
          <w:t>iabetes mellitus</w:t>
        </w:r>
      </w:ins>
      <w:commentRangeEnd w:id="195"/>
      <w:ins w:id="213" w:author="Haas, Andreas (ISPM)" w:date="2022-05-11T08:03:00Z">
        <w:r w:rsidR="00726F51">
          <w:rPr>
            <w:rStyle w:val="CommentReference"/>
          </w:rPr>
          <w:commentReference w:id="195"/>
        </w:r>
      </w:ins>
      <w:ins w:id="214" w:author="Haas, Andreas (ISPM)" w:date="2022-05-11T07:50:00Z">
        <w:r>
          <w:rPr>
            <w:i/>
          </w:rPr>
          <w:t>:</w:t>
        </w:r>
      </w:ins>
    </w:p>
    <w:p w14:paraId="7AEA53AE" w14:textId="77777777" w:rsidR="00771985" w:rsidRDefault="00771985" w:rsidP="00A454E1">
      <w:pPr>
        <w:spacing w:before="60" w:after="60"/>
        <w:jc w:val="both"/>
        <w:rPr>
          <w:ins w:id="215" w:author="Haas, Andreas (ISPM)" w:date="2022-05-11T07:49:00Z"/>
          <w:i/>
        </w:rPr>
        <w:pPrChange w:id="216" w:author="Haas, Andreas (ISPM)" w:date="2022-05-11T07:20:00Z">
          <w:pPr>
            <w:pStyle w:val="ListParagraph"/>
            <w:numPr>
              <w:numId w:val="6"/>
            </w:numPr>
            <w:spacing w:before="60" w:after="60"/>
            <w:ind w:left="709" w:hanging="360"/>
            <w:jc w:val="both"/>
          </w:pPr>
        </w:pPrChange>
      </w:pPr>
    </w:p>
    <w:p w14:paraId="135BC243" w14:textId="750CD7F6" w:rsidR="00796496" w:rsidRPr="00771985" w:rsidRDefault="00771985" w:rsidP="00A454E1">
      <w:pPr>
        <w:spacing w:before="60" w:after="60"/>
        <w:jc w:val="both"/>
        <w:rPr>
          <w:ins w:id="217" w:author="Haas, Andreas (ISPM)" w:date="2022-05-11T07:49:00Z"/>
          <w:i/>
          <w:rPrChange w:id="218" w:author="Haas, Andreas (ISPM)" w:date="2022-05-11T07:49:00Z">
            <w:rPr>
              <w:ins w:id="219" w:author="Haas, Andreas (ISPM)" w:date="2022-05-11T07:49:00Z"/>
              <w:b/>
            </w:rPr>
          </w:rPrChange>
        </w:rPr>
        <w:pPrChange w:id="220" w:author="Haas, Andreas (ISPM)" w:date="2022-05-11T07:20:00Z">
          <w:pPr>
            <w:pStyle w:val="ListParagraph"/>
            <w:numPr>
              <w:numId w:val="6"/>
            </w:numPr>
            <w:spacing w:before="60" w:after="60"/>
            <w:ind w:left="709" w:hanging="360"/>
            <w:jc w:val="both"/>
          </w:pPr>
        </w:pPrChange>
      </w:pPr>
      <w:commentRangeStart w:id="221"/>
      <w:ins w:id="222" w:author="Haas, Andreas (ISPM)" w:date="2022-05-11T07:49:00Z">
        <w:r w:rsidRPr="00771985">
          <w:rPr>
            <w:i/>
            <w:rPrChange w:id="223" w:author="Haas, Andreas (ISPM)" w:date="2022-05-11T07:49:00Z">
              <w:rPr>
                <w:b/>
              </w:rPr>
            </w:rPrChange>
          </w:rPr>
          <w:t xml:space="preserve">Obesity: </w:t>
        </w:r>
      </w:ins>
      <w:commentRangeEnd w:id="221"/>
      <w:ins w:id="224" w:author="Haas, Andreas (ISPM)" w:date="2022-05-11T08:07:00Z">
        <w:r w:rsidR="00EA460E">
          <w:rPr>
            <w:rStyle w:val="CommentReference"/>
          </w:rPr>
          <w:commentReference w:id="221"/>
        </w:r>
      </w:ins>
    </w:p>
    <w:p w14:paraId="765975A5" w14:textId="57A7F0A6" w:rsidR="00771985" w:rsidRDefault="00771985" w:rsidP="00A454E1">
      <w:pPr>
        <w:spacing w:before="60" w:after="60"/>
        <w:jc w:val="both"/>
        <w:rPr>
          <w:ins w:id="225" w:author="Haas, Andreas (ISPM)" w:date="2022-05-11T07:49:00Z"/>
        </w:rPr>
        <w:pPrChange w:id="226" w:author="Haas, Andreas (ISPM)" w:date="2022-05-11T07:20:00Z">
          <w:pPr>
            <w:pStyle w:val="ListParagraph"/>
            <w:numPr>
              <w:numId w:val="6"/>
            </w:numPr>
            <w:spacing w:before="60" w:after="60"/>
            <w:ind w:left="709" w:hanging="360"/>
            <w:jc w:val="both"/>
          </w:pPr>
        </w:pPrChange>
      </w:pPr>
    </w:p>
    <w:p w14:paraId="4E5BA07B" w14:textId="7F6852BA" w:rsidR="00F034B7" w:rsidRDefault="00F034B7" w:rsidP="00F034B7">
      <w:pPr>
        <w:spacing w:before="60" w:after="60"/>
        <w:jc w:val="both"/>
        <w:rPr>
          <w:moveTo w:id="227" w:author="Haas, Andreas (ISPM)" w:date="2022-05-11T07:51:00Z"/>
        </w:rPr>
        <w:pPrChange w:id="228" w:author="Haas, Andreas (ISPM)" w:date="2022-05-11T07:51:00Z">
          <w:pPr>
            <w:pStyle w:val="ListParagraph"/>
            <w:numPr>
              <w:numId w:val="1"/>
            </w:numPr>
            <w:spacing w:before="60" w:after="60"/>
            <w:ind w:hanging="360"/>
            <w:jc w:val="both"/>
          </w:pPr>
        </w:pPrChange>
      </w:pPr>
      <w:ins w:id="229" w:author="Haas, Andreas (ISPM)" w:date="2022-05-11T07:51:00Z">
        <w:r>
          <w:rPr>
            <w:b/>
          </w:rPr>
          <w:t>Inflammatory markers</w:t>
        </w:r>
      </w:ins>
      <w:ins w:id="230" w:author="Haas, Andreas (ISPM)" w:date="2022-05-11T07:53:00Z">
        <w:r w:rsidR="00161EB9">
          <w:rPr>
            <w:b/>
          </w:rPr>
          <w:t xml:space="preserve">: </w:t>
        </w:r>
      </w:ins>
      <w:moveToRangeStart w:id="231" w:author="Haas, Andreas (ISPM)" w:date="2022-05-11T07:51:00Z" w:name="move103147911"/>
      <w:moveTo w:id="232" w:author="Haas, Andreas (ISPM)" w:date="2022-05-11T07:51:00Z">
        <w:r>
          <w:t>We will also include inflammatory markers</w:t>
        </w:r>
        <w:del w:id="233" w:author="Haas, Andreas (ISPM)" w:date="2022-05-11T07:51:00Z">
          <w:r w:rsidDel="00F034B7">
            <w:delText xml:space="preserve"> that are included in laboratory records</w:delText>
          </w:r>
        </w:del>
      </w:moveTo>
      <w:ins w:id="234" w:author="Haas, Andreas (ISPM)" w:date="2022-05-11T07:51:00Z">
        <w:r>
          <w:t>:</w:t>
        </w:r>
      </w:ins>
      <w:moveTo w:id="235" w:author="Haas, Andreas (ISPM)" w:date="2022-05-11T07:51:00Z">
        <w:del w:id="236" w:author="Haas, Andreas (ISPM)" w:date="2022-05-11T07:51:00Z">
          <w:r w:rsidDel="00F034B7">
            <w:delText>.</w:delText>
          </w:r>
        </w:del>
        <w:r>
          <w:t xml:space="preserve"> C-reactive protein and interleukin 6.</w:t>
        </w:r>
      </w:moveTo>
    </w:p>
    <w:moveToRangeEnd w:id="231"/>
    <w:p w14:paraId="6435DFAA" w14:textId="01D26968" w:rsidR="00F034B7" w:rsidRDefault="00F034B7" w:rsidP="00A454E1">
      <w:pPr>
        <w:spacing w:before="60" w:after="60"/>
        <w:jc w:val="both"/>
        <w:rPr>
          <w:ins w:id="237" w:author="Haas, Andreas (ISPM)" w:date="2022-05-11T07:51:00Z"/>
          <w:b/>
        </w:rPr>
        <w:pPrChange w:id="238" w:author="Haas, Andreas (ISPM)" w:date="2022-05-11T07:20:00Z">
          <w:pPr>
            <w:pStyle w:val="ListParagraph"/>
            <w:numPr>
              <w:numId w:val="6"/>
            </w:numPr>
            <w:spacing w:before="60" w:after="60"/>
            <w:ind w:left="709" w:hanging="360"/>
            <w:jc w:val="both"/>
          </w:pPr>
        </w:pPrChange>
      </w:pPr>
    </w:p>
    <w:p w14:paraId="52716186" w14:textId="39E3B953" w:rsidR="00BF1717" w:rsidDel="0081395B" w:rsidRDefault="009F5032" w:rsidP="0081395B">
      <w:pPr>
        <w:spacing w:before="60" w:after="60"/>
        <w:jc w:val="both"/>
        <w:rPr>
          <w:del w:id="239" w:author="Haas, Andreas (ISPM)" w:date="2022-05-11T07:52:00Z"/>
        </w:rPr>
        <w:pPrChange w:id="240" w:author="Haas, Andreas (ISPM)" w:date="2022-05-11T07:52:00Z">
          <w:pPr>
            <w:pStyle w:val="ListParagraph"/>
            <w:numPr>
              <w:numId w:val="6"/>
            </w:numPr>
            <w:spacing w:before="60" w:after="60"/>
            <w:ind w:left="709" w:hanging="360"/>
            <w:jc w:val="both"/>
          </w:pPr>
        </w:pPrChange>
      </w:pPr>
      <w:del w:id="241" w:author="Haas, Andreas (ISPM)" w:date="2022-05-11T07:52:00Z">
        <w:r w:rsidDel="0081395B">
          <w:delText xml:space="preserve"> </w:delText>
        </w:r>
        <w:r w:rsidR="00BF1717" w:rsidDel="0081395B">
          <w:delText xml:space="preserve">according to their ICD-10 </w:delText>
        </w:r>
      </w:del>
      <w:del w:id="242" w:author="Haas, Andreas (ISPM)" w:date="2022-05-10T20:15:00Z">
        <w:r w:rsidR="00BF1717" w:rsidDel="007B4B61">
          <w:delText>codes</w:delText>
        </w:r>
      </w:del>
      <w:del w:id="243" w:author="Haas, Andreas (ISPM)" w:date="2022-05-10T20:17:00Z">
        <w:r w:rsidR="00BF1717" w:rsidDel="003C418C">
          <w:delText>.</w:delText>
        </w:r>
      </w:del>
    </w:p>
    <w:p w14:paraId="6D85C564" w14:textId="01459AD0" w:rsidR="009F5032" w:rsidRPr="00715FF4" w:rsidDel="0081395B" w:rsidRDefault="00BF1717" w:rsidP="0081395B">
      <w:pPr>
        <w:rPr>
          <w:del w:id="244" w:author="Haas, Andreas (ISPM)" w:date="2022-05-11T07:52:00Z"/>
        </w:rPr>
        <w:pPrChange w:id="245" w:author="Haas, Andreas (ISPM)" w:date="2022-05-11T07:52:00Z">
          <w:pPr>
            <w:pStyle w:val="ListParagraph"/>
            <w:numPr>
              <w:numId w:val="6"/>
            </w:numPr>
            <w:spacing w:before="60" w:after="60"/>
            <w:ind w:left="709" w:hanging="360"/>
            <w:jc w:val="both"/>
          </w:pPr>
        </w:pPrChange>
      </w:pPr>
      <w:del w:id="246" w:author="Haas, Andreas (ISPM)" w:date="2022-05-11T07:52:00Z">
        <w:r w:rsidDel="0081395B">
          <w:delText>For the outcome, w</w:delText>
        </w:r>
        <w:r w:rsidR="009F5032" w:rsidDel="0081395B">
          <w:delText xml:space="preserve">e classify the reason for admission as admission for </w:delText>
        </w:r>
        <w:r w:rsidR="00B932C8" w:rsidDel="0081395B">
          <w:delText>cardiovascular event</w:delText>
        </w:r>
        <w:r w:rsidDel="0081395B">
          <w:delText xml:space="preserve"> </w:delText>
        </w:r>
        <w:r w:rsidR="009F5032" w:rsidRPr="00E158CC" w:rsidDel="0081395B">
          <w:delText xml:space="preserve">ICD-10 codes: </w:delText>
        </w:r>
        <w:r w:rsidR="00B932C8" w:rsidDel="0081395B">
          <w:delText>myocardial infarction</w:delText>
        </w:r>
        <w:r w:rsidR="009F5032" w:rsidDel="0081395B">
          <w:delText xml:space="preserve"> (</w:delText>
        </w:r>
        <w:r w:rsidDel="0081395B">
          <w:delText>I21</w:delText>
        </w:r>
        <w:r w:rsidR="009F5032" w:rsidDel="0081395B">
          <w:delText xml:space="preserve">), </w:delText>
        </w:r>
        <w:r w:rsidR="00B932C8" w:rsidDel="0081395B">
          <w:delText>stroke</w:delText>
        </w:r>
        <w:r w:rsidR="009F5032" w:rsidDel="0081395B">
          <w:delText xml:space="preserve"> (</w:delText>
        </w:r>
        <w:r w:rsidDel="0081395B">
          <w:delText>I63.9</w:delText>
        </w:r>
        <w:r w:rsidR="009F5032" w:rsidDel="0081395B">
          <w:delText xml:space="preserve">), </w:delText>
        </w:r>
        <w:r w:rsidR="007B4249" w:rsidDel="0081395B">
          <w:delText>unstable angina</w:delText>
        </w:r>
        <w:r w:rsidR="009F5032" w:rsidDel="0081395B">
          <w:delText xml:space="preserve"> (</w:delText>
        </w:r>
        <w:r w:rsidDel="0081395B">
          <w:delText>I20</w:delText>
        </w:r>
        <w:r w:rsidR="009F5032" w:rsidDel="0081395B">
          <w:delText xml:space="preserve">). </w:delText>
        </w:r>
      </w:del>
    </w:p>
    <w:p w14:paraId="21D2F944" w14:textId="79426EED" w:rsidR="009F5032" w:rsidDel="0081395B" w:rsidRDefault="00BF1717" w:rsidP="0081395B">
      <w:pPr>
        <w:rPr>
          <w:del w:id="247" w:author="Haas, Andreas (ISPM)" w:date="2022-05-11T07:52:00Z"/>
        </w:rPr>
        <w:pPrChange w:id="248" w:author="Haas, Andreas (ISPM)" w:date="2022-05-11T07:52:00Z">
          <w:pPr>
            <w:pStyle w:val="ListParagraph"/>
            <w:numPr>
              <w:numId w:val="1"/>
            </w:numPr>
            <w:spacing w:before="60" w:after="60"/>
            <w:ind w:hanging="360"/>
            <w:jc w:val="both"/>
          </w:pPr>
        </w:pPrChange>
      </w:pPr>
      <w:del w:id="249" w:author="Haas, Andreas (ISPM)" w:date="2022-05-11T07:52:00Z">
        <w:r w:rsidDel="0081395B">
          <w:delText>For the cardiovascular risk factors</w:delText>
        </w:r>
        <w:r w:rsidR="00B932C8" w:rsidDel="0081395B">
          <w:delText xml:space="preserve">, </w:delText>
        </w:r>
        <w:r w:rsidDel="0081395B">
          <w:delText xml:space="preserve">we will use ICD-10 codes for diagnoses of hypertension (I10), </w:delText>
        </w:r>
        <w:r w:rsidR="000B0441" w:rsidDel="0081395B">
          <w:delText>obesity (E66)</w:delText>
        </w:r>
        <w:r w:rsidR="00623CB3" w:rsidDel="0081395B">
          <w:delText xml:space="preserve">, </w:delText>
        </w:r>
        <w:r w:rsidR="00FD721A" w:rsidDel="0081395B">
          <w:delText>dyslipidaemia</w:delText>
        </w:r>
        <w:r w:rsidR="00623CB3" w:rsidDel="0081395B">
          <w:delText xml:space="preserve"> (E78.5)</w:delText>
        </w:r>
        <w:r w:rsidR="00D75712" w:rsidDel="0081395B">
          <w:delText xml:space="preserve">, </w:delText>
        </w:r>
        <w:r w:rsidR="008C45C2" w:rsidDel="0081395B">
          <w:delText>and diabetes</w:delText>
        </w:r>
        <w:r w:rsidR="00D75712" w:rsidDel="0081395B">
          <w:delText xml:space="preserve"> mellitus (E11)</w:delText>
        </w:r>
        <w:r w:rsidR="008C45C2" w:rsidDel="0081395B">
          <w:delText>. These diagnoses will be confirmed with laboratory records.</w:delText>
        </w:r>
      </w:del>
    </w:p>
    <w:p w14:paraId="107F59F6" w14:textId="229F2503" w:rsidR="005C134E" w:rsidDel="00F034B7" w:rsidRDefault="005C134E" w:rsidP="0081395B">
      <w:pPr>
        <w:rPr>
          <w:moveFrom w:id="250" w:author="Haas, Andreas (ISPM)" w:date="2022-05-11T07:51:00Z"/>
        </w:rPr>
        <w:pPrChange w:id="251" w:author="Haas, Andreas (ISPM)" w:date="2022-05-11T07:52:00Z">
          <w:pPr>
            <w:pStyle w:val="ListParagraph"/>
            <w:numPr>
              <w:numId w:val="1"/>
            </w:numPr>
            <w:spacing w:before="60" w:after="60"/>
            <w:ind w:hanging="360"/>
            <w:jc w:val="both"/>
          </w:pPr>
        </w:pPrChange>
      </w:pPr>
      <w:moveFromRangeStart w:id="252" w:author="Haas, Andreas (ISPM)" w:date="2022-05-11T07:51:00Z" w:name="move103147911"/>
      <w:moveFrom w:id="253" w:author="Haas, Andreas (ISPM)" w:date="2022-05-11T07:51:00Z">
        <w:r w:rsidDel="00F034B7">
          <w:t>We will also include inflammatory markers that are included in laboratory records. C-reactive protein and</w:t>
        </w:r>
        <w:r w:rsidR="00F1400A" w:rsidDel="00F034B7">
          <w:t xml:space="preserve"> interleukin 6.</w:t>
        </w:r>
      </w:moveFrom>
    </w:p>
    <w:moveFromRangeEnd w:id="252"/>
    <w:p w14:paraId="35B16505" w14:textId="2C85E42D" w:rsidR="009F5032" w:rsidRPr="00256028" w:rsidDel="0081395B" w:rsidRDefault="009F5032" w:rsidP="0081395B">
      <w:pPr>
        <w:rPr>
          <w:del w:id="254" w:author="Haas, Andreas (ISPM)" w:date="2022-05-11T07:52:00Z"/>
          <w:lang w:val="en-US"/>
        </w:rPr>
        <w:pPrChange w:id="255" w:author="Haas, Andreas (ISPM)" w:date="2022-05-11T07:52:00Z">
          <w:pPr>
            <w:pStyle w:val="ListParagraph"/>
            <w:jc w:val="both"/>
          </w:pPr>
        </w:pPrChange>
      </w:pPr>
    </w:p>
    <w:p w14:paraId="717D36F2" w14:textId="3288A00A" w:rsidR="009F5032" w:rsidRPr="003C7E4A" w:rsidDel="00A454E1" w:rsidRDefault="009F5032" w:rsidP="00726F51">
      <w:pPr>
        <w:spacing w:before="60" w:after="60"/>
        <w:jc w:val="both"/>
        <w:rPr>
          <w:moveFrom w:id="256" w:author="Haas, Andreas (ISPM)" w:date="2022-05-11T07:24:00Z"/>
          <w:b/>
        </w:rPr>
      </w:pPr>
      <w:del w:id="257" w:author="Haas, Andreas (ISPM)" w:date="2022-05-11T07:25:00Z">
        <w:r w:rsidRPr="003C7E4A" w:rsidDel="00A454E1">
          <w:rPr>
            <w:b/>
          </w:rPr>
          <w:delText>3.</w:delText>
        </w:r>
        <w:r w:rsidDel="00A454E1">
          <w:rPr>
            <w:b/>
          </w:rPr>
          <w:delText>5</w:delText>
        </w:r>
        <w:r w:rsidRPr="003C7E4A" w:rsidDel="00A454E1">
          <w:rPr>
            <w:b/>
          </w:rPr>
          <w:delText xml:space="preserve"> </w:delText>
        </w:r>
      </w:del>
      <w:moveFromRangeStart w:id="258" w:author="Haas, Andreas (ISPM)" w:date="2022-05-11T07:24:00Z" w:name="move103146272"/>
      <w:moveFrom w:id="259" w:author="Haas, Andreas (ISPM)" w:date="2022-05-11T07:24:00Z">
        <w:r w:rsidRPr="003C7E4A" w:rsidDel="00A454E1">
          <w:rPr>
            <w:b/>
          </w:rPr>
          <w:t>Data sources</w:t>
        </w:r>
      </w:moveFrom>
    </w:p>
    <w:p w14:paraId="2253699D" w14:textId="3E7077F9" w:rsidR="009F5032" w:rsidRPr="00AC359B" w:rsidDel="00A454E1" w:rsidRDefault="00CA398E" w:rsidP="00A454E1">
      <w:pPr>
        <w:spacing w:before="60" w:after="60"/>
        <w:jc w:val="both"/>
        <w:rPr>
          <w:del w:id="260" w:author="Haas, Andreas (ISPM)" w:date="2022-05-11T07:25:00Z"/>
        </w:rPr>
        <w:pPrChange w:id="261" w:author="Haas, Andreas (ISPM)" w:date="2022-05-11T07:24:00Z">
          <w:pPr>
            <w:pStyle w:val="ListParagraph"/>
            <w:numPr>
              <w:numId w:val="4"/>
            </w:numPr>
            <w:spacing w:before="60" w:after="60"/>
            <w:ind w:hanging="360"/>
            <w:jc w:val="both"/>
          </w:pPr>
        </w:pPrChange>
      </w:pPr>
      <w:moveFrom w:id="262" w:author="Haas, Andreas (ISPM)" w:date="2022-05-11T07:24:00Z">
        <w:r w:rsidDel="00A454E1">
          <w:t xml:space="preserve">We will use the </w:t>
        </w:r>
        <w:r w:rsidR="009F5032" w:rsidDel="00A454E1">
          <w:t>Aid for AIDS (</w:t>
        </w:r>
        <w:r w:rsidR="009F5032" w:rsidRPr="00DE1B2D" w:rsidDel="00A454E1">
          <w:t>AfA</w:t>
        </w:r>
        <w:r w:rsidR="009F5032" w:rsidDel="00A454E1">
          <w:t>)</w:t>
        </w:r>
        <w:r w:rsidDel="00A454E1">
          <w:t xml:space="preserve"> control database, which</w:t>
        </w:r>
        <w:r w:rsidR="009F5032" w:rsidRPr="00DE1B2D" w:rsidDel="00A454E1">
          <w:t xml:space="preserve"> is a private-sector HIV treatment program that provides HIV care for patients on medical insurance and corporate treatment programs</w:t>
        </w:r>
        <w:r w:rsidR="009F5032" w:rsidDel="00A454E1">
          <w:t>.</w:t>
        </w:r>
        <w:r w:rsidR="009F5032" w:rsidDel="00A454E1">
          <w:fldChar w:fldCharType="begin" w:fldLock="1"/>
        </w:r>
        <w:r w:rsidR="009F5032" w:rsidDel="00A454E1">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rsidR="009F5032" w:rsidDel="00A454E1">
          <w:fldChar w:fldCharType="separate"/>
        </w:r>
        <w:r w:rsidR="009F5032" w:rsidRPr="0071358A" w:rsidDel="00A454E1">
          <w:rPr>
            <w:noProof/>
            <w:vertAlign w:val="superscript"/>
          </w:rPr>
          <w:t>29</w:t>
        </w:r>
        <w:r w:rsidR="009F5032" w:rsidDel="00A454E1">
          <w:fldChar w:fldCharType="end"/>
        </w:r>
        <w:r w:rsidR="009F5032" w:rsidRPr="00DE1B2D" w:rsidDel="00A454E1">
          <w:t xml:space="preserve"> </w:t>
        </w:r>
        <w:r w:rsidR="009F5032" w:rsidDel="00A454E1">
          <w:rPr>
            <w:lang w:val="en-US"/>
          </w:rPr>
          <w:t xml:space="preserve">AfA links </w:t>
        </w:r>
        <w:r w:rsidR="009F5032" w:rsidRPr="00FC4D26" w:rsidDel="00A454E1">
          <w:rPr>
            <w:lang w:val="en-US"/>
          </w:rPr>
          <w:t>laboratory, hospitalization, pharmacy and medical practitioner</w:t>
        </w:r>
        <w:r w:rsidR="009F5032" w:rsidDel="00A454E1">
          <w:rPr>
            <w:lang w:val="en-US"/>
          </w:rPr>
          <w:t xml:space="preserve"> </w:t>
        </w:r>
        <w:r w:rsidR="009F5032" w:rsidRPr="00FC4D26" w:rsidDel="00A454E1">
          <w:rPr>
            <w:lang w:val="en-US"/>
          </w:rPr>
          <w:t>claims from the medical insurance fund claim database.</w:t>
        </w:r>
      </w:moveFrom>
      <w:moveFromRangeEnd w:id="258"/>
    </w:p>
    <w:p w14:paraId="38B3E192" w14:textId="278F4F91" w:rsidR="009F5032" w:rsidDel="0081395B" w:rsidRDefault="009F5032" w:rsidP="00A454E1">
      <w:pPr>
        <w:spacing w:before="60" w:after="60"/>
        <w:jc w:val="both"/>
        <w:rPr>
          <w:del w:id="263" w:author="Haas, Andreas (ISPM)" w:date="2022-05-11T07:52:00Z"/>
          <w:b/>
        </w:rPr>
        <w:pPrChange w:id="264" w:author="Haas, Andreas (ISPM)" w:date="2022-05-11T07:25:00Z">
          <w:pPr>
            <w:pStyle w:val="ListParagraph"/>
            <w:spacing w:before="60" w:after="60"/>
            <w:ind w:left="360"/>
            <w:jc w:val="both"/>
          </w:pPr>
        </w:pPrChange>
      </w:pPr>
    </w:p>
    <w:p w14:paraId="1D23D296" w14:textId="3FEC3083" w:rsidR="00CA398E" w:rsidDel="0081395B" w:rsidRDefault="00CA398E" w:rsidP="00FD721A">
      <w:pPr>
        <w:pStyle w:val="ListParagraph"/>
        <w:spacing w:before="60" w:after="60"/>
        <w:ind w:left="360"/>
        <w:jc w:val="both"/>
        <w:rPr>
          <w:del w:id="265" w:author="Haas, Andreas (ISPM)" w:date="2022-05-11T07:52:00Z"/>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07BB2DFF" w14:textId="64320945" w:rsidR="006E3304" w:rsidDel="00724C6E" w:rsidRDefault="006E3304" w:rsidP="005D1346">
      <w:pPr>
        <w:spacing w:before="60" w:after="60"/>
        <w:jc w:val="both"/>
        <w:rPr>
          <w:del w:id="266" w:author="Haas, Andreas (ISPM)" w:date="2022-05-11T08:00:00Z"/>
          <w:b/>
        </w:rPr>
      </w:pPr>
    </w:p>
    <w:p w14:paraId="40664288" w14:textId="6E9A8B1C" w:rsidR="006E3304" w:rsidDel="00724C6E" w:rsidRDefault="006E3304" w:rsidP="006E3304">
      <w:pPr>
        <w:jc w:val="both"/>
        <w:rPr>
          <w:del w:id="267" w:author="Haas, Andreas (ISPM)" w:date="2022-05-11T08:00:00Z"/>
        </w:rPr>
      </w:pPr>
    </w:p>
    <w:p w14:paraId="2E13243D" w14:textId="5EE65262" w:rsidR="006E3304" w:rsidDel="00724C6E" w:rsidRDefault="006E3304" w:rsidP="006E3304">
      <w:pPr>
        <w:jc w:val="both"/>
        <w:rPr>
          <w:del w:id="268" w:author="Haas, Andreas (ISPM)" w:date="2022-05-11T08:00:00Z"/>
        </w:rPr>
      </w:pPr>
      <w:del w:id="269" w:author="Haas, Andreas (ISPM)" w:date="2022-05-11T08:00:00Z">
        <w:r w:rsidDel="00724C6E">
          <w:delText xml:space="preserve">For this reason, we proposed the following directed acyclic graph to represent the assumptions based on what is already described in the literature. </w:delText>
        </w:r>
      </w:del>
    </w:p>
    <w:p w14:paraId="1F2DF03E" w14:textId="14BD94F5" w:rsidR="006E3304" w:rsidRPr="005D1346" w:rsidRDefault="006E3304" w:rsidP="005D1346">
      <w:pPr>
        <w:spacing w:before="60" w:after="60"/>
        <w:jc w:val="both"/>
        <w:rPr>
          <w:b/>
        </w:rPr>
      </w:pPr>
    </w:p>
    <w:p w14:paraId="4EA15158" w14:textId="6ACCBE8F" w:rsidR="009F5032" w:rsidRDefault="009F5032" w:rsidP="00FD721A">
      <w:pPr>
        <w:spacing w:before="60" w:after="60"/>
        <w:jc w:val="both"/>
      </w:pPr>
      <w:r w:rsidRPr="00D144B6">
        <w:rPr>
          <w:i/>
        </w:rPr>
        <w:t>Descriptive analysis</w:t>
      </w:r>
      <w:r>
        <w:rPr>
          <w:i/>
        </w:rPr>
        <w:t xml:space="preserve">: </w:t>
      </w:r>
      <w:r>
        <w:t xml:space="preserve">We will use descriptive statistics to </w:t>
      </w:r>
      <w:del w:id="270" w:author="Haas, Andreas (ISPM)" w:date="2022-05-11T07:39:00Z">
        <w:r w:rsidDel="005E1DD2">
          <w:delText xml:space="preserve">analyse </w:delText>
        </w:r>
      </w:del>
      <w:proofErr w:type="spellStart"/>
      <w:ins w:id="271" w:author="Haas, Andreas (ISPM)" w:date="2022-05-11T07:39:00Z">
        <w:r w:rsidR="005E1DD2">
          <w:t>analy</w:t>
        </w:r>
        <w:r w:rsidR="005E1DD2">
          <w:t>z</w:t>
        </w:r>
        <w:r w:rsidR="005E1DD2">
          <w:t>e</w:t>
        </w:r>
        <w:proofErr w:type="spellEnd"/>
        <w:r w:rsidR="005E1DD2">
          <w:t xml:space="preserve"> </w:t>
        </w:r>
      </w:ins>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171A2030"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r>
        <w:fldChar w:fldCharType="begin" w:fldLock="1"/>
      </w:r>
      <w:r>
        <w: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instrText>
      </w:r>
      <w:r>
        <w:fldChar w:fldCharType="separate"/>
      </w:r>
      <w:r w:rsidRPr="00B02875">
        <w:rPr>
          <w:noProof/>
          <w:vertAlign w:val="superscript"/>
        </w:rPr>
        <w:t>31</w:t>
      </w:r>
      <w:r>
        <w:fldChar w:fldCharType="end"/>
      </w:r>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61E127A" w14:textId="77777777" w:rsidR="009F5032" w:rsidRDefault="009F5032" w:rsidP="00FD721A">
      <w:pPr>
        <w:jc w:val="both"/>
      </w:pPr>
    </w:p>
    <w:p w14:paraId="2AB7B022" w14:textId="77777777"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447130A7" w:rsidR="00606FFD" w:rsidRDefault="00EA460E" w:rsidP="00FD721A">
      <w:pPr>
        <w:jc w:val="both"/>
      </w:pPr>
      <w:ins w:id="272" w:author="Haas, Andreas (ISPM)" w:date="2022-05-11T08:09:00Z">
        <w:r w:rsidRPr="00EA460E">
          <w:t xml:space="preserve">The Human Research Ethics Committee of the University </w:t>
        </w:r>
        <w:proofErr w:type="gramStart"/>
        <w:r w:rsidRPr="00EA460E">
          <w:t>of</w:t>
        </w:r>
        <w:proofErr w:type="gramEnd"/>
        <w:r w:rsidRPr="00EA460E">
          <w:t xml:space="preserve"> Cape Town, South Africa, and the Cantonal Ethics Committee Bern, Switzerland, authorised the analysis of the database. Beneficiaries of the medical insurance scheme or their guardians provided consent for their data to be us</w:t>
        </w:r>
        <w:bookmarkStart w:id="273" w:name="_GoBack"/>
        <w:bookmarkEnd w:id="273"/>
        <w:r w:rsidRPr="00EA460E">
          <w:t>ed in research.</w:t>
        </w:r>
      </w:ins>
      <w:del w:id="274" w:author="Haas, Andreas (ISPM)" w:date="2022-05-11T08:09:00Z">
        <w:r w:rsidR="009F5032" w:rsidDel="00EA460E">
          <w:delText>D</w:delText>
        </w:r>
        <w:r w:rsidR="009F5032" w:rsidRPr="003468B8" w:rsidDel="00EA460E">
          <w:delText xml:space="preserve">ata </w:delText>
        </w:r>
        <w:r w:rsidR="009F5032" w:rsidDel="00EA460E">
          <w:delText>will</w:delText>
        </w:r>
        <w:r w:rsidR="009F5032" w:rsidRPr="003468B8" w:rsidDel="00EA460E">
          <w:delText xml:space="preserve"> be obtained from </w:delText>
        </w:r>
        <w:r w:rsidR="00B932C8" w:rsidDel="00EA460E">
          <w:delText>the AfA</w:delText>
        </w:r>
        <w:r w:rsidR="009F5032" w:rsidDel="00EA460E">
          <w:delText xml:space="preserve"> programme. All cohorts have </w:delText>
        </w:r>
        <w:r w:rsidR="009F5032" w:rsidRPr="003468B8" w:rsidDel="00EA460E">
          <w:delText>IRB approval for contribution of their data t</w:delText>
        </w:r>
        <w:r w:rsidR="009F5032" w:rsidDel="00EA460E">
          <w:delText xml:space="preserve">o IeDEA for collaborative analyses. De-identified data will be sent to IeDEA data centre at Bern. </w:delText>
        </w:r>
      </w:del>
      <w:del w:id="275" w:author="Haas, Andreas (ISPM)" w:date="2022-05-11T08:10:00Z">
        <w:r w:rsidR="009F5032" w:rsidDel="00EA460E">
          <w:delText>The planned analyse</w:delText>
        </w:r>
        <w:r w:rsidR="009F5032" w:rsidRPr="003468B8" w:rsidDel="00EA460E">
          <w:delText>s will pose no risk or discomfort to</w:delText>
        </w:r>
        <w:r w:rsidR="009F5032" w:rsidDel="00EA460E">
          <w:delText xml:space="preserve"> individuals</w:delText>
        </w:r>
        <w:r w:rsidR="009F5032" w:rsidRPr="003468B8" w:rsidDel="00EA460E">
          <w:delText xml:space="preserve"> since it will not involve ad</w:delText>
        </w:r>
        <w:r w:rsidR="008C45C2" w:rsidDel="00EA460E">
          <w:delText>ditional human subjects</w:delText>
        </w:r>
        <w:r w:rsidR="009F5032" w:rsidRPr="003468B8" w:rsidDel="00EA460E">
          <w:delText xml:space="preserve"> and will only u</w:delText>
        </w:r>
        <w:r w:rsidR="009F5032" w:rsidDel="00EA460E">
          <w:delText xml:space="preserve">se </w:delText>
        </w:r>
        <w:r w:rsidR="009F5032" w:rsidRPr="003468B8" w:rsidDel="00EA460E">
          <w:delText>data that has been collected routinely.</w:delText>
        </w:r>
      </w:del>
    </w:p>
    <w:p w14:paraId="01B71234" w14:textId="76356059" w:rsidR="00C05BF0" w:rsidRDefault="00C05BF0" w:rsidP="00FD721A">
      <w:pPr>
        <w:jc w:val="both"/>
      </w:pPr>
    </w:p>
    <w:p w14:paraId="78BE315C" w14:textId="3378A084" w:rsidR="00C05BF0" w:rsidRDefault="00C05BF0" w:rsidP="00FD721A">
      <w:pPr>
        <w:jc w:val="both"/>
      </w:pPr>
    </w:p>
    <w:p w14:paraId="35B2B8CD" w14:textId="246869F0" w:rsidR="00C05BF0" w:rsidRDefault="00C05BF0" w:rsidP="00FD721A">
      <w:pPr>
        <w:jc w:val="both"/>
      </w:pPr>
    </w:p>
    <w:p w14:paraId="0CFB28A9" w14:textId="1A53A56D" w:rsidR="00C05BF0" w:rsidRDefault="00C05BF0" w:rsidP="00FD721A">
      <w:pPr>
        <w:jc w:val="both"/>
      </w:pPr>
    </w:p>
    <w:p w14:paraId="15FE0BC2" w14:textId="77777777" w:rsidR="00C05BF0" w:rsidRDefault="00C05BF0" w:rsidP="00FD721A">
      <w:pPr>
        <w:jc w:val="both"/>
        <w:sectPr w:rsidR="00C05BF0" w:rsidSect="007863CF">
          <w:headerReference w:type="first" r:id="rId15"/>
          <w:pgSz w:w="11906" w:h="16838"/>
          <w:pgMar w:top="1440" w:right="1440" w:bottom="1440" w:left="1440" w:header="708" w:footer="708" w:gutter="0"/>
          <w:pgNumType w:start="1"/>
          <w:cols w:space="708"/>
          <w:titlePg/>
          <w:docGrid w:linePitch="360"/>
        </w:sectPr>
      </w:pPr>
    </w:p>
    <w:p w14:paraId="164578D7" w14:textId="5565C20F" w:rsidR="00606FFD" w:rsidRDefault="002C4DF2" w:rsidP="00FD721A">
      <w:pPr>
        <w:jc w:val="both"/>
      </w:pPr>
      <w:r>
        <w:rPr>
          <w:noProof/>
          <w:lang w:val="en-GB" w:eastAsia="en-GB"/>
        </w:rPr>
        <w:lastRenderedPageBreak/>
        <w:drawing>
          <wp:anchor distT="0" distB="0" distL="114300" distR="114300" simplePos="0" relativeHeight="251658240" behindDoc="0" locked="0" layoutInCell="1" allowOverlap="1" wp14:anchorId="1F2BB203" wp14:editId="7D12F2E1">
            <wp:simplePos x="0" y="0"/>
            <wp:positionH relativeFrom="column">
              <wp:posOffset>-103517</wp:posOffset>
            </wp:positionH>
            <wp:positionV relativeFrom="page">
              <wp:posOffset>251589</wp:posOffset>
            </wp:positionV>
            <wp:extent cx="9682452" cy="69940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6">
                      <a:extLst>
                        <a:ext uri="{28A0092B-C50C-407E-A947-70E740481C1C}">
                          <a14:useLocalDpi xmlns:a14="http://schemas.microsoft.com/office/drawing/2010/main" val="0"/>
                        </a:ext>
                      </a:extLst>
                    </a:blip>
                    <a:srcRect b="27766"/>
                    <a:stretch/>
                  </pic:blipFill>
                  <pic:spPr bwMode="auto">
                    <a:xfrm>
                      <a:off x="0" y="0"/>
                      <a:ext cx="9684528" cy="6995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BB202B" w14:textId="5E87AEF8" w:rsidR="00606FFD" w:rsidRDefault="00606FFD" w:rsidP="00FD721A">
      <w:pPr>
        <w:jc w:val="both"/>
      </w:pPr>
    </w:p>
    <w:p w14:paraId="13090AFF" w14:textId="77777777" w:rsidR="00606FFD" w:rsidRDefault="00606FFD" w:rsidP="00FD721A">
      <w:pPr>
        <w:jc w:val="both"/>
        <w:sectPr w:rsidR="00606FFD" w:rsidSect="00606FFD">
          <w:pgSz w:w="16838" w:h="11906" w:orient="landscape"/>
          <w:pgMar w:top="720" w:right="720" w:bottom="720" w:left="720" w:header="708" w:footer="708" w:gutter="0"/>
          <w:pgNumType w:start="1"/>
          <w:cols w:space="708"/>
          <w:titlePg/>
          <w:docGrid w:linePitch="360"/>
        </w:sectPr>
      </w:pPr>
    </w:p>
    <w:p w14:paraId="63ECCBB6" w14:textId="59D0C26C" w:rsidR="009F5032" w:rsidDel="003C418C" w:rsidRDefault="009F5032" w:rsidP="00FD721A">
      <w:pPr>
        <w:jc w:val="both"/>
        <w:rPr>
          <w:del w:id="276" w:author="Haas, Andreas (ISPM)" w:date="2022-05-10T20:18:00Z"/>
        </w:rPr>
      </w:pPr>
      <w:del w:id="277" w:author="Haas, Andreas (ISPM)" w:date="2022-05-10T20:18:00Z">
        <w:r w:rsidDel="003C418C">
          <w:lastRenderedPageBreak/>
          <w:br w:type="page"/>
        </w:r>
      </w:del>
    </w:p>
    <w:p w14:paraId="0E4FEA46" w14:textId="77777777" w:rsidR="009F5032" w:rsidRPr="005D1346" w:rsidRDefault="009F5032" w:rsidP="003C418C">
      <w:pPr>
        <w:jc w:val="both"/>
        <w:rPr>
          <w:b/>
        </w:rPr>
        <w:pPrChange w:id="278" w:author="Haas, Andreas (ISPM)" w:date="2022-05-10T20:18:00Z">
          <w:pPr/>
        </w:pPrChange>
      </w:pPr>
      <w:r w:rsidRPr="005D1346">
        <w:rPr>
          <w:b/>
        </w:rPr>
        <w:t>4. References</w:t>
      </w:r>
    </w:p>
    <w:p w14:paraId="2ADB3B26" w14:textId="136C1629" w:rsidR="001722CE" w:rsidRDefault="001722CE" w:rsidP="001E513D">
      <w:pPr>
        <w:widowControl w:val="0"/>
        <w:autoSpaceDE w:val="0"/>
        <w:autoSpaceDN w:val="0"/>
        <w:adjustRightInd w:val="0"/>
        <w:ind w:left="640" w:hanging="640"/>
        <w:jc w:val="both"/>
        <w:rPr>
          <w:rFonts w:ascii="Courier New" w:hAnsi="Courier New" w:cs="Courier New"/>
          <w:sz w:val="20"/>
          <w:szCs w:val="20"/>
        </w:rPr>
      </w:pPr>
    </w:p>
    <w:p w14:paraId="254C14DD" w14:textId="4E73F604" w:rsidR="002C4DF2" w:rsidRPr="002C4DF2" w:rsidRDefault="00BF6972" w:rsidP="002C4DF2">
      <w:pPr>
        <w:pStyle w:val="EndNoteBibliography"/>
      </w:pPr>
      <w:r>
        <w:rPr>
          <w:rFonts w:ascii="Georgia" w:hAnsi="Georgia"/>
          <w:b/>
          <w:sz w:val="24"/>
          <w:szCs w:val="24"/>
        </w:rPr>
        <w:fldChar w:fldCharType="begin"/>
      </w:r>
      <w:r>
        <w:rPr>
          <w:rFonts w:ascii="Georgia" w:hAnsi="Georgia"/>
          <w:b/>
          <w:sz w:val="24"/>
          <w:szCs w:val="24"/>
        </w:rPr>
        <w:instrText xml:space="preserve"> ADDIN EN.REFLIST </w:instrText>
      </w:r>
      <w:r>
        <w:rPr>
          <w:rFonts w:ascii="Georgia" w:hAnsi="Georgia"/>
          <w:b/>
          <w:sz w:val="24"/>
          <w:szCs w:val="24"/>
        </w:rPr>
        <w:fldChar w:fldCharType="separate"/>
      </w:r>
      <w:r w:rsidR="002C4DF2" w:rsidRPr="002C4DF2">
        <w:t>1.</w:t>
      </w:r>
      <w:r w:rsidR="002C4DF2" w:rsidRPr="002C4DF2">
        <w:tab/>
      </w:r>
      <w:del w:id="279" w:author="Haas, Andreas (ISPM)" w:date="2022-05-11T07:59:00Z">
        <w:r w:rsidR="002C4DF2" w:rsidRPr="002C4DF2" w:rsidDel="00B569FE">
          <w:delText xml:space="preserve">O'Donnell </w:delText>
        </w:r>
      </w:del>
      <w:ins w:id="280" w:author="Haas, Andreas (ISPM)" w:date="2022-05-11T07:59:00Z">
        <w:r w:rsidR="00B569FE" w:rsidRPr="002C4DF2">
          <w:t>O</w:t>
        </w:r>
        <w:r w:rsidR="00B569FE">
          <w:t>’</w:t>
        </w:r>
        <w:r w:rsidR="00B569FE" w:rsidRPr="002C4DF2">
          <w:t xml:space="preserve">Donnell </w:t>
        </w:r>
      </w:ins>
      <w:r w:rsidR="002C4DF2" w:rsidRPr="002C4DF2">
        <w:t>CJ, Schwartz Longacre L, Cohen BE, Fayad ZA, Gillespie CF, Liberzon I, et al. Posttraumatic Stress Disorder and Cardiovascular Disease: State of the Science, Knowledge Gaps, and Research Opportunities. JAMA Cardiol. 2021;6(10):1207-16.</w:t>
      </w:r>
    </w:p>
    <w:p w14:paraId="4FF1A0D7" w14:textId="77777777" w:rsidR="002C4DF2" w:rsidRPr="002C4DF2" w:rsidRDefault="002C4DF2" w:rsidP="002C4DF2">
      <w:pPr>
        <w:pStyle w:val="EndNoteBibliography"/>
      </w:pPr>
      <w:r w:rsidRPr="002C4DF2">
        <w:t>2.</w:t>
      </w:r>
      <w:r w:rsidRPr="002C4DF2">
        <w:tab/>
        <w:t>Edmondson D, von Kanel R. Post-traumatic stress disorder and cardiovascular disease. Lancet Psychiatry. 2017;4(4):320-9.</w:t>
      </w:r>
    </w:p>
    <w:p w14:paraId="0D2D5311" w14:textId="77777777" w:rsidR="002C4DF2" w:rsidRPr="002C4DF2" w:rsidRDefault="002C4DF2" w:rsidP="002C4DF2">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37053DCE" w14:textId="77777777" w:rsidR="002C4DF2" w:rsidRPr="002C4DF2" w:rsidRDefault="002C4DF2" w:rsidP="002C4DF2">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0D0B29AD" w14:textId="77777777" w:rsidR="002C4DF2" w:rsidRPr="002C4DF2" w:rsidRDefault="002C4DF2" w:rsidP="002C4DF2">
      <w:pPr>
        <w:pStyle w:val="EndNoteBibliography"/>
      </w:pPr>
      <w:r w:rsidRPr="002C4DF2">
        <w:t>5.</w:t>
      </w:r>
      <w:r w:rsidRPr="002C4DF2">
        <w:tab/>
        <w:t>Assari S. Social Determinants of Depression: The Intersections of Race, Gender, and Socioeconomic Status. Brain Sci. 2017;7(12).</w:t>
      </w:r>
    </w:p>
    <w:p w14:paraId="5BCD40DC" w14:textId="77777777" w:rsidR="002C4DF2" w:rsidRPr="002C4DF2" w:rsidRDefault="002C4DF2" w:rsidP="002C4DF2">
      <w:pPr>
        <w:pStyle w:val="EndNoteBibliography"/>
      </w:pPr>
      <w:r w:rsidRPr="002C4DF2">
        <w:t>6.</w:t>
      </w:r>
      <w:r w:rsidRPr="002C4DF2">
        <w:tab/>
        <w:t>Mukong AK, Van Walbeek C, Ross H. Lifestyle and Income-related Inequality in Health in South Africa. Int J Equity Health. 2017;16(1):103.</w:t>
      </w:r>
    </w:p>
    <w:p w14:paraId="0409B612" w14:textId="77777777" w:rsidR="002C4DF2" w:rsidRPr="002C4DF2" w:rsidRDefault="002C4DF2" w:rsidP="002C4DF2">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2BB8AE2" w14:textId="77777777" w:rsidR="002C4DF2" w:rsidRPr="002C4DF2" w:rsidRDefault="002C4DF2" w:rsidP="002C4DF2">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68FAD955" w14:textId="77777777" w:rsidR="002C4DF2" w:rsidRPr="002C4DF2" w:rsidRDefault="002C4DF2" w:rsidP="002C4DF2">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4A117347" w14:textId="77777777" w:rsidR="002C4DF2" w:rsidRPr="002C4DF2" w:rsidRDefault="002C4DF2" w:rsidP="002C4DF2">
      <w:pPr>
        <w:pStyle w:val="EndNoteBibliography"/>
      </w:pPr>
      <w:r w:rsidRPr="002C4DF2">
        <w:t>10.</w:t>
      </w:r>
      <w:r w:rsidRPr="002C4DF2">
        <w:tab/>
        <w:t>De Hert M, Detraux J, Vancampfort D. The intriguing relationship between coronary heart disease and mental disorders. Dialogues Clin Neurosci. 2018;20(1):31-40.</w:t>
      </w:r>
    </w:p>
    <w:p w14:paraId="7B137E70" w14:textId="77777777" w:rsidR="002C4DF2" w:rsidRPr="002C4DF2" w:rsidRDefault="002C4DF2" w:rsidP="002C4DF2">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10A402BA" w14:textId="77777777" w:rsidR="002C4DF2" w:rsidRPr="002C4DF2" w:rsidRDefault="002C4DF2" w:rsidP="002C4DF2">
      <w:pPr>
        <w:pStyle w:val="EndNoteBibliography"/>
      </w:pPr>
      <w:r w:rsidRPr="002C4DF2">
        <w:t>12.</w:t>
      </w:r>
      <w:r w:rsidRPr="002C4DF2">
        <w:tab/>
        <w:t>Salahuddin S, Prabhakaran D, Roy A. Pathophysiological Mechanisms of Tobacco-Related CVD. Glob Heart. 2012;7(2):113-20.</w:t>
      </w:r>
    </w:p>
    <w:p w14:paraId="5AF98A53" w14:textId="77777777" w:rsidR="002C4DF2" w:rsidRPr="002C4DF2" w:rsidRDefault="002C4DF2" w:rsidP="002C4DF2">
      <w:pPr>
        <w:pStyle w:val="EndNoteBibliography"/>
      </w:pPr>
      <w:r w:rsidRPr="002C4DF2">
        <w:t>13.</w:t>
      </w:r>
      <w:r w:rsidRPr="002C4DF2">
        <w:tab/>
        <w:t>Jacquet-Smailovic M, Tarquinio C, Alla F, Denis I, Kirche A, Tarquinio C, et al. Posttraumatic Stress Disorder Following Myocardial Infarction: A Systematic Review. J Trauma Stress. 2021;34(1):190-9.</w:t>
      </w:r>
    </w:p>
    <w:p w14:paraId="47B96FC4" w14:textId="24368784" w:rsidR="000E3A21" w:rsidRPr="009736E2" w:rsidRDefault="00BF6972" w:rsidP="002C4DF2">
      <w:pPr>
        <w:spacing w:after="200" w:line="276" w:lineRule="auto"/>
        <w:jc w:val="both"/>
        <w:rPr>
          <w:rFonts w:ascii="Georgia" w:hAnsi="Georgia"/>
          <w:b/>
          <w:sz w:val="24"/>
          <w:szCs w:val="24"/>
        </w:rPr>
      </w:pPr>
      <w:r>
        <w:rPr>
          <w:rFonts w:ascii="Georgia" w:hAnsi="Georgia"/>
          <w:b/>
          <w:sz w:val="24"/>
          <w:szCs w:val="24"/>
        </w:rPr>
        <w:fldChar w:fldCharType="end"/>
      </w:r>
    </w:p>
    <w:sectPr w:rsidR="000E3A21" w:rsidRPr="009736E2" w:rsidSect="007863CF">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as, Andreas (ISPM)" w:date="2022-05-10T20:00:00Z" w:initials="HA(">
    <w:p w14:paraId="69B4A8BD" w14:textId="28BCFA4A" w:rsidR="003F3FC7" w:rsidRDefault="003F3FC7">
      <w:pPr>
        <w:pStyle w:val="CommentText"/>
      </w:pPr>
      <w:r>
        <w:rPr>
          <w:rStyle w:val="CommentReference"/>
        </w:rPr>
        <w:annotationRef/>
      </w:r>
      <w:r>
        <w:t>This sentence doesn’t align well with our objectives. We are not looking at sex-/ethnic differences.</w:t>
      </w:r>
    </w:p>
  </w:comment>
  <w:comment w:id="109" w:author="Haas, Andreas (ISPM)" w:date="2022-05-11T08:00:00Z" w:initials="HA(">
    <w:p w14:paraId="47102C72" w14:textId="3A7D3C20" w:rsidR="00726F51" w:rsidRDefault="00726F51">
      <w:pPr>
        <w:pStyle w:val="CommentText"/>
      </w:pPr>
      <w:r>
        <w:rPr>
          <w:rStyle w:val="CommentReference"/>
        </w:rPr>
        <w:annotationRef/>
      </w:r>
      <w:r>
        <w:t xml:space="preserve">Describe Hannes Moutons algorithm to define these events. See supplementary table MVE in </w:t>
      </w:r>
      <w:r w:rsidRPr="00726F51">
        <w:t>C:\Repositories\CaseDefinitions\docs</w:t>
      </w:r>
      <w:r>
        <w:t xml:space="preserve"> and </w:t>
      </w:r>
      <w:r w:rsidRPr="00726F51">
        <w:t>C:\Repositories\CaseDefinitions\code\Stata\02_Diseases</w:t>
      </w:r>
      <w:r>
        <w:t>/MajorCardiovascularEvents.do</w:t>
      </w:r>
    </w:p>
  </w:comment>
  <w:comment w:id="179" w:author="Haas, Andreas (ISPM)" w:date="2022-05-11T08:06:00Z" w:initials="HA(">
    <w:p w14:paraId="59CAEA31" w14:textId="183CA8CD" w:rsidR="00EA460E" w:rsidRDefault="00EA460E">
      <w:pPr>
        <w:pStyle w:val="CommentText"/>
      </w:pPr>
      <w:r>
        <w:rPr>
          <w:rStyle w:val="CommentReference"/>
        </w:rPr>
        <w:annotationRef/>
      </w:r>
      <w:r>
        <w:t>Describe the algorithm implemented in “</w:t>
      </w:r>
      <w:r w:rsidRPr="00726F51">
        <w:t>C:\Repositories\</w:t>
      </w:r>
      <w:proofErr w:type="spellStart"/>
      <w:r w:rsidRPr="00726F51">
        <w:t>CaseDefinitions</w:t>
      </w:r>
      <w:proofErr w:type="spellEnd"/>
      <w:r w:rsidRPr="00726F51">
        <w:t>\code\Stata\02_Diseases</w:t>
      </w:r>
      <w:r>
        <w:t>/HIV.do”</w:t>
      </w:r>
    </w:p>
  </w:comment>
  <w:comment w:id="195" w:author="Haas, Andreas (ISPM)" w:date="2022-05-11T08:03:00Z" w:initials="HA(">
    <w:p w14:paraId="34684EBD" w14:textId="77777777" w:rsidR="00726F51" w:rsidRDefault="00726F51">
      <w:pPr>
        <w:pStyle w:val="CommentText"/>
      </w:pPr>
      <w:r>
        <w:rPr>
          <w:rStyle w:val="CommentReference"/>
        </w:rPr>
        <w:annotationRef/>
      </w:r>
      <w:r>
        <w:t xml:space="preserve">Describe Hannes Moutons algorithm to define these events. See supplementary table MVE in </w:t>
      </w:r>
      <w:r w:rsidRPr="00726F51">
        <w:t>C:\Repositories\CaseDefinitions\docs</w:t>
      </w:r>
      <w:r>
        <w:t xml:space="preserve">. </w:t>
      </w:r>
    </w:p>
    <w:p w14:paraId="6D43AF40" w14:textId="77777777" w:rsidR="00726F51" w:rsidRDefault="00726F51">
      <w:pPr>
        <w:pStyle w:val="CommentText"/>
      </w:pPr>
    </w:p>
    <w:p w14:paraId="1D31B734" w14:textId="77777777" w:rsidR="00726F51" w:rsidRDefault="00726F51">
      <w:pPr>
        <w:pStyle w:val="CommentText"/>
      </w:pPr>
    </w:p>
    <w:p w14:paraId="1F361262" w14:textId="77777777" w:rsidR="00726F51" w:rsidRDefault="00726F51">
      <w:pPr>
        <w:pStyle w:val="CommentText"/>
      </w:pPr>
      <w:r>
        <w:t xml:space="preserve">Generate the </w:t>
      </w:r>
      <w:proofErr w:type="spellStart"/>
      <w:r>
        <w:t>dofiles</w:t>
      </w:r>
      <w:proofErr w:type="spellEnd"/>
      <w:r>
        <w:t xml:space="preserve"> to identify these conditions. I have provided templates in the folder “</w:t>
      </w:r>
      <w:r w:rsidRPr="00726F51">
        <w:t>C:\Repositories\</w:t>
      </w:r>
      <w:proofErr w:type="spellStart"/>
      <w:r w:rsidRPr="00726F51">
        <w:t>CaseDefinitions</w:t>
      </w:r>
      <w:proofErr w:type="spellEnd"/>
      <w:r w:rsidRPr="00726F51">
        <w:t>\code\Stata\02_Diseases</w:t>
      </w:r>
      <w:r>
        <w:t xml:space="preserve">/” You can use the HIV do file as an example. </w:t>
      </w:r>
    </w:p>
    <w:p w14:paraId="63E256DA" w14:textId="77777777" w:rsidR="00726F51" w:rsidRDefault="00726F51">
      <w:pPr>
        <w:pStyle w:val="CommentText"/>
      </w:pPr>
    </w:p>
    <w:p w14:paraId="14E6F058" w14:textId="30CFB7B3" w:rsidR="00726F51" w:rsidRDefault="00726F51">
      <w:pPr>
        <w:pStyle w:val="CommentText"/>
      </w:pPr>
      <w:r>
        <w:t xml:space="preserve">Discuss with Christiane and Reshma who does what to avoid </w:t>
      </w:r>
      <w:proofErr w:type="spellStart"/>
      <w:r>
        <w:t>dubplication</w:t>
      </w:r>
      <w:proofErr w:type="spellEnd"/>
      <w:r>
        <w:t xml:space="preserve"> of work. </w:t>
      </w:r>
    </w:p>
  </w:comment>
  <w:comment w:id="221" w:author="Haas, Andreas (ISPM)" w:date="2022-05-11T08:07:00Z" w:initials="HA(">
    <w:p w14:paraId="5DC52F7E" w14:textId="18735007" w:rsidR="00EA460E" w:rsidRDefault="00EA460E">
      <w:pPr>
        <w:pStyle w:val="CommentText"/>
      </w:pPr>
      <w:r>
        <w:rPr>
          <w:rStyle w:val="CommentReference"/>
        </w:rPr>
        <w:annotationRef/>
      </w:r>
      <w:r>
        <w:t xml:space="preserve">Is this only E66? Ensure that all relevant codes are listed. What about overweight? That is probably another ICD10 code that should be considered.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A8BD" w15:done="0"/>
  <w15:commentEx w15:paraId="47102C72" w15:done="0"/>
  <w15:commentEx w15:paraId="59CAEA31" w15:done="0"/>
  <w15:commentEx w15:paraId="14E6F058" w15:done="0"/>
  <w15:commentEx w15:paraId="5DC52F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0A875" w14:textId="77777777" w:rsidR="00676134" w:rsidRDefault="00676134" w:rsidP="001947AB">
      <w:r>
        <w:separator/>
      </w:r>
    </w:p>
  </w:endnote>
  <w:endnote w:type="continuationSeparator" w:id="0">
    <w:p w14:paraId="2DA32A7F" w14:textId="77777777" w:rsidR="00676134" w:rsidRDefault="00676134"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0294B" w14:textId="77777777" w:rsidR="00676134" w:rsidRDefault="00676134" w:rsidP="001947AB">
      <w:r>
        <w:separator/>
      </w:r>
    </w:p>
  </w:footnote>
  <w:footnote w:type="continuationSeparator" w:id="0">
    <w:p w14:paraId="6BBEE0AA" w14:textId="77777777" w:rsidR="00676134" w:rsidRDefault="00676134"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26CC" w14:textId="003FCBC6" w:rsidR="00AC2963" w:rsidRDefault="00AC2963">
    <w:pPr>
      <w:pStyle w:val="Header"/>
    </w:pPr>
    <w:proofErr w:type="spellStart"/>
    <w:r>
      <w:t>IeDEA</w:t>
    </w:r>
    <w:proofErr w:type="spellEnd"/>
    <w:r>
      <w:t>-SA Regional concept template</w:t>
    </w:r>
    <w:r w:rsidR="00165620">
      <w:t xml:space="preserve"> v2.1</w:t>
    </w:r>
    <w:r>
      <w:t xml:space="preserve">, </w:t>
    </w:r>
    <w:r w:rsidR="00C363B9">
      <w:t>19 October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ca1AADS13U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9D6"/>
    <w:rsid w:val="000462F9"/>
    <w:rsid w:val="0004762F"/>
    <w:rsid w:val="0005393C"/>
    <w:rsid w:val="000710AD"/>
    <w:rsid w:val="00072645"/>
    <w:rsid w:val="00077629"/>
    <w:rsid w:val="0008376F"/>
    <w:rsid w:val="000939E6"/>
    <w:rsid w:val="0009495A"/>
    <w:rsid w:val="000A6E47"/>
    <w:rsid w:val="000B0441"/>
    <w:rsid w:val="000C2473"/>
    <w:rsid w:val="000C7487"/>
    <w:rsid w:val="000D03D3"/>
    <w:rsid w:val="000D331D"/>
    <w:rsid w:val="000D6D7D"/>
    <w:rsid w:val="000E0AF7"/>
    <w:rsid w:val="000E3A21"/>
    <w:rsid w:val="000E44CA"/>
    <w:rsid w:val="0010277C"/>
    <w:rsid w:val="00123CCA"/>
    <w:rsid w:val="00125CD7"/>
    <w:rsid w:val="00126976"/>
    <w:rsid w:val="00126C22"/>
    <w:rsid w:val="00136034"/>
    <w:rsid w:val="0014363E"/>
    <w:rsid w:val="00154BC8"/>
    <w:rsid w:val="0015704D"/>
    <w:rsid w:val="00161EB9"/>
    <w:rsid w:val="00163120"/>
    <w:rsid w:val="00165620"/>
    <w:rsid w:val="00170B5D"/>
    <w:rsid w:val="001722CE"/>
    <w:rsid w:val="001765EE"/>
    <w:rsid w:val="00183C96"/>
    <w:rsid w:val="00187099"/>
    <w:rsid w:val="0019195B"/>
    <w:rsid w:val="0019394F"/>
    <w:rsid w:val="001947AB"/>
    <w:rsid w:val="001A2D8F"/>
    <w:rsid w:val="001A704E"/>
    <w:rsid w:val="001B5D35"/>
    <w:rsid w:val="001D4337"/>
    <w:rsid w:val="001E49AF"/>
    <w:rsid w:val="001E513D"/>
    <w:rsid w:val="001E7411"/>
    <w:rsid w:val="001F1154"/>
    <w:rsid w:val="001F1295"/>
    <w:rsid w:val="001F44AA"/>
    <w:rsid w:val="001F52C0"/>
    <w:rsid w:val="00224644"/>
    <w:rsid w:val="00225B41"/>
    <w:rsid w:val="00226B8F"/>
    <w:rsid w:val="00227CD6"/>
    <w:rsid w:val="00230AF6"/>
    <w:rsid w:val="00237208"/>
    <w:rsid w:val="00243962"/>
    <w:rsid w:val="002457F7"/>
    <w:rsid w:val="00254368"/>
    <w:rsid w:val="00280408"/>
    <w:rsid w:val="0029620C"/>
    <w:rsid w:val="002976BA"/>
    <w:rsid w:val="002A54EF"/>
    <w:rsid w:val="002B2916"/>
    <w:rsid w:val="002C147D"/>
    <w:rsid w:val="002C3085"/>
    <w:rsid w:val="002C4AF3"/>
    <w:rsid w:val="002C4DF2"/>
    <w:rsid w:val="002C7315"/>
    <w:rsid w:val="002D665D"/>
    <w:rsid w:val="002E49B0"/>
    <w:rsid w:val="002E527D"/>
    <w:rsid w:val="002E66E3"/>
    <w:rsid w:val="002F3DD1"/>
    <w:rsid w:val="00312A0E"/>
    <w:rsid w:val="00332C71"/>
    <w:rsid w:val="00337456"/>
    <w:rsid w:val="003459B1"/>
    <w:rsid w:val="003534FB"/>
    <w:rsid w:val="00353983"/>
    <w:rsid w:val="00355E78"/>
    <w:rsid w:val="00363ED4"/>
    <w:rsid w:val="00371DA3"/>
    <w:rsid w:val="00373986"/>
    <w:rsid w:val="00395749"/>
    <w:rsid w:val="003A4F3E"/>
    <w:rsid w:val="003A5941"/>
    <w:rsid w:val="003C11E1"/>
    <w:rsid w:val="003C2F6F"/>
    <w:rsid w:val="003C418C"/>
    <w:rsid w:val="003D1BC9"/>
    <w:rsid w:val="003D484B"/>
    <w:rsid w:val="003D7B46"/>
    <w:rsid w:val="003E39AC"/>
    <w:rsid w:val="003F3CE5"/>
    <w:rsid w:val="003F3FC7"/>
    <w:rsid w:val="004120D0"/>
    <w:rsid w:val="00412511"/>
    <w:rsid w:val="0041487B"/>
    <w:rsid w:val="00427043"/>
    <w:rsid w:val="00430B51"/>
    <w:rsid w:val="00430CE3"/>
    <w:rsid w:val="00431379"/>
    <w:rsid w:val="00432A00"/>
    <w:rsid w:val="00432FE0"/>
    <w:rsid w:val="00435C89"/>
    <w:rsid w:val="00435CAE"/>
    <w:rsid w:val="00437B3F"/>
    <w:rsid w:val="0044405E"/>
    <w:rsid w:val="004542BE"/>
    <w:rsid w:val="00455280"/>
    <w:rsid w:val="00460B6C"/>
    <w:rsid w:val="0046354F"/>
    <w:rsid w:val="00463D5F"/>
    <w:rsid w:val="004869F5"/>
    <w:rsid w:val="00491217"/>
    <w:rsid w:val="004A6C09"/>
    <w:rsid w:val="004A778A"/>
    <w:rsid w:val="004D3596"/>
    <w:rsid w:val="004D3DB9"/>
    <w:rsid w:val="004D42D7"/>
    <w:rsid w:val="004E26E1"/>
    <w:rsid w:val="004E42C8"/>
    <w:rsid w:val="004F731A"/>
    <w:rsid w:val="0052089D"/>
    <w:rsid w:val="005303BB"/>
    <w:rsid w:val="005372E7"/>
    <w:rsid w:val="00540A7A"/>
    <w:rsid w:val="00555492"/>
    <w:rsid w:val="005644AE"/>
    <w:rsid w:val="00565742"/>
    <w:rsid w:val="0057695A"/>
    <w:rsid w:val="00580A21"/>
    <w:rsid w:val="00585B3B"/>
    <w:rsid w:val="005909AF"/>
    <w:rsid w:val="005A2AF9"/>
    <w:rsid w:val="005A7E68"/>
    <w:rsid w:val="005B112E"/>
    <w:rsid w:val="005B3298"/>
    <w:rsid w:val="005B4C8B"/>
    <w:rsid w:val="005B54EA"/>
    <w:rsid w:val="005C134E"/>
    <w:rsid w:val="005C7236"/>
    <w:rsid w:val="005D1346"/>
    <w:rsid w:val="005D53EF"/>
    <w:rsid w:val="005D63FB"/>
    <w:rsid w:val="005E1DD2"/>
    <w:rsid w:val="00606FFD"/>
    <w:rsid w:val="00607658"/>
    <w:rsid w:val="00611787"/>
    <w:rsid w:val="00614145"/>
    <w:rsid w:val="00616EEE"/>
    <w:rsid w:val="0062162E"/>
    <w:rsid w:val="00622414"/>
    <w:rsid w:val="00622E3E"/>
    <w:rsid w:val="00623CB3"/>
    <w:rsid w:val="00627F55"/>
    <w:rsid w:val="0063681C"/>
    <w:rsid w:val="0064138B"/>
    <w:rsid w:val="006452C1"/>
    <w:rsid w:val="00645AEF"/>
    <w:rsid w:val="00652240"/>
    <w:rsid w:val="006539E0"/>
    <w:rsid w:val="00674737"/>
    <w:rsid w:val="00676134"/>
    <w:rsid w:val="00686DC8"/>
    <w:rsid w:val="006879F9"/>
    <w:rsid w:val="006900A7"/>
    <w:rsid w:val="006B266F"/>
    <w:rsid w:val="006B62B4"/>
    <w:rsid w:val="006C0409"/>
    <w:rsid w:val="006C3BC4"/>
    <w:rsid w:val="006C5B76"/>
    <w:rsid w:val="006D2725"/>
    <w:rsid w:val="006E1EA5"/>
    <w:rsid w:val="006E3304"/>
    <w:rsid w:val="006E36AE"/>
    <w:rsid w:val="006E664D"/>
    <w:rsid w:val="006F37F4"/>
    <w:rsid w:val="006F71CB"/>
    <w:rsid w:val="00705E64"/>
    <w:rsid w:val="007060FE"/>
    <w:rsid w:val="00706167"/>
    <w:rsid w:val="007142CC"/>
    <w:rsid w:val="00716321"/>
    <w:rsid w:val="00717201"/>
    <w:rsid w:val="00717B6C"/>
    <w:rsid w:val="00724C6E"/>
    <w:rsid w:val="00726AF0"/>
    <w:rsid w:val="00726F51"/>
    <w:rsid w:val="00733ABA"/>
    <w:rsid w:val="00735780"/>
    <w:rsid w:val="00762BFF"/>
    <w:rsid w:val="007631F3"/>
    <w:rsid w:val="00763F9C"/>
    <w:rsid w:val="007643B9"/>
    <w:rsid w:val="00771985"/>
    <w:rsid w:val="00776765"/>
    <w:rsid w:val="007863CF"/>
    <w:rsid w:val="0079077E"/>
    <w:rsid w:val="00790D56"/>
    <w:rsid w:val="00790F63"/>
    <w:rsid w:val="00796496"/>
    <w:rsid w:val="00797DEA"/>
    <w:rsid w:val="007B3999"/>
    <w:rsid w:val="007B4249"/>
    <w:rsid w:val="007B4B61"/>
    <w:rsid w:val="007B50DC"/>
    <w:rsid w:val="007C5B34"/>
    <w:rsid w:val="007C6068"/>
    <w:rsid w:val="007D1C29"/>
    <w:rsid w:val="007D524F"/>
    <w:rsid w:val="007D69E2"/>
    <w:rsid w:val="007D7C05"/>
    <w:rsid w:val="007F318B"/>
    <w:rsid w:val="0081395B"/>
    <w:rsid w:val="00814CA5"/>
    <w:rsid w:val="00816B20"/>
    <w:rsid w:val="008214DB"/>
    <w:rsid w:val="00830F71"/>
    <w:rsid w:val="00861A04"/>
    <w:rsid w:val="008645DC"/>
    <w:rsid w:val="00865A30"/>
    <w:rsid w:val="00867D88"/>
    <w:rsid w:val="00873901"/>
    <w:rsid w:val="008744DB"/>
    <w:rsid w:val="008751A4"/>
    <w:rsid w:val="00882B7E"/>
    <w:rsid w:val="008864EB"/>
    <w:rsid w:val="00892259"/>
    <w:rsid w:val="008979A2"/>
    <w:rsid w:val="008A6F5C"/>
    <w:rsid w:val="008B4217"/>
    <w:rsid w:val="008B7150"/>
    <w:rsid w:val="008C3FC3"/>
    <w:rsid w:val="008C45C2"/>
    <w:rsid w:val="008D1FEF"/>
    <w:rsid w:val="008D7B8F"/>
    <w:rsid w:val="008E2F9F"/>
    <w:rsid w:val="008F30BC"/>
    <w:rsid w:val="008F318D"/>
    <w:rsid w:val="008F409A"/>
    <w:rsid w:val="00902342"/>
    <w:rsid w:val="00907B7E"/>
    <w:rsid w:val="00912D14"/>
    <w:rsid w:val="00914183"/>
    <w:rsid w:val="009322FF"/>
    <w:rsid w:val="0093451C"/>
    <w:rsid w:val="009350B3"/>
    <w:rsid w:val="00961B9E"/>
    <w:rsid w:val="00963537"/>
    <w:rsid w:val="0096677E"/>
    <w:rsid w:val="00966AF2"/>
    <w:rsid w:val="00972B9B"/>
    <w:rsid w:val="009736E2"/>
    <w:rsid w:val="009742D8"/>
    <w:rsid w:val="00985390"/>
    <w:rsid w:val="0098596F"/>
    <w:rsid w:val="009A371A"/>
    <w:rsid w:val="009A3C6F"/>
    <w:rsid w:val="009A5D42"/>
    <w:rsid w:val="009A725A"/>
    <w:rsid w:val="009C0BBD"/>
    <w:rsid w:val="009C6A3D"/>
    <w:rsid w:val="009D5D46"/>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79D1"/>
    <w:rsid w:val="00A700F9"/>
    <w:rsid w:val="00A75095"/>
    <w:rsid w:val="00A9305D"/>
    <w:rsid w:val="00A93338"/>
    <w:rsid w:val="00AA25BC"/>
    <w:rsid w:val="00AA497F"/>
    <w:rsid w:val="00AB6339"/>
    <w:rsid w:val="00AC0FAD"/>
    <w:rsid w:val="00AC2963"/>
    <w:rsid w:val="00AC455F"/>
    <w:rsid w:val="00AC7059"/>
    <w:rsid w:val="00AE149C"/>
    <w:rsid w:val="00AE38FE"/>
    <w:rsid w:val="00AF0754"/>
    <w:rsid w:val="00AF0853"/>
    <w:rsid w:val="00B0534E"/>
    <w:rsid w:val="00B07F52"/>
    <w:rsid w:val="00B12782"/>
    <w:rsid w:val="00B174B3"/>
    <w:rsid w:val="00B22959"/>
    <w:rsid w:val="00B31C71"/>
    <w:rsid w:val="00B33F84"/>
    <w:rsid w:val="00B369DD"/>
    <w:rsid w:val="00B37F0C"/>
    <w:rsid w:val="00B4490D"/>
    <w:rsid w:val="00B5546F"/>
    <w:rsid w:val="00B569FE"/>
    <w:rsid w:val="00B65BBA"/>
    <w:rsid w:val="00B752BC"/>
    <w:rsid w:val="00B767A3"/>
    <w:rsid w:val="00B8370C"/>
    <w:rsid w:val="00B932C8"/>
    <w:rsid w:val="00B94232"/>
    <w:rsid w:val="00B97B36"/>
    <w:rsid w:val="00BA5CEE"/>
    <w:rsid w:val="00BB3BE6"/>
    <w:rsid w:val="00BD0488"/>
    <w:rsid w:val="00BD5AA9"/>
    <w:rsid w:val="00BE66BF"/>
    <w:rsid w:val="00BF1717"/>
    <w:rsid w:val="00BF6972"/>
    <w:rsid w:val="00C04B31"/>
    <w:rsid w:val="00C05BF0"/>
    <w:rsid w:val="00C0654E"/>
    <w:rsid w:val="00C116FB"/>
    <w:rsid w:val="00C11BD2"/>
    <w:rsid w:val="00C1497B"/>
    <w:rsid w:val="00C24F37"/>
    <w:rsid w:val="00C27A99"/>
    <w:rsid w:val="00C363B9"/>
    <w:rsid w:val="00C42CC9"/>
    <w:rsid w:val="00C44E5F"/>
    <w:rsid w:val="00C45787"/>
    <w:rsid w:val="00C56B13"/>
    <w:rsid w:val="00C623BF"/>
    <w:rsid w:val="00C62516"/>
    <w:rsid w:val="00C62E90"/>
    <w:rsid w:val="00C74D52"/>
    <w:rsid w:val="00C77695"/>
    <w:rsid w:val="00C81586"/>
    <w:rsid w:val="00C8380C"/>
    <w:rsid w:val="00C8791C"/>
    <w:rsid w:val="00C90BCC"/>
    <w:rsid w:val="00C94EAE"/>
    <w:rsid w:val="00CA398E"/>
    <w:rsid w:val="00CA4836"/>
    <w:rsid w:val="00CA7C04"/>
    <w:rsid w:val="00CB08C9"/>
    <w:rsid w:val="00CB0E93"/>
    <w:rsid w:val="00CF0FC9"/>
    <w:rsid w:val="00CF45AC"/>
    <w:rsid w:val="00CF7A90"/>
    <w:rsid w:val="00D00117"/>
    <w:rsid w:val="00D072CA"/>
    <w:rsid w:val="00D07C29"/>
    <w:rsid w:val="00D130E8"/>
    <w:rsid w:val="00D227C2"/>
    <w:rsid w:val="00D24183"/>
    <w:rsid w:val="00D31555"/>
    <w:rsid w:val="00D36438"/>
    <w:rsid w:val="00D51EAD"/>
    <w:rsid w:val="00D54194"/>
    <w:rsid w:val="00D546CF"/>
    <w:rsid w:val="00D54A67"/>
    <w:rsid w:val="00D56624"/>
    <w:rsid w:val="00D654C7"/>
    <w:rsid w:val="00D658C7"/>
    <w:rsid w:val="00D716C2"/>
    <w:rsid w:val="00D75712"/>
    <w:rsid w:val="00D767FB"/>
    <w:rsid w:val="00D85829"/>
    <w:rsid w:val="00D87EFF"/>
    <w:rsid w:val="00DA1974"/>
    <w:rsid w:val="00DA2D49"/>
    <w:rsid w:val="00DA4A46"/>
    <w:rsid w:val="00DC6AA7"/>
    <w:rsid w:val="00DD5902"/>
    <w:rsid w:val="00DE4A90"/>
    <w:rsid w:val="00DE6108"/>
    <w:rsid w:val="00DE6C75"/>
    <w:rsid w:val="00DF1403"/>
    <w:rsid w:val="00DF72D2"/>
    <w:rsid w:val="00E15F60"/>
    <w:rsid w:val="00E2036D"/>
    <w:rsid w:val="00E30F15"/>
    <w:rsid w:val="00E43D6E"/>
    <w:rsid w:val="00E479D9"/>
    <w:rsid w:val="00E47FAA"/>
    <w:rsid w:val="00E54CD3"/>
    <w:rsid w:val="00E63B48"/>
    <w:rsid w:val="00EA2A2A"/>
    <w:rsid w:val="00EA460E"/>
    <w:rsid w:val="00EA7B62"/>
    <w:rsid w:val="00EA7FEA"/>
    <w:rsid w:val="00EC03E9"/>
    <w:rsid w:val="00EC055C"/>
    <w:rsid w:val="00EC1979"/>
    <w:rsid w:val="00EC40A7"/>
    <w:rsid w:val="00EC77AB"/>
    <w:rsid w:val="00ED2A97"/>
    <w:rsid w:val="00ED3BC0"/>
    <w:rsid w:val="00F034B7"/>
    <w:rsid w:val="00F1400A"/>
    <w:rsid w:val="00F165C0"/>
    <w:rsid w:val="00F20BA0"/>
    <w:rsid w:val="00F26906"/>
    <w:rsid w:val="00F33E97"/>
    <w:rsid w:val="00F413DE"/>
    <w:rsid w:val="00F46554"/>
    <w:rsid w:val="00F5500C"/>
    <w:rsid w:val="00F70DC1"/>
    <w:rsid w:val="00F73589"/>
    <w:rsid w:val="00F73F63"/>
    <w:rsid w:val="00F75461"/>
    <w:rsid w:val="00F82C9A"/>
    <w:rsid w:val="00F8591C"/>
    <w:rsid w:val="00F86C80"/>
    <w:rsid w:val="00FD721A"/>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9D134-F6D6-48E6-B871-0A32793B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5740</Words>
  <Characters>32719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34</cp:revision>
  <cp:lastPrinted>2016-08-05T07:02:00Z</cp:lastPrinted>
  <dcterms:created xsi:type="dcterms:W3CDTF">2022-05-06T13:30:00Z</dcterms:created>
  <dcterms:modified xsi:type="dcterms:W3CDTF">2022-05-11T06:10:00Z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