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B89771" w14:textId="77777777" w:rsidR="009A4A05" w:rsidRDefault="009A4A05" w:rsidP="00412511">
      <w:pPr>
        <w:spacing w:line="360" w:lineRule="auto"/>
        <w:jc w:val="center"/>
        <w:rPr>
          <w:b/>
          <w:bCs/>
        </w:rPr>
      </w:pPr>
      <w:r>
        <w:rPr>
          <w:b/>
          <w:bCs/>
          <w:noProof/>
          <w:lang w:val="en-GB" w:eastAsia="en-GB"/>
        </w:rPr>
        <w:drawing>
          <wp:inline distT="0" distB="0" distL="0" distR="0" wp14:anchorId="1D1FEBB3" wp14:editId="6CA1E7C0">
            <wp:extent cx="1569720" cy="1569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XX_Logo_IeDEA-SA -220px.png"/>
                    <pic:cNvPicPr/>
                  </pic:nvPicPr>
                  <pic:blipFill>
                    <a:blip r:embed="rId11">
                      <a:extLst>
                        <a:ext uri="{28A0092B-C50C-407E-A947-70E740481C1C}">
                          <a14:useLocalDpi xmlns:a14="http://schemas.microsoft.com/office/drawing/2010/main" val="0"/>
                        </a:ext>
                      </a:extLst>
                    </a:blip>
                    <a:stretch>
                      <a:fillRect/>
                    </a:stretch>
                  </pic:blipFill>
                  <pic:spPr>
                    <a:xfrm>
                      <a:off x="0" y="0"/>
                      <a:ext cx="1569720" cy="1569720"/>
                    </a:xfrm>
                    <a:prstGeom prst="rect">
                      <a:avLst/>
                    </a:prstGeom>
                  </pic:spPr>
                </pic:pic>
              </a:graphicData>
            </a:graphic>
          </wp:inline>
        </w:drawing>
      </w:r>
    </w:p>
    <w:p w14:paraId="409687B8" w14:textId="77777777" w:rsidR="009A4A05" w:rsidRDefault="009A4A05" w:rsidP="00412511">
      <w:pPr>
        <w:spacing w:line="360" w:lineRule="auto"/>
        <w:jc w:val="center"/>
        <w:rPr>
          <w:b/>
          <w:bCs/>
        </w:rPr>
      </w:pPr>
    </w:p>
    <w:p w14:paraId="69E16420" w14:textId="77777777" w:rsidR="009A4A05" w:rsidRPr="009736E2" w:rsidRDefault="009A4A05" w:rsidP="00B94232">
      <w:pPr>
        <w:spacing w:line="360" w:lineRule="auto"/>
        <w:jc w:val="center"/>
        <w:rPr>
          <w:rFonts w:ascii="Georgia" w:hAnsi="Georgia"/>
        </w:rPr>
      </w:pPr>
      <w:commentRangeStart w:id="0"/>
      <w:r w:rsidRPr="009736E2">
        <w:rPr>
          <w:rFonts w:ascii="Georgia" w:hAnsi="Georgia"/>
          <w:b/>
          <w:bCs/>
          <w:sz w:val="24"/>
          <w:szCs w:val="24"/>
        </w:rPr>
        <w:t>CONCEPT</w:t>
      </w:r>
      <w:commentRangeEnd w:id="0"/>
      <w:r w:rsidR="008E03B7">
        <w:rPr>
          <w:rStyle w:val="CommentReference"/>
        </w:rPr>
        <w:commentReference w:id="0"/>
      </w:r>
      <w:r w:rsidRPr="009736E2">
        <w:rPr>
          <w:rFonts w:ascii="Georgia" w:hAnsi="Georgia"/>
          <w:b/>
          <w:bCs/>
          <w:sz w:val="24"/>
          <w:szCs w:val="24"/>
        </w:rPr>
        <w:t xml:space="preserve"> SHEET: REGIONAL ANALYSES</w:t>
      </w:r>
    </w:p>
    <w:tbl>
      <w:tblPr>
        <w:tblStyle w:val="TableGrid"/>
        <w:tblW w:w="9502" w:type="dxa"/>
        <w:tblLook w:val="01E0" w:firstRow="1" w:lastRow="1" w:firstColumn="1" w:lastColumn="1" w:noHBand="0" w:noVBand="0"/>
      </w:tblPr>
      <w:tblGrid>
        <w:gridCol w:w="2306"/>
        <w:gridCol w:w="7196"/>
      </w:tblGrid>
      <w:tr w:rsidR="009A4A05" w:rsidRPr="009736E2" w14:paraId="0984851A" w14:textId="77777777" w:rsidTr="004D42D7">
        <w:trPr>
          <w:cantSplit/>
        </w:trPr>
        <w:tc>
          <w:tcPr>
            <w:tcW w:w="2306" w:type="dxa"/>
          </w:tcPr>
          <w:p w14:paraId="06CB0801" w14:textId="77777777" w:rsidR="009A4A05" w:rsidRPr="009736E2" w:rsidRDefault="009A4A05" w:rsidP="00F165C0">
            <w:pPr>
              <w:spacing w:before="60" w:after="60"/>
              <w:rPr>
                <w:rFonts w:ascii="Georgia" w:hAnsi="Georgia"/>
                <w:b/>
                <w:bCs/>
                <w:sz w:val="22"/>
                <w:szCs w:val="22"/>
              </w:rPr>
            </w:pPr>
            <w:r w:rsidRPr="009736E2">
              <w:rPr>
                <w:rFonts w:ascii="Georgia" w:hAnsi="Georgia"/>
                <w:b/>
                <w:bCs/>
                <w:sz w:val="22"/>
                <w:szCs w:val="22"/>
              </w:rPr>
              <w:t>Steering Group approval date:</w:t>
            </w:r>
          </w:p>
        </w:tc>
        <w:tc>
          <w:tcPr>
            <w:tcW w:w="7196" w:type="dxa"/>
          </w:tcPr>
          <w:p w14:paraId="35FEC2D0" w14:textId="77777777" w:rsidR="009A4A05" w:rsidRPr="004E26E1" w:rsidRDefault="009A4A05" w:rsidP="007D524F">
            <w:pPr>
              <w:spacing w:before="60" w:after="60"/>
              <w:rPr>
                <w:rFonts w:ascii="Georgia" w:hAnsi="Georgia"/>
                <w:i/>
                <w:color w:val="A6A6A6" w:themeColor="background1" w:themeShade="A6"/>
                <w:sz w:val="22"/>
                <w:szCs w:val="22"/>
              </w:rPr>
            </w:pPr>
            <w:r w:rsidRPr="004E26E1">
              <w:rPr>
                <w:rFonts w:ascii="Georgia" w:hAnsi="Georgia"/>
                <w:i/>
                <w:color w:val="A6A6A6" w:themeColor="background1" w:themeShade="A6"/>
                <w:sz w:val="22"/>
                <w:szCs w:val="22"/>
              </w:rPr>
              <w:t>(To be added by UCT data centre)</w:t>
            </w:r>
          </w:p>
        </w:tc>
      </w:tr>
      <w:tr w:rsidR="009A4A05" w:rsidRPr="009736E2" w14:paraId="59D90005" w14:textId="77777777" w:rsidTr="004D42D7">
        <w:trPr>
          <w:cantSplit/>
        </w:trPr>
        <w:tc>
          <w:tcPr>
            <w:tcW w:w="2306" w:type="dxa"/>
          </w:tcPr>
          <w:p w14:paraId="3BF2DA43" w14:textId="77777777" w:rsidR="009A4A05" w:rsidRPr="009736E2" w:rsidRDefault="009A4A05" w:rsidP="002C3085">
            <w:pPr>
              <w:spacing w:before="60" w:after="60"/>
              <w:rPr>
                <w:rFonts w:ascii="Georgia" w:hAnsi="Georgia"/>
                <w:b/>
                <w:sz w:val="22"/>
                <w:szCs w:val="22"/>
              </w:rPr>
            </w:pPr>
            <w:r w:rsidRPr="009736E2">
              <w:rPr>
                <w:rFonts w:ascii="Georgia" w:hAnsi="Georgia"/>
                <w:b/>
                <w:bCs/>
                <w:sz w:val="22"/>
                <w:szCs w:val="22"/>
              </w:rPr>
              <w:t>Tracking number:</w:t>
            </w:r>
          </w:p>
        </w:tc>
        <w:tc>
          <w:tcPr>
            <w:tcW w:w="7196" w:type="dxa"/>
          </w:tcPr>
          <w:p w14:paraId="6EAC0F6F" w14:textId="77777777" w:rsidR="009A4A05" w:rsidRPr="004E26E1" w:rsidRDefault="009A4A05" w:rsidP="007D524F">
            <w:pPr>
              <w:spacing w:before="60" w:after="60"/>
              <w:rPr>
                <w:rFonts w:ascii="Georgia" w:hAnsi="Georgia"/>
                <w:color w:val="A6A6A6" w:themeColor="background1" w:themeShade="A6"/>
                <w:sz w:val="22"/>
                <w:szCs w:val="22"/>
              </w:rPr>
            </w:pPr>
            <w:r w:rsidRPr="004E26E1">
              <w:rPr>
                <w:rFonts w:ascii="Georgia" w:hAnsi="Georgia"/>
                <w:i/>
                <w:color w:val="A6A6A6" w:themeColor="background1" w:themeShade="A6"/>
                <w:sz w:val="22"/>
                <w:szCs w:val="22"/>
              </w:rPr>
              <w:t>(To be added by UCT data centre)</w:t>
            </w:r>
          </w:p>
        </w:tc>
      </w:tr>
      <w:tr w:rsidR="009A4A05" w:rsidRPr="009736E2" w14:paraId="0FF33532" w14:textId="77777777" w:rsidTr="004D42D7">
        <w:trPr>
          <w:cantSplit/>
        </w:trPr>
        <w:tc>
          <w:tcPr>
            <w:tcW w:w="2306" w:type="dxa"/>
          </w:tcPr>
          <w:p w14:paraId="74E2B2D4" w14:textId="77777777" w:rsidR="009A4A05" w:rsidRPr="009736E2" w:rsidRDefault="009A4A05" w:rsidP="00B4490D">
            <w:pPr>
              <w:spacing w:before="60" w:after="60"/>
              <w:rPr>
                <w:rFonts w:ascii="Georgia" w:hAnsi="Georgia"/>
                <w:b/>
                <w:sz w:val="22"/>
                <w:szCs w:val="22"/>
              </w:rPr>
            </w:pPr>
            <w:r w:rsidRPr="009736E2">
              <w:rPr>
                <w:rFonts w:ascii="Georgia" w:hAnsi="Georgia"/>
                <w:b/>
                <w:bCs/>
                <w:sz w:val="22"/>
                <w:szCs w:val="22"/>
              </w:rPr>
              <w:t>Title:</w:t>
            </w:r>
          </w:p>
        </w:tc>
        <w:tc>
          <w:tcPr>
            <w:tcW w:w="7196" w:type="dxa"/>
          </w:tcPr>
          <w:p w14:paraId="37F36840" w14:textId="1FD87763" w:rsidR="009A4A05" w:rsidRPr="007265AE" w:rsidRDefault="007265AE" w:rsidP="007265AE">
            <w:pPr>
              <w:rPr>
                <w:rFonts w:ascii="Georgia" w:hAnsi="Georgia"/>
                <w:sz w:val="22"/>
                <w:szCs w:val="22"/>
              </w:rPr>
            </w:pPr>
            <w:r w:rsidRPr="007265AE">
              <w:rPr>
                <w:rFonts w:ascii="Georgia" w:hAnsi="Georgia"/>
                <w:sz w:val="22"/>
                <w:szCs w:val="22"/>
              </w:rPr>
              <w:t>The effect of post-traumatic stress disorder as a causal risk factor for major adverse cardiovascular events: a causal mediation analysis</w:t>
            </w:r>
          </w:p>
        </w:tc>
      </w:tr>
      <w:tr w:rsidR="009A4A05" w:rsidRPr="007265AE" w14:paraId="31784B62" w14:textId="77777777" w:rsidTr="004D42D7">
        <w:trPr>
          <w:cantSplit/>
        </w:trPr>
        <w:tc>
          <w:tcPr>
            <w:tcW w:w="2306" w:type="dxa"/>
          </w:tcPr>
          <w:p w14:paraId="004C7FC2" w14:textId="77777777" w:rsidR="009A4A05" w:rsidRPr="009736E2" w:rsidRDefault="009A4A05" w:rsidP="009F5032">
            <w:pPr>
              <w:spacing w:before="60" w:after="60"/>
              <w:rPr>
                <w:rFonts w:ascii="Georgia" w:hAnsi="Georgia"/>
                <w:b/>
                <w:sz w:val="22"/>
                <w:szCs w:val="22"/>
              </w:rPr>
            </w:pPr>
            <w:r w:rsidRPr="009736E2">
              <w:rPr>
                <w:rFonts w:ascii="Georgia" w:hAnsi="Georgia"/>
                <w:b/>
                <w:bCs/>
                <w:sz w:val="22"/>
                <w:szCs w:val="22"/>
              </w:rPr>
              <w:t>Lead author:</w:t>
            </w:r>
          </w:p>
          <w:p w14:paraId="11CDD89F" w14:textId="77777777" w:rsidR="009A4A05" w:rsidRPr="009736E2" w:rsidRDefault="009A4A05" w:rsidP="009F5032">
            <w:pPr>
              <w:spacing w:before="60" w:after="60"/>
              <w:rPr>
                <w:rFonts w:ascii="Georgia" w:hAnsi="Georgia"/>
                <w:b/>
                <w:sz w:val="22"/>
                <w:szCs w:val="22"/>
              </w:rPr>
            </w:pPr>
            <w:r w:rsidRPr="009736E2">
              <w:rPr>
                <w:rFonts w:ascii="Georgia" w:hAnsi="Georgia"/>
                <w:b/>
                <w:bCs/>
                <w:sz w:val="22"/>
                <w:szCs w:val="22"/>
              </w:rPr>
              <w:t xml:space="preserve">Email: </w:t>
            </w:r>
          </w:p>
        </w:tc>
        <w:tc>
          <w:tcPr>
            <w:tcW w:w="7196" w:type="dxa"/>
          </w:tcPr>
          <w:p w14:paraId="20FC0682" w14:textId="77777777" w:rsidR="009A4A05" w:rsidRPr="00427043" w:rsidRDefault="009A4A05" w:rsidP="009F5032">
            <w:pPr>
              <w:spacing w:before="60" w:after="60"/>
              <w:rPr>
                <w:rFonts w:ascii="Georgia" w:hAnsi="Georgia"/>
                <w:sz w:val="22"/>
                <w:szCs w:val="22"/>
                <w:lang w:val="es-CO"/>
              </w:rPr>
            </w:pPr>
            <w:r w:rsidRPr="00427043">
              <w:rPr>
                <w:rFonts w:ascii="Georgia" w:hAnsi="Georgia"/>
                <w:sz w:val="22"/>
                <w:szCs w:val="22"/>
                <w:lang w:val="es-CO"/>
              </w:rPr>
              <w:t>Cristina Mesa Vieira (ISPM)</w:t>
            </w:r>
          </w:p>
          <w:p w14:paraId="7F927AA7" w14:textId="77777777" w:rsidR="009A4A05" w:rsidRPr="00427043" w:rsidRDefault="009A4A05" w:rsidP="009F5032">
            <w:pPr>
              <w:spacing w:before="60" w:after="60"/>
              <w:rPr>
                <w:rFonts w:ascii="Georgia" w:hAnsi="Georgia"/>
                <w:sz w:val="22"/>
                <w:szCs w:val="22"/>
                <w:lang w:val="es-CO"/>
              </w:rPr>
            </w:pPr>
            <w:r>
              <w:rPr>
                <w:rFonts w:ascii="Georgia" w:hAnsi="Georgia"/>
                <w:sz w:val="22"/>
                <w:szCs w:val="22"/>
                <w:lang w:val="es-CO"/>
              </w:rPr>
              <w:t>Cristina.mesavieira</w:t>
            </w:r>
            <w:r w:rsidRPr="00427043">
              <w:rPr>
                <w:rFonts w:ascii="Georgia" w:hAnsi="Georgia"/>
                <w:sz w:val="22"/>
                <w:szCs w:val="22"/>
                <w:lang w:val="es-CO"/>
              </w:rPr>
              <w:t>@ispm.unibe.ch</w:t>
            </w:r>
          </w:p>
        </w:tc>
      </w:tr>
      <w:tr w:rsidR="009A4A05" w:rsidRPr="009736E2" w14:paraId="6D0BAD88" w14:textId="77777777" w:rsidTr="004D42D7">
        <w:trPr>
          <w:cantSplit/>
        </w:trPr>
        <w:tc>
          <w:tcPr>
            <w:tcW w:w="2306" w:type="dxa"/>
          </w:tcPr>
          <w:p w14:paraId="6EF0CC09" w14:textId="77777777" w:rsidR="009A4A05" w:rsidRPr="009736E2" w:rsidRDefault="009A4A05" w:rsidP="009F5032">
            <w:pPr>
              <w:spacing w:before="60" w:after="60"/>
              <w:rPr>
                <w:rFonts w:ascii="Georgia" w:hAnsi="Georgia"/>
                <w:b/>
                <w:sz w:val="22"/>
                <w:szCs w:val="22"/>
              </w:rPr>
            </w:pPr>
            <w:r w:rsidRPr="009736E2">
              <w:rPr>
                <w:rFonts w:ascii="Georgia" w:hAnsi="Georgia"/>
                <w:b/>
                <w:bCs/>
                <w:sz w:val="22"/>
                <w:szCs w:val="22"/>
              </w:rPr>
              <w:t>IeDEA senior investigator:</w:t>
            </w:r>
          </w:p>
          <w:p w14:paraId="26D06284" w14:textId="77777777" w:rsidR="009A4A05" w:rsidRPr="009736E2" w:rsidRDefault="009A4A05" w:rsidP="009F5032">
            <w:pPr>
              <w:spacing w:before="60" w:after="60"/>
              <w:rPr>
                <w:rFonts w:ascii="Georgia" w:hAnsi="Georgia"/>
                <w:b/>
                <w:sz w:val="22"/>
                <w:szCs w:val="22"/>
              </w:rPr>
            </w:pPr>
            <w:r w:rsidRPr="009736E2">
              <w:rPr>
                <w:rFonts w:ascii="Georgia" w:hAnsi="Georgia"/>
                <w:b/>
                <w:bCs/>
                <w:sz w:val="22"/>
                <w:szCs w:val="22"/>
              </w:rPr>
              <w:t>Email:</w:t>
            </w:r>
          </w:p>
        </w:tc>
        <w:tc>
          <w:tcPr>
            <w:tcW w:w="7196" w:type="dxa"/>
          </w:tcPr>
          <w:p w14:paraId="23603580" w14:textId="77777777" w:rsidR="009A4A05" w:rsidRPr="009F5032" w:rsidRDefault="009A4A05" w:rsidP="009F5032">
            <w:pPr>
              <w:spacing w:before="60" w:after="60"/>
              <w:rPr>
                <w:rFonts w:ascii="Georgia" w:hAnsi="Georgia"/>
                <w:sz w:val="22"/>
                <w:szCs w:val="22"/>
              </w:rPr>
            </w:pPr>
            <w:r w:rsidRPr="009F5032">
              <w:rPr>
                <w:rFonts w:ascii="Georgia" w:hAnsi="Georgia"/>
                <w:sz w:val="22"/>
                <w:szCs w:val="22"/>
              </w:rPr>
              <w:t xml:space="preserve">Andreas Haas (ISPM) </w:t>
            </w:r>
          </w:p>
          <w:p w14:paraId="3CF13748" w14:textId="77777777" w:rsidR="009A4A05" w:rsidRPr="009F5032" w:rsidRDefault="009A4A05" w:rsidP="009F5032">
            <w:pPr>
              <w:spacing w:before="60" w:after="60"/>
              <w:rPr>
                <w:rFonts w:ascii="Georgia" w:hAnsi="Georgia"/>
                <w:sz w:val="22"/>
                <w:szCs w:val="22"/>
              </w:rPr>
            </w:pPr>
          </w:p>
          <w:p w14:paraId="0CE29F73" w14:textId="77777777" w:rsidR="009A4A05" w:rsidRPr="009736E2" w:rsidRDefault="000A7FCA" w:rsidP="009F5032">
            <w:pPr>
              <w:spacing w:before="60" w:after="60"/>
              <w:rPr>
                <w:rFonts w:ascii="Georgia" w:hAnsi="Georgia"/>
                <w:sz w:val="22"/>
                <w:szCs w:val="22"/>
              </w:rPr>
            </w:pPr>
            <w:hyperlink r:id="rId14" w:history="1">
              <w:r w:rsidR="009A4A05" w:rsidRPr="009F5032">
                <w:rPr>
                  <w:rFonts w:ascii="Georgia" w:hAnsi="Georgia"/>
                  <w:sz w:val="22"/>
                  <w:szCs w:val="22"/>
                </w:rPr>
                <w:t>andeas.haas@ispm.unibe.ch</w:t>
              </w:r>
            </w:hyperlink>
          </w:p>
        </w:tc>
      </w:tr>
      <w:tr w:rsidR="009A4A05" w:rsidRPr="00427043" w14:paraId="28ED4648" w14:textId="77777777" w:rsidTr="004D42D7">
        <w:trPr>
          <w:cantSplit/>
        </w:trPr>
        <w:tc>
          <w:tcPr>
            <w:tcW w:w="2306" w:type="dxa"/>
          </w:tcPr>
          <w:p w14:paraId="740D216E" w14:textId="77777777" w:rsidR="009A4A05" w:rsidRPr="009736E2" w:rsidRDefault="009A4A05" w:rsidP="009F5032">
            <w:pPr>
              <w:spacing w:before="60" w:after="60"/>
              <w:rPr>
                <w:rFonts w:ascii="Georgia" w:hAnsi="Georgia"/>
                <w:b/>
                <w:bCs/>
                <w:sz w:val="22"/>
                <w:szCs w:val="22"/>
              </w:rPr>
            </w:pPr>
            <w:r w:rsidRPr="009736E2">
              <w:rPr>
                <w:rFonts w:ascii="Georgia" w:hAnsi="Georgia"/>
                <w:b/>
                <w:bCs/>
                <w:sz w:val="22"/>
                <w:szCs w:val="22"/>
              </w:rPr>
              <w:t>Statisticians:</w:t>
            </w:r>
          </w:p>
          <w:p w14:paraId="36C86FDF" w14:textId="77777777" w:rsidR="009A4A05" w:rsidRPr="009736E2" w:rsidRDefault="009A4A05" w:rsidP="009F5032">
            <w:pPr>
              <w:spacing w:before="60" w:after="60"/>
              <w:rPr>
                <w:rFonts w:ascii="Georgia" w:hAnsi="Georgia"/>
                <w:b/>
                <w:sz w:val="22"/>
                <w:szCs w:val="22"/>
              </w:rPr>
            </w:pPr>
            <w:r w:rsidRPr="009736E2">
              <w:rPr>
                <w:rFonts w:ascii="Georgia" w:hAnsi="Georgia"/>
                <w:b/>
                <w:bCs/>
                <w:sz w:val="22"/>
                <w:szCs w:val="22"/>
              </w:rPr>
              <w:t>Email:</w:t>
            </w:r>
          </w:p>
        </w:tc>
        <w:tc>
          <w:tcPr>
            <w:tcW w:w="7196" w:type="dxa"/>
          </w:tcPr>
          <w:p w14:paraId="15179EF9" w14:textId="77777777" w:rsidR="009A4A05" w:rsidRDefault="00C85307" w:rsidP="009F5032">
            <w:pPr>
              <w:spacing w:before="60" w:after="60"/>
              <w:rPr>
                <w:rFonts w:ascii="Georgia" w:hAnsi="Georgia"/>
                <w:sz w:val="22"/>
                <w:szCs w:val="22"/>
                <w:lang w:val="es-CO"/>
              </w:rPr>
            </w:pPr>
            <w:r>
              <w:rPr>
                <w:rFonts w:ascii="Georgia" w:hAnsi="Georgia"/>
                <w:sz w:val="22"/>
                <w:szCs w:val="22"/>
                <w:lang w:val="es-CO"/>
              </w:rPr>
              <w:t xml:space="preserve">Christiane Didden, </w:t>
            </w:r>
            <w:r w:rsidRPr="00427043">
              <w:rPr>
                <w:rFonts w:ascii="Georgia" w:hAnsi="Georgia"/>
                <w:sz w:val="22"/>
                <w:szCs w:val="22"/>
                <w:lang w:val="es-CO"/>
              </w:rPr>
              <w:t>Cristina Mesa Vieira</w:t>
            </w:r>
            <w:r>
              <w:rPr>
                <w:rFonts w:ascii="Georgia" w:hAnsi="Georgia"/>
                <w:sz w:val="22"/>
                <w:szCs w:val="22"/>
                <w:lang w:val="es-CO"/>
              </w:rPr>
              <w:t>, Andreas Haas</w:t>
            </w:r>
          </w:p>
          <w:p w14:paraId="4278A20B" w14:textId="31504B1E" w:rsidR="00C85307" w:rsidRPr="00AC0FAD" w:rsidRDefault="00F557DE" w:rsidP="009F5032">
            <w:pPr>
              <w:spacing w:before="60" w:after="60"/>
              <w:rPr>
                <w:rFonts w:ascii="Georgia" w:hAnsi="Georgia"/>
                <w:sz w:val="22"/>
                <w:szCs w:val="22"/>
                <w:lang w:val="fr-FR"/>
              </w:rPr>
            </w:pPr>
            <w:r>
              <w:rPr>
                <w:rFonts w:ascii="Georgia" w:hAnsi="Georgia"/>
                <w:sz w:val="22"/>
                <w:szCs w:val="22"/>
                <w:lang w:val="es-CO"/>
              </w:rPr>
              <w:t>Christiane.didden@ispm.unibe.ch</w:t>
            </w:r>
          </w:p>
        </w:tc>
      </w:tr>
      <w:tr w:rsidR="009A4A05" w:rsidRPr="009736E2" w14:paraId="2445F16A" w14:textId="77777777" w:rsidTr="004D42D7">
        <w:trPr>
          <w:cantSplit/>
        </w:trPr>
        <w:tc>
          <w:tcPr>
            <w:tcW w:w="2306" w:type="dxa"/>
          </w:tcPr>
          <w:p w14:paraId="31ADFA2B" w14:textId="77777777" w:rsidR="009A4A05" w:rsidRPr="009736E2" w:rsidRDefault="009A4A05" w:rsidP="009F5032">
            <w:pPr>
              <w:spacing w:before="60" w:after="60"/>
              <w:rPr>
                <w:rFonts w:ascii="Georgia" w:hAnsi="Georgia"/>
                <w:b/>
                <w:bCs/>
                <w:sz w:val="22"/>
                <w:szCs w:val="22"/>
              </w:rPr>
            </w:pPr>
            <w:r w:rsidRPr="009736E2">
              <w:rPr>
                <w:rFonts w:ascii="Georgia" w:hAnsi="Georgia"/>
                <w:b/>
                <w:bCs/>
                <w:sz w:val="22"/>
                <w:szCs w:val="22"/>
              </w:rPr>
              <w:t>Data manager:</w:t>
            </w:r>
          </w:p>
          <w:p w14:paraId="7A631E6E" w14:textId="77777777" w:rsidR="009A4A05" w:rsidRPr="009736E2" w:rsidRDefault="009A4A05" w:rsidP="009F5032">
            <w:pPr>
              <w:spacing w:before="60" w:after="60"/>
              <w:rPr>
                <w:rFonts w:ascii="Georgia" w:hAnsi="Georgia"/>
                <w:b/>
                <w:sz w:val="22"/>
                <w:szCs w:val="22"/>
              </w:rPr>
            </w:pPr>
            <w:r w:rsidRPr="009736E2">
              <w:rPr>
                <w:rFonts w:ascii="Georgia" w:hAnsi="Georgia"/>
                <w:b/>
                <w:bCs/>
                <w:sz w:val="22"/>
                <w:szCs w:val="22"/>
              </w:rPr>
              <w:t>Email:</w:t>
            </w:r>
          </w:p>
        </w:tc>
        <w:tc>
          <w:tcPr>
            <w:tcW w:w="7196" w:type="dxa"/>
          </w:tcPr>
          <w:p w14:paraId="25C327E4" w14:textId="77777777" w:rsidR="00F557DE" w:rsidRPr="009F5032" w:rsidRDefault="00F557DE" w:rsidP="00F557DE">
            <w:pPr>
              <w:spacing w:before="60" w:after="60"/>
              <w:rPr>
                <w:rFonts w:ascii="Georgia" w:hAnsi="Georgia"/>
                <w:sz w:val="22"/>
                <w:szCs w:val="22"/>
              </w:rPr>
            </w:pPr>
            <w:r w:rsidRPr="009F5032">
              <w:rPr>
                <w:rFonts w:ascii="Georgia" w:hAnsi="Georgia"/>
                <w:sz w:val="22"/>
                <w:szCs w:val="22"/>
              </w:rPr>
              <w:t xml:space="preserve">Andreas Haas (ISPM) </w:t>
            </w:r>
          </w:p>
          <w:p w14:paraId="7D042D2C" w14:textId="4ADE2939" w:rsidR="009A4A05" w:rsidRPr="009736E2" w:rsidRDefault="009A4A05" w:rsidP="009F5032">
            <w:pPr>
              <w:spacing w:before="60" w:after="60"/>
              <w:rPr>
                <w:rFonts w:ascii="Georgia" w:hAnsi="Georgia"/>
                <w:sz w:val="22"/>
                <w:szCs w:val="22"/>
              </w:rPr>
            </w:pPr>
          </w:p>
        </w:tc>
      </w:tr>
      <w:tr w:rsidR="009A4A05" w:rsidRPr="009736E2" w14:paraId="20FA35EE" w14:textId="77777777" w:rsidTr="004D42D7">
        <w:trPr>
          <w:cantSplit/>
        </w:trPr>
        <w:tc>
          <w:tcPr>
            <w:tcW w:w="2306" w:type="dxa"/>
          </w:tcPr>
          <w:p w14:paraId="2A4B2FDF" w14:textId="77777777" w:rsidR="009A4A05" w:rsidRPr="009736E2" w:rsidRDefault="009A4A05" w:rsidP="009F5032">
            <w:pPr>
              <w:spacing w:before="60" w:after="60"/>
              <w:rPr>
                <w:rFonts w:ascii="Georgia" w:hAnsi="Georgia"/>
                <w:b/>
                <w:sz w:val="22"/>
                <w:szCs w:val="22"/>
              </w:rPr>
            </w:pPr>
            <w:r w:rsidRPr="009736E2">
              <w:rPr>
                <w:rFonts w:ascii="Georgia" w:hAnsi="Georgia"/>
                <w:b/>
                <w:bCs/>
                <w:sz w:val="22"/>
                <w:szCs w:val="22"/>
              </w:rPr>
              <w:t>Where will statistical analyses be done?</w:t>
            </w:r>
          </w:p>
        </w:tc>
        <w:tc>
          <w:tcPr>
            <w:tcW w:w="7196" w:type="dxa"/>
          </w:tcPr>
          <w:p w14:paraId="217858FA" w14:textId="77777777" w:rsidR="009A4A05" w:rsidRPr="009736E2" w:rsidRDefault="009A4A05" w:rsidP="009F5032">
            <w:pPr>
              <w:spacing w:before="60" w:after="60"/>
              <w:rPr>
                <w:rFonts w:ascii="Georgia" w:hAnsi="Georgia"/>
                <w:sz w:val="22"/>
                <w:szCs w:val="22"/>
              </w:rPr>
            </w:pPr>
            <w:r>
              <w:rPr>
                <w:rFonts w:ascii="Georgia" w:hAnsi="Georgia"/>
                <w:sz w:val="22"/>
                <w:szCs w:val="22"/>
              </w:rPr>
              <w:t>ISPM,</w:t>
            </w:r>
            <w:r w:rsidRPr="009F5032">
              <w:rPr>
                <w:rFonts w:ascii="Georgia" w:hAnsi="Georgia"/>
                <w:sz w:val="22"/>
                <w:szCs w:val="22"/>
              </w:rPr>
              <w:t xml:space="preserve"> University of Bern</w:t>
            </w:r>
          </w:p>
        </w:tc>
      </w:tr>
      <w:tr w:rsidR="009A4A05" w:rsidRPr="009736E2" w14:paraId="1A995C36" w14:textId="77777777" w:rsidTr="004D42D7">
        <w:trPr>
          <w:cantSplit/>
        </w:trPr>
        <w:tc>
          <w:tcPr>
            <w:tcW w:w="2306" w:type="dxa"/>
          </w:tcPr>
          <w:p w14:paraId="39F3AD66" w14:textId="77777777" w:rsidR="009A4A05" w:rsidRPr="009736E2" w:rsidRDefault="009A4A05" w:rsidP="009F5032">
            <w:pPr>
              <w:spacing w:before="60" w:after="60"/>
              <w:rPr>
                <w:rFonts w:ascii="Georgia" w:hAnsi="Georgia"/>
                <w:b/>
                <w:sz w:val="22"/>
                <w:szCs w:val="22"/>
              </w:rPr>
            </w:pPr>
            <w:r w:rsidRPr="009736E2">
              <w:rPr>
                <w:rFonts w:ascii="Georgia" w:hAnsi="Georgia"/>
                <w:b/>
                <w:bCs/>
                <w:sz w:val="22"/>
                <w:szCs w:val="22"/>
              </w:rPr>
              <w:t>Required variables:</w:t>
            </w:r>
          </w:p>
        </w:tc>
        <w:tc>
          <w:tcPr>
            <w:tcW w:w="7196" w:type="dxa"/>
          </w:tcPr>
          <w:p w14:paraId="19A370E4" w14:textId="59923A90" w:rsidR="0043412F" w:rsidRPr="0043412F" w:rsidRDefault="0043412F" w:rsidP="0043412F">
            <w:pPr>
              <w:spacing w:before="60" w:after="60"/>
              <w:jc w:val="both"/>
              <w:rPr>
                <w:rFonts w:ascii="Georgia" w:hAnsi="Georgia"/>
                <w:sz w:val="22"/>
                <w:szCs w:val="22"/>
              </w:rPr>
            </w:pPr>
            <w:r w:rsidRPr="0043412F">
              <w:rPr>
                <w:rFonts w:ascii="Georgia" w:hAnsi="Georgia"/>
                <w:sz w:val="22"/>
                <w:szCs w:val="22"/>
              </w:rPr>
              <w:t xml:space="preserve">Sociodemographic data: age, sex, </w:t>
            </w:r>
            <w:r w:rsidR="00FD5126">
              <w:rPr>
                <w:rFonts w:ascii="Georgia" w:hAnsi="Georgia"/>
                <w:sz w:val="22"/>
                <w:szCs w:val="22"/>
              </w:rPr>
              <w:t>population group</w:t>
            </w:r>
            <w:r>
              <w:rPr>
                <w:rFonts w:ascii="Georgia" w:hAnsi="Georgia"/>
                <w:sz w:val="22"/>
                <w:szCs w:val="22"/>
              </w:rPr>
              <w:t xml:space="preserve">, socioeconomic status </w:t>
            </w:r>
            <w:r w:rsidRPr="0043412F">
              <w:rPr>
                <w:rFonts w:ascii="Georgia" w:hAnsi="Georgia"/>
                <w:sz w:val="22"/>
                <w:szCs w:val="22"/>
              </w:rPr>
              <w:t xml:space="preserve"> </w:t>
            </w:r>
          </w:p>
          <w:p w14:paraId="4F77A680" w14:textId="1ECC284B" w:rsidR="00C67FD8" w:rsidRDefault="0043412F" w:rsidP="0043412F">
            <w:pPr>
              <w:spacing w:before="60" w:after="60"/>
              <w:jc w:val="both"/>
              <w:rPr>
                <w:rFonts w:ascii="Georgia" w:hAnsi="Georgia"/>
                <w:sz w:val="22"/>
                <w:szCs w:val="22"/>
              </w:rPr>
            </w:pPr>
            <w:r w:rsidRPr="0043412F">
              <w:rPr>
                <w:rFonts w:ascii="Georgia" w:hAnsi="Georgia"/>
                <w:sz w:val="22"/>
                <w:szCs w:val="22"/>
              </w:rPr>
              <w:t>Hospital claims</w:t>
            </w:r>
            <w:r>
              <w:rPr>
                <w:rFonts w:ascii="Georgia" w:hAnsi="Georgia"/>
                <w:sz w:val="22"/>
                <w:szCs w:val="22"/>
              </w:rPr>
              <w:t>, o</w:t>
            </w:r>
            <w:r w:rsidRPr="0043412F">
              <w:rPr>
                <w:rFonts w:ascii="Georgia" w:hAnsi="Georgia"/>
                <w:sz w:val="22"/>
                <w:szCs w:val="22"/>
              </w:rPr>
              <w:t>utpatient claims</w:t>
            </w:r>
            <w:r>
              <w:rPr>
                <w:rFonts w:ascii="Georgia" w:hAnsi="Georgia"/>
                <w:sz w:val="22"/>
                <w:szCs w:val="22"/>
              </w:rPr>
              <w:t>, p</w:t>
            </w:r>
            <w:r w:rsidRPr="0043412F">
              <w:rPr>
                <w:rFonts w:ascii="Georgia" w:hAnsi="Georgia"/>
                <w:sz w:val="22"/>
                <w:szCs w:val="22"/>
              </w:rPr>
              <w:t>harmacy c</w:t>
            </w:r>
            <w:r>
              <w:rPr>
                <w:rFonts w:ascii="Georgia" w:hAnsi="Georgia"/>
                <w:sz w:val="22"/>
                <w:szCs w:val="22"/>
              </w:rPr>
              <w:t xml:space="preserve">laims, laboratory data, vital status </w:t>
            </w:r>
          </w:p>
          <w:p w14:paraId="544FF5E6" w14:textId="65252FB8" w:rsidR="009A4A05" w:rsidRPr="009736E2" w:rsidRDefault="00C67FD8" w:rsidP="00DB51AB">
            <w:pPr>
              <w:spacing w:before="60" w:after="60"/>
              <w:jc w:val="both"/>
              <w:rPr>
                <w:rFonts w:ascii="Georgia" w:hAnsi="Georgia"/>
                <w:sz w:val="22"/>
                <w:szCs w:val="22"/>
              </w:rPr>
            </w:pPr>
            <w:r>
              <w:rPr>
                <w:rFonts w:ascii="Georgia" w:hAnsi="Georgia"/>
                <w:sz w:val="22"/>
                <w:szCs w:val="22"/>
              </w:rPr>
              <w:t>A</w:t>
            </w:r>
            <w:r w:rsidR="0043412F" w:rsidRPr="0043412F">
              <w:rPr>
                <w:rFonts w:ascii="Georgia" w:hAnsi="Georgia"/>
                <w:sz w:val="22"/>
                <w:szCs w:val="22"/>
              </w:rPr>
              <w:t>dministrative data</w:t>
            </w:r>
            <w:r>
              <w:rPr>
                <w:rFonts w:ascii="Georgia" w:hAnsi="Georgia"/>
                <w:sz w:val="22"/>
                <w:szCs w:val="22"/>
              </w:rPr>
              <w:t xml:space="preserve">: </w:t>
            </w:r>
            <w:r w:rsidR="0043412F" w:rsidRPr="0043412F">
              <w:rPr>
                <w:rFonts w:ascii="Georgia" w:hAnsi="Georgia"/>
                <w:sz w:val="22"/>
                <w:szCs w:val="22"/>
              </w:rPr>
              <w:t xml:space="preserve">start and end of medical insurance coverage and health care plan </w:t>
            </w:r>
          </w:p>
        </w:tc>
        <w:bookmarkStart w:id="1" w:name="_GoBack"/>
        <w:bookmarkEnd w:id="1"/>
      </w:tr>
      <w:tr w:rsidR="009A4A05" w:rsidRPr="009736E2" w14:paraId="78D6CA22" w14:textId="77777777" w:rsidTr="004D42D7">
        <w:trPr>
          <w:cantSplit/>
        </w:trPr>
        <w:tc>
          <w:tcPr>
            <w:tcW w:w="2306" w:type="dxa"/>
          </w:tcPr>
          <w:p w14:paraId="08734D6D" w14:textId="77777777" w:rsidR="009A4A05" w:rsidRPr="009736E2" w:rsidRDefault="009A4A05" w:rsidP="009F5032">
            <w:pPr>
              <w:spacing w:before="60" w:after="60"/>
              <w:rPr>
                <w:rFonts w:ascii="Georgia" w:hAnsi="Georgia"/>
                <w:b/>
                <w:sz w:val="22"/>
                <w:szCs w:val="22"/>
              </w:rPr>
            </w:pPr>
            <w:r w:rsidRPr="009736E2">
              <w:rPr>
                <w:rFonts w:ascii="Georgia" w:hAnsi="Georgia"/>
                <w:b/>
                <w:bCs/>
                <w:sz w:val="22"/>
                <w:szCs w:val="22"/>
              </w:rPr>
              <w:t>Target journal:</w:t>
            </w:r>
          </w:p>
        </w:tc>
        <w:tc>
          <w:tcPr>
            <w:tcW w:w="7196" w:type="dxa"/>
          </w:tcPr>
          <w:p w14:paraId="594DEE9C" w14:textId="77777777" w:rsidR="00016493" w:rsidRPr="00DB51AB" w:rsidRDefault="00502C30" w:rsidP="009F5032">
            <w:pPr>
              <w:spacing w:before="60" w:after="60"/>
              <w:rPr>
                <w:rFonts w:ascii="Georgia" w:hAnsi="Georgia"/>
                <w:sz w:val="22"/>
                <w:szCs w:val="22"/>
              </w:rPr>
            </w:pPr>
            <w:r w:rsidRPr="00DB51AB">
              <w:rPr>
                <w:rFonts w:ascii="Georgia" w:hAnsi="Georgia"/>
                <w:sz w:val="22"/>
                <w:szCs w:val="22"/>
              </w:rPr>
              <w:t>Psychological Medicine (DOI: 10.1017/S0033291716002294)</w:t>
            </w:r>
          </w:p>
          <w:p w14:paraId="66ECE208" w14:textId="6B264C61" w:rsidR="009A4A05" w:rsidRPr="00DB51AB" w:rsidRDefault="00016493" w:rsidP="009F5032">
            <w:pPr>
              <w:spacing w:before="60" w:after="60"/>
              <w:rPr>
                <w:rFonts w:ascii="Georgia" w:hAnsi="Georgia"/>
                <w:sz w:val="22"/>
                <w:szCs w:val="22"/>
              </w:rPr>
            </w:pPr>
            <w:r w:rsidRPr="00DB51AB">
              <w:rPr>
                <w:rFonts w:ascii="Georgia" w:hAnsi="Georgia"/>
                <w:sz w:val="22"/>
                <w:szCs w:val="22"/>
              </w:rPr>
              <w:t xml:space="preserve">JAMA Cardiology (DOI:10.1001/jamacardio.2021.2530) </w:t>
            </w:r>
          </w:p>
          <w:p w14:paraId="4A6DFEDA" w14:textId="3A1D9D90" w:rsidR="00FB57B9" w:rsidRPr="009F5032" w:rsidRDefault="00FB57B9" w:rsidP="009F5032">
            <w:pPr>
              <w:spacing w:before="60" w:after="60"/>
              <w:rPr>
                <w:rFonts w:ascii="Times New Roman" w:hAnsi="Times New Roman" w:cs="Times New Roman"/>
                <w:sz w:val="26"/>
                <w:szCs w:val="26"/>
              </w:rPr>
            </w:pPr>
            <w:r w:rsidRPr="00DB51AB">
              <w:rPr>
                <w:rFonts w:ascii="Georgia" w:hAnsi="Georgia"/>
                <w:sz w:val="22"/>
                <w:szCs w:val="22"/>
              </w:rPr>
              <w:t>Health Psychology (DOI: 10.1037/hea0001127)</w:t>
            </w:r>
            <w:r>
              <w:rPr>
                <w:rFonts w:ascii="Times New Roman" w:hAnsi="Times New Roman" w:cs="Times New Roman"/>
                <w:sz w:val="26"/>
                <w:szCs w:val="26"/>
              </w:rPr>
              <w:t xml:space="preserve"> </w:t>
            </w:r>
          </w:p>
        </w:tc>
      </w:tr>
      <w:tr w:rsidR="009A4A05" w:rsidRPr="009736E2" w14:paraId="643C05DD" w14:textId="77777777" w:rsidTr="004D42D7">
        <w:trPr>
          <w:cantSplit/>
        </w:trPr>
        <w:tc>
          <w:tcPr>
            <w:tcW w:w="2306" w:type="dxa"/>
          </w:tcPr>
          <w:p w14:paraId="63156B7E" w14:textId="77777777" w:rsidR="009A4A05" w:rsidRPr="009736E2" w:rsidRDefault="009A4A05" w:rsidP="009F5032">
            <w:pPr>
              <w:spacing w:before="60" w:after="60"/>
              <w:rPr>
                <w:rFonts w:ascii="Georgia" w:hAnsi="Georgia"/>
                <w:b/>
                <w:bCs/>
              </w:rPr>
            </w:pPr>
            <w:r>
              <w:rPr>
                <w:rFonts w:ascii="Georgia" w:eastAsia="Arial" w:hAnsi="Georgia"/>
                <w:b/>
                <w:sz w:val="22"/>
              </w:rPr>
              <w:t>Ethics:</w:t>
            </w:r>
          </w:p>
        </w:tc>
        <w:tc>
          <w:tcPr>
            <w:tcW w:w="7196" w:type="dxa"/>
          </w:tcPr>
          <w:p w14:paraId="47C9A567" w14:textId="77777777" w:rsidR="009A4A05" w:rsidRPr="000419D6" w:rsidRDefault="009A4A05" w:rsidP="009F5032">
            <w:pPr>
              <w:spacing w:before="60" w:after="60"/>
              <w:rPr>
                <w:rFonts w:ascii="Georgia" w:hAnsi="Georgia"/>
                <w:i/>
                <w:sz w:val="22"/>
                <w:szCs w:val="22"/>
              </w:rPr>
            </w:pPr>
            <w:r w:rsidRPr="000419D6">
              <w:rPr>
                <w:rFonts w:ascii="Georgia" w:hAnsi="Georgia"/>
                <w:i/>
                <w:sz w:val="22"/>
                <w:szCs w:val="22"/>
              </w:rPr>
              <w:t>Select as appropriate:</w:t>
            </w:r>
          </w:p>
          <w:p w14:paraId="1DDB3816" w14:textId="77777777" w:rsidR="009A4A05" w:rsidRPr="000419D6" w:rsidRDefault="000A7FCA" w:rsidP="009F5032">
            <w:pPr>
              <w:tabs>
                <w:tab w:val="left" w:pos="529"/>
              </w:tabs>
              <w:spacing w:before="60" w:after="60"/>
              <w:ind w:left="529" w:hanging="529"/>
              <w:jc w:val="both"/>
              <w:rPr>
                <w:rFonts w:ascii="Georgia" w:hAnsi="Georgia"/>
                <w:iCs/>
                <w:sz w:val="22"/>
                <w:szCs w:val="22"/>
              </w:rPr>
            </w:pPr>
            <w:sdt>
              <w:sdtPr>
                <w:rPr>
                  <w:rFonts w:ascii="Georgia" w:hAnsi="Georgia"/>
                  <w:iCs/>
                </w:rPr>
                <w:id w:val="-271776753"/>
                <w14:checkbox>
                  <w14:checked w14:val="1"/>
                  <w14:checkedState w14:val="2612" w14:font="MS Gothic"/>
                  <w14:uncheckedState w14:val="2610" w14:font="MS Gothic"/>
                </w14:checkbox>
              </w:sdtPr>
              <w:sdtEndPr/>
              <w:sdtContent>
                <w:r w:rsidR="009A4A05">
                  <w:rPr>
                    <w:rFonts w:ascii="MS Gothic" w:eastAsia="MS Gothic" w:hAnsi="MS Gothic" w:hint="eastAsia"/>
                    <w:iCs/>
                  </w:rPr>
                  <w:t>☒</w:t>
                </w:r>
              </w:sdtContent>
            </w:sdt>
            <w:r w:rsidR="009A4A05" w:rsidRPr="000419D6">
              <w:rPr>
                <w:rFonts w:ascii="Georgia" w:hAnsi="Georgia"/>
                <w:iCs/>
                <w:sz w:val="22"/>
                <w:szCs w:val="22"/>
              </w:rPr>
              <w:t xml:space="preserve"> </w:t>
            </w:r>
            <w:r w:rsidR="009A4A05" w:rsidRPr="000419D6">
              <w:rPr>
                <w:rFonts w:ascii="Georgia" w:hAnsi="Georgia"/>
                <w:iCs/>
                <w:sz w:val="22"/>
                <w:szCs w:val="22"/>
              </w:rPr>
              <w:tab/>
              <w:t>This concept uses only the IeDEA</w:t>
            </w:r>
            <w:r w:rsidR="009A4A05">
              <w:rPr>
                <w:rFonts w:ascii="Georgia" w:hAnsi="Georgia"/>
                <w:iCs/>
                <w:sz w:val="22"/>
                <w:szCs w:val="22"/>
              </w:rPr>
              <w:t>-SA</w:t>
            </w:r>
            <w:r w:rsidR="009A4A05" w:rsidRPr="000419D6">
              <w:rPr>
                <w:rFonts w:ascii="Georgia" w:hAnsi="Georgia"/>
                <w:iCs/>
                <w:sz w:val="22"/>
                <w:szCs w:val="22"/>
              </w:rPr>
              <w:t xml:space="preserve"> standard dataset and is covered by the core IeDEA</w:t>
            </w:r>
            <w:r w:rsidR="009A4A05">
              <w:rPr>
                <w:rFonts w:ascii="Georgia" w:hAnsi="Georgia"/>
                <w:iCs/>
                <w:sz w:val="22"/>
                <w:szCs w:val="22"/>
              </w:rPr>
              <w:t>-SA</w:t>
            </w:r>
            <w:r w:rsidR="009A4A05" w:rsidRPr="000419D6">
              <w:rPr>
                <w:rFonts w:ascii="Georgia" w:hAnsi="Georgia"/>
                <w:iCs/>
                <w:sz w:val="22"/>
                <w:szCs w:val="22"/>
              </w:rPr>
              <w:t xml:space="preserve"> ethics approvals.</w:t>
            </w:r>
          </w:p>
          <w:p w14:paraId="7E036B65" w14:textId="77777777" w:rsidR="009A4A05" w:rsidRPr="00D56624" w:rsidRDefault="000A7FCA" w:rsidP="009F5032">
            <w:pPr>
              <w:tabs>
                <w:tab w:val="left" w:pos="529"/>
              </w:tabs>
              <w:spacing w:before="60" w:after="60"/>
              <w:ind w:left="529" w:hanging="529"/>
              <w:jc w:val="both"/>
              <w:rPr>
                <w:rFonts w:ascii="Georgia" w:hAnsi="Georgia"/>
                <w:iCs/>
                <w:sz w:val="22"/>
                <w:szCs w:val="22"/>
              </w:rPr>
            </w:pPr>
            <w:sdt>
              <w:sdtPr>
                <w:rPr>
                  <w:rFonts w:ascii="Georgia" w:hAnsi="Georgia"/>
                  <w:iCs/>
                </w:rPr>
                <w:id w:val="-55403572"/>
                <w14:checkbox>
                  <w14:checked w14:val="0"/>
                  <w14:checkedState w14:val="2612" w14:font="MS Gothic"/>
                  <w14:uncheckedState w14:val="2610" w14:font="MS Gothic"/>
                </w14:checkbox>
              </w:sdtPr>
              <w:sdtEndPr/>
              <w:sdtContent>
                <w:r w:rsidR="009A4A05" w:rsidRPr="000419D6">
                  <w:rPr>
                    <w:rFonts w:ascii="Segoe UI Symbol" w:eastAsia="MS Mincho" w:hAnsi="Segoe UI Symbol" w:cs="Segoe UI Symbol"/>
                    <w:iCs/>
                    <w:sz w:val="22"/>
                    <w:szCs w:val="22"/>
                  </w:rPr>
                  <w:t>☐</w:t>
                </w:r>
              </w:sdtContent>
            </w:sdt>
            <w:r w:rsidR="009A4A05" w:rsidRPr="000419D6">
              <w:rPr>
                <w:rFonts w:ascii="Georgia" w:hAnsi="Georgia"/>
                <w:iCs/>
                <w:sz w:val="22"/>
                <w:szCs w:val="22"/>
              </w:rPr>
              <w:tab/>
              <w:t>This concept requires additional collection of health-related data, measurements or tests, or sampling of biological material not included in the IeDEA</w:t>
            </w:r>
            <w:r w:rsidR="009A4A05">
              <w:rPr>
                <w:rFonts w:ascii="Georgia" w:hAnsi="Georgia"/>
                <w:iCs/>
                <w:sz w:val="22"/>
                <w:szCs w:val="22"/>
              </w:rPr>
              <w:t>-SA</w:t>
            </w:r>
            <w:r w:rsidR="009A4A05" w:rsidRPr="000419D6">
              <w:rPr>
                <w:rFonts w:ascii="Georgia" w:hAnsi="Georgia"/>
                <w:iCs/>
                <w:sz w:val="22"/>
                <w:szCs w:val="22"/>
              </w:rPr>
              <w:t xml:space="preserve"> standard dataset. Additional ethics approval is required.</w:t>
            </w:r>
            <w:r w:rsidR="009A4A05">
              <w:rPr>
                <w:rFonts w:ascii="Georgia" w:hAnsi="Georgia"/>
                <w:iCs/>
                <w:sz w:val="22"/>
                <w:szCs w:val="22"/>
              </w:rPr>
              <w:t xml:space="preserve">* </w:t>
            </w:r>
            <w:r w:rsidR="009A4A05" w:rsidRPr="00D56624">
              <w:rPr>
                <w:rFonts w:ascii="Georgia" w:hAnsi="Georgia"/>
                <w:iCs/>
                <w:color w:val="A6A6A6" w:themeColor="background1" w:themeShade="A6"/>
                <w:sz w:val="22"/>
                <w:szCs w:val="22"/>
              </w:rPr>
              <w:t>(Describe ethical considerations for any additional data collection here, including responsible IRBs.)</w:t>
            </w:r>
          </w:p>
        </w:tc>
      </w:tr>
      <w:tr w:rsidR="009A4A05" w:rsidRPr="009736E2" w14:paraId="3116B034" w14:textId="77777777" w:rsidTr="004D42D7">
        <w:trPr>
          <w:cantSplit/>
        </w:trPr>
        <w:tc>
          <w:tcPr>
            <w:tcW w:w="2306" w:type="dxa"/>
          </w:tcPr>
          <w:p w14:paraId="6DB9D902" w14:textId="77777777" w:rsidR="009A4A05" w:rsidRPr="009736E2" w:rsidRDefault="009A4A05" w:rsidP="009F5032">
            <w:pPr>
              <w:spacing w:before="60" w:after="60"/>
              <w:rPr>
                <w:rFonts w:ascii="Georgia" w:hAnsi="Georgia"/>
                <w:b/>
                <w:bCs/>
                <w:sz w:val="22"/>
                <w:szCs w:val="22"/>
              </w:rPr>
            </w:pPr>
            <w:r w:rsidRPr="009736E2">
              <w:rPr>
                <w:rFonts w:ascii="Georgia" w:hAnsi="Georgia"/>
                <w:b/>
                <w:bCs/>
                <w:sz w:val="22"/>
                <w:szCs w:val="22"/>
              </w:rPr>
              <w:lastRenderedPageBreak/>
              <w:t>Milestones:</w:t>
            </w:r>
          </w:p>
        </w:tc>
        <w:tc>
          <w:tcPr>
            <w:tcW w:w="7196" w:type="dxa"/>
          </w:tcPr>
          <w:p w14:paraId="0DC706E2" w14:textId="17183190" w:rsidR="009A4A05" w:rsidRDefault="009A4A05" w:rsidP="007265AE">
            <w:pPr>
              <w:spacing w:before="60" w:after="60"/>
              <w:rPr>
                <w:rFonts w:ascii="Georgia" w:hAnsi="Georgia"/>
                <w:i/>
                <w:sz w:val="22"/>
                <w:szCs w:val="22"/>
              </w:rPr>
            </w:pPr>
            <w:r w:rsidRPr="009736E2">
              <w:rPr>
                <w:rFonts w:ascii="Georgia" w:hAnsi="Georgia"/>
                <w:i/>
                <w:sz w:val="22"/>
                <w:szCs w:val="22"/>
              </w:rPr>
              <w:t xml:space="preserve">Circulation of concept sheet: </w:t>
            </w:r>
            <w:r w:rsidR="007265AE">
              <w:rPr>
                <w:rFonts w:ascii="Georgia" w:hAnsi="Georgia"/>
                <w:i/>
                <w:color w:val="A6A6A6" w:themeColor="background1" w:themeShade="A6"/>
                <w:sz w:val="22"/>
                <w:szCs w:val="22"/>
              </w:rPr>
              <w:t>June</w:t>
            </w:r>
            <w:r>
              <w:rPr>
                <w:rFonts w:ascii="Georgia" w:hAnsi="Georgia"/>
                <w:i/>
                <w:color w:val="A6A6A6" w:themeColor="background1" w:themeShade="A6"/>
                <w:sz w:val="22"/>
                <w:szCs w:val="22"/>
              </w:rPr>
              <w:t>, 2022</w:t>
            </w:r>
          </w:p>
          <w:p w14:paraId="275FC7F9" w14:textId="77777777" w:rsidR="009A4A05" w:rsidRPr="009736E2" w:rsidRDefault="009A4A05" w:rsidP="009F5032">
            <w:pPr>
              <w:spacing w:before="60" w:after="60"/>
              <w:rPr>
                <w:rFonts w:ascii="Georgia" w:hAnsi="Georgia"/>
                <w:i/>
                <w:sz w:val="22"/>
                <w:szCs w:val="22"/>
              </w:rPr>
            </w:pPr>
            <w:r>
              <w:rPr>
                <w:rFonts w:ascii="Georgia" w:hAnsi="Georgia"/>
                <w:i/>
                <w:sz w:val="22"/>
                <w:szCs w:val="22"/>
              </w:rPr>
              <w:t xml:space="preserve">Ethics approval (for additional data collection): </w:t>
            </w:r>
            <w:r w:rsidRPr="00A3015D">
              <w:rPr>
                <w:rFonts w:ascii="Georgia" w:hAnsi="Georgia"/>
                <w:i/>
                <w:color w:val="A6A6A6" w:themeColor="background1" w:themeShade="A6"/>
                <w:sz w:val="22"/>
                <w:szCs w:val="22"/>
              </w:rPr>
              <w:t>&lt;date&gt;</w:t>
            </w:r>
          </w:p>
          <w:p w14:paraId="208753F5" w14:textId="77777777" w:rsidR="009A4A05" w:rsidRPr="009736E2" w:rsidRDefault="009A4A05" w:rsidP="009F5032">
            <w:pPr>
              <w:spacing w:before="60" w:after="60"/>
              <w:rPr>
                <w:rFonts w:ascii="Georgia" w:hAnsi="Georgia"/>
                <w:i/>
                <w:sz w:val="22"/>
                <w:szCs w:val="22"/>
              </w:rPr>
            </w:pPr>
            <w:r w:rsidRPr="009736E2">
              <w:rPr>
                <w:rFonts w:ascii="Georgia" w:hAnsi="Georgia"/>
                <w:i/>
                <w:sz w:val="22"/>
                <w:szCs w:val="22"/>
              </w:rPr>
              <w:t xml:space="preserve">Circulation of mature draft paper: </w:t>
            </w:r>
            <w:r w:rsidRPr="00A3015D">
              <w:rPr>
                <w:rFonts w:ascii="Georgia" w:hAnsi="Georgia"/>
                <w:i/>
                <w:color w:val="A6A6A6" w:themeColor="background1" w:themeShade="A6"/>
                <w:sz w:val="22"/>
                <w:szCs w:val="22"/>
              </w:rPr>
              <w:t>&lt;date&gt;</w:t>
            </w:r>
          </w:p>
          <w:p w14:paraId="02AC8FD6" w14:textId="77777777" w:rsidR="009A4A05" w:rsidRPr="009736E2" w:rsidRDefault="009A4A05" w:rsidP="009F5032">
            <w:pPr>
              <w:spacing w:before="60" w:after="60"/>
              <w:rPr>
                <w:rFonts w:ascii="Georgia" w:hAnsi="Georgia"/>
                <w:sz w:val="22"/>
                <w:szCs w:val="22"/>
              </w:rPr>
            </w:pPr>
            <w:r w:rsidRPr="009736E2">
              <w:rPr>
                <w:rFonts w:ascii="Georgia" w:hAnsi="Georgia"/>
                <w:i/>
                <w:sz w:val="22"/>
                <w:szCs w:val="22"/>
              </w:rPr>
              <w:t xml:space="preserve">Submission to target journal: </w:t>
            </w:r>
            <w:r w:rsidRPr="00A3015D">
              <w:rPr>
                <w:rFonts w:ascii="Georgia" w:hAnsi="Georgia"/>
                <w:i/>
                <w:color w:val="A6A6A6" w:themeColor="background1" w:themeShade="A6"/>
                <w:sz w:val="22"/>
                <w:szCs w:val="22"/>
              </w:rPr>
              <w:t>&lt;date&gt;</w:t>
            </w:r>
          </w:p>
        </w:tc>
      </w:tr>
      <w:tr w:rsidR="009A4A05" w:rsidRPr="009736E2" w14:paraId="6ABB8781" w14:textId="77777777" w:rsidTr="004D42D7">
        <w:trPr>
          <w:cantSplit/>
        </w:trPr>
        <w:tc>
          <w:tcPr>
            <w:tcW w:w="2306" w:type="dxa"/>
          </w:tcPr>
          <w:p w14:paraId="4E727BDB" w14:textId="77777777" w:rsidR="009A4A05" w:rsidRPr="009736E2" w:rsidRDefault="009A4A05" w:rsidP="009F5032">
            <w:pPr>
              <w:spacing w:before="60" w:after="60"/>
              <w:rPr>
                <w:rFonts w:ascii="Georgia" w:hAnsi="Georgia"/>
                <w:b/>
                <w:sz w:val="22"/>
                <w:szCs w:val="22"/>
              </w:rPr>
            </w:pPr>
            <w:r w:rsidRPr="009736E2">
              <w:rPr>
                <w:rFonts w:ascii="Georgia" w:hAnsi="Georgia"/>
                <w:b/>
                <w:bCs/>
                <w:sz w:val="22"/>
                <w:szCs w:val="22"/>
              </w:rPr>
              <w:t>Abstract:</w:t>
            </w:r>
            <w:r w:rsidRPr="009736E2">
              <w:rPr>
                <w:rFonts w:ascii="Georgia" w:hAnsi="Georgia"/>
                <w:b/>
                <w:sz w:val="22"/>
                <w:szCs w:val="22"/>
              </w:rPr>
              <w:br/>
            </w:r>
            <w:r w:rsidRPr="009736E2">
              <w:rPr>
                <w:rFonts w:ascii="Georgia" w:hAnsi="Georgia"/>
                <w:sz w:val="22"/>
                <w:szCs w:val="22"/>
              </w:rPr>
              <w:t>(about 100 words)</w:t>
            </w:r>
          </w:p>
        </w:tc>
        <w:tc>
          <w:tcPr>
            <w:tcW w:w="7196" w:type="dxa"/>
          </w:tcPr>
          <w:p w14:paraId="22EB5255" w14:textId="3C91F591" w:rsidR="002B4D6A" w:rsidRDefault="009A4A05" w:rsidP="002B4D6A">
            <w:r w:rsidRPr="002B4D6A">
              <w:rPr>
                <w:b/>
              </w:rPr>
              <w:t>Background:</w:t>
            </w:r>
            <w:r w:rsidRPr="002B4D6A">
              <w:t xml:space="preserve"> </w:t>
            </w:r>
            <w:r w:rsidR="002B4D6A" w:rsidRPr="002B4D6A">
              <w:t>Evidence on the association between post</w:t>
            </w:r>
            <w:r w:rsidR="008D2E5C">
              <w:t>-</w:t>
            </w:r>
            <w:r w:rsidR="002B4D6A" w:rsidRPr="002B4D6A">
              <w:t xml:space="preserve">traumatic stress disorders (PTSD) and cardiovascular disease (CVD) is emerging, but there is little empirical support for the causal links between PTSD and CVD. </w:t>
            </w:r>
          </w:p>
          <w:p w14:paraId="7D91C33E" w14:textId="26F39295" w:rsidR="002B4D6A" w:rsidRDefault="002B4D6A" w:rsidP="002B4D6A"/>
          <w:p w14:paraId="19A14698" w14:textId="00C62DCE" w:rsidR="002B4D6A" w:rsidRPr="002B4D6A" w:rsidRDefault="002B4D6A" w:rsidP="002B4D6A">
            <w:r w:rsidRPr="00123CB2">
              <w:rPr>
                <w:b/>
              </w:rPr>
              <w:t>Aim</w:t>
            </w:r>
            <w:r>
              <w:rPr>
                <w:b/>
              </w:rPr>
              <w:t>s</w:t>
            </w:r>
            <w:r w:rsidRPr="00123CB2">
              <w:rPr>
                <w:b/>
              </w:rPr>
              <w:t xml:space="preserve">: </w:t>
            </w:r>
            <w:r w:rsidRPr="002B4D6A">
              <w:t>We aim to examine PTSD as a causal risk factor for major adverse cardiovascular events (MACE) and quantify the mediating effect of PTSD on MACE through CVD risk factors.</w:t>
            </w:r>
          </w:p>
          <w:p w14:paraId="19065D8C" w14:textId="25437273" w:rsidR="009A4A05" w:rsidRPr="002B4D6A" w:rsidRDefault="009A4A05" w:rsidP="009F5032"/>
          <w:p w14:paraId="3436345E" w14:textId="2510AF10" w:rsidR="009A4A05" w:rsidRDefault="002B4D6A" w:rsidP="009F5032">
            <w:r>
              <w:rPr>
                <w:b/>
              </w:rPr>
              <w:t>O</w:t>
            </w:r>
            <w:r w:rsidR="009A4A05" w:rsidRPr="002B4D6A">
              <w:rPr>
                <w:b/>
              </w:rPr>
              <w:t>bjectives:</w:t>
            </w:r>
            <w:r w:rsidR="009A4A05" w:rsidRPr="002B4D6A">
              <w:t xml:space="preserve"> </w:t>
            </w:r>
          </w:p>
          <w:p w14:paraId="185A2D34" w14:textId="77777777" w:rsidR="00D81769" w:rsidRDefault="00D81769" w:rsidP="00BD3CA6">
            <w:pPr>
              <w:pStyle w:val="ListParagraph"/>
              <w:numPr>
                <w:ilvl w:val="0"/>
                <w:numId w:val="11"/>
              </w:numPr>
              <w:spacing w:before="60" w:after="60"/>
              <w:jc w:val="both"/>
            </w:pPr>
            <w:r w:rsidRPr="00A25C1B">
              <w:t xml:space="preserve">To </w:t>
            </w:r>
            <w:r>
              <w:t>examine the cumulative incidence and factors associated with PTSD</w:t>
            </w:r>
          </w:p>
          <w:p w14:paraId="5684F556" w14:textId="77777777" w:rsidR="00D81769" w:rsidRDefault="00D81769" w:rsidP="00BD3CA6">
            <w:pPr>
              <w:pStyle w:val="ListParagraph"/>
              <w:numPr>
                <w:ilvl w:val="0"/>
                <w:numId w:val="11"/>
              </w:numPr>
              <w:spacing w:before="60" w:after="60"/>
              <w:jc w:val="both"/>
            </w:pPr>
            <w:r w:rsidRPr="00A25C1B">
              <w:t xml:space="preserve">To </w:t>
            </w:r>
            <w:r>
              <w:t>describe the incidence of</w:t>
            </w:r>
            <w:r w:rsidRPr="00A25C1B">
              <w:t xml:space="preserve"> </w:t>
            </w:r>
            <w:r>
              <w:t>CVD risk factors (diabetes, hypertension, dyslipidaemia) and MACE in persons with and without PTSD</w:t>
            </w:r>
            <w:r w:rsidRPr="00A25C1B">
              <w:t xml:space="preserve"> </w:t>
            </w:r>
          </w:p>
          <w:p w14:paraId="3936288D" w14:textId="77777777" w:rsidR="00BD3CA6" w:rsidRDefault="00BD3CA6" w:rsidP="00BD3CA6">
            <w:pPr>
              <w:pStyle w:val="ListParagraph"/>
              <w:numPr>
                <w:ilvl w:val="0"/>
                <w:numId w:val="11"/>
              </w:numPr>
              <w:spacing w:before="60" w:after="60"/>
              <w:jc w:val="both"/>
            </w:pPr>
            <w:r>
              <w:t>To examine factors associated with CVD risk factors and MACE</w:t>
            </w:r>
          </w:p>
          <w:p w14:paraId="2A497FF2" w14:textId="77777777" w:rsidR="00D81769" w:rsidRDefault="00D81769" w:rsidP="00BD3CA6">
            <w:pPr>
              <w:pStyle w:val="ListParagraph"/>
              <w:numPr>
                <w:ilvl w:val="0"/>
                <w:numId w:val="11"/>
              </w:numPr>
              <w:spacing w:before="60" w:after="60"/>
              <w:jc w:val="both"/>
            </w:pPr>
            <w:r>
              <w:t xml:space="preserve">To examine PTSD as a causal risk factor for MACE (total effect) </w:t>
            </w:r>
          </w:p>
          <w:p w14:paraId="60BE318A" w14:textId="77777777" w:rsidR="00D81769" w:rsidRDefault="00D81769" w:rsidP="00BD3CA6">
            <w:pPr>
              <w:pStyle w:val="ListParagraph"/>
              <w:numPr>
                <w:ilvl w:val="0"/>
                <w:numId w:val="11"/>
              </w:numPr>
              <w:spacing w:before="60" w:after="60"/>
              <w:jc w:val="both"/>
            </w:pPr>
            <w:r>
              <w:t xml:space="preserve">To quantify the mediating effect of PTSD through CVD risk factor on MACE (indirect effect via mediators). </w:t>
            </w:r>
          </w:p>
          <w:p w14:paraId="1E83D81C" w14:textId="543A5245" w:rsidR="009A4A05" w:rsidRDefault="009A4A05" w:rsidP="009F5032"/>
          <w:p w14:paraId="43067B78" w14:textId="44CD3E3A" w:rsidR="009A4A05" w:rsidRPr="009736E2" w:rsidRDefault="009A4A05" w:rsidP="008D2E5C">
            <w:pPr>
              <w:spacing w:before="60" w:after="60"/>
              <w:rPr>
                <w:rFonts w:ascii="Georgia" w:hAnsi="Georgia"/>
                <w:i/>
                <w:sz w:val="22"/>
                <w:szCs w:val="22"/>
              </w:rPr>
            </w:pPr>
            <w:r w:rsidRPr="002B4D6A">
              <w:rPr>
                <w:b/>
              </w:rPr>
              <w:t>Methods:</w:t>
            </w:r>
            <w:r w:rsidRPr="00EC1979">
              <w:t xml:space="preserve"> </w:t>
            </w:r>
            <w:r w:rsidR="00CE4B28" w:rsidRPr="00CE4B28">
              <w:t xml:space="preserve">We will conduct a </w:t>
            </w:r>
            <w:commentRangeStart w:id="2"/>
            <w:r w:rsidR="00CE4B28" w:rsidRPr="00CE4B28">
              <w:t xml:space="preserve">cohort </w:t>
            </w:r>
            <w:commentRangeEnd w:id="2"/>
            <w:r w:rsidR="002053ED">
              <w:rPr>
                <w:rStyle w:val="CommentReference"/>
                <w:lang w:val="en-ZA"/>
              </w:rPr>
              <w:commentReference w:id="2"/>
            </w:r>
            <w:r w:rsidR="00CE4B28" w:rsidRPr="00CE4B28">
              <w:t>study of South African adults using routine data from a large South African medical insurance scheme.</w:t>
            </w:r>
            <w:r w:rsidR="000A036A">
              <w:t xml:space="preserve"> </w:t>
            </w:r>
            <w:r w:rsidR="000A036A" w:rsidRPr="000A036A">
              <w:t>The primary outcome is a two-point MACE</w:t>
            </w:r>
            <w:r w:rsidR="000A036A">
              <w:t xml:space="preserve"> (MACE</w:t>
            </w:r>
            <w:r w:rsidR="000A036A" w:rsidRPr="000A036A">
              <w:t>2)</w:t>
            </w:r>
            <w:r w:rsidR="00545466">
              <w:t>, including</w:t>
            </w:r>
            <w:r w:rsidR="000A036A" w:rsidRPr="000A036A">
              <w:t xml:space="preserve"> myocardial infarction </w:t>
            </w:r>
            <w:r w:rsidR="008D2E5C">
              <w:t xml:space="preserve">and </w:t>
            </w:r>
            <w:r w:rsidR="000A036A" w:rsidRPr="000A036A">
              <w:t>stroke</w:t>
            </w:r>
            <w:r w:rsidR="000A036A">
              <w:t>. The primary exposure is PTSD. D</w:t>
            </w:r>
            <w:r w:rsidR="000A036A" w:rsidRPr="000A036A">
              <w:t>iabetes</w:t>
            </w:r>
            <w:r w:rsidR="000A036A">
              <w:t xml:space="preserve">, hypertension and </w:t>
            </w:r>
            <w:r w:rsidR="000A036A" w:rsidRPr="000A036A">
              <w:t>dyslipidaemia</w:t>
            </w:r>
            <w:r w:rsidR="000A036A">
              <w:t xml:space="preserve"> are mediators. The outcome, exposure and mediators will be defined based on </w:t>
            </w:r>
            <w:r w:rsidR="00545466">
              <w:t xml:space="preserve">clinical results and </w:t>
            </w:r>
            <w:r w:rsidR="000A036A">
              <w:t>ICD10 and medical procedure codes from reimbursement claims</w:t>
            </w:r>
            <w:r w:rsidR="008A72E1">
              <w:t xml:space="preserve">. We will use Cox regression, parametric g-formula, and </w:t>
            </w:r>
            <w:r w:rsidR="008A72E1" w:rsidRPr="008A72E1">
              <w:t>survival mediational g-formula</w:t>
            </w:r>
            <w:r w:rsidR="008A72E1">
              <w:t xml:space="preserve"> to estimate quantities of interest. </w:t>
            </w:r>
          </w:p>
        </w:tc>
      </w:tr>
    </w:tbl>
    <w:p w14:paraId="374A42B2" w14:textId="77777777" w:rsidR="009A4A05" w:rsidRPr="009736E2" w:rsidRDefault="009A4A05" w:rsidP="00B94232">
      <w:pPr>
        <w:rPr>
          <w:rFonts w:ascii="Georgia" w:hAnsi="Georgia"/>
        </w:rPr>
      </w:pPr>
    </w:p>
    <w:p w14:paraId="36ED708B" w14:textId="77777777" w:rsidR="009A4A05" w:rsidRDefault="009A4A05" w:rsidP="009F5032">
      <w:pPr>
        <w:spacing w:before="60" w:after="60"/>
        <w:rPr>
          <w:b/>
        </w:rPr>
      </w:pPr>
      <w:r w:rsidRPr="003C7E4A">
        <w:rPr>
          <w:b/>
        </w:rPr>
        <w:t>1. Background</w:t>
      </w:r>
    </w:p>
    <w:p w14:paraId="4E036215" w14:textId="77777777" w:rsidR="009A4A05" w:rsidRDefault="009A4A05" w:rsidP="009F5032"/>
    <w:p w14:paraId="72D69472" w14:textId="61480035" w:rsidR="009A4A05" w:rsidRDefault="009A4A05" w:rsidP="006E664D">
      <w:pPr>
        <w:jc w:val="both"/>
      </w:pPr>
      <w:r>
        <w:t>Post</w:t>
      </w:r>
      <w:r w:rsidR="00F33E10">
        <w:t>-</w:t>
      </w:r>
      <w:r>
        <w:t xml:space="preserve">traumatic stress disorder (PTSD) is a maladaptive reaction to a traumatic event and is present in about 7% of the population </w:t>
      </w:r>
      <w:r>
        <w:fldChar w:fldCharType="begin">
          <w:fldData xml:space="preserve">PEVuZE5vdGU+PENpdGU+PEF1dGhvcj5PJmFwb3M7RG9ubmVsbDwvQXV0aG9yPjxZZWFyPjIwMjE8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</w:fldData>
        </w:fldChar>
      </w:r>
      <w:r w:rsidRPr="003C66F3">
        <w:instrText xml:space="preserve"> ADDIN EN.CITE </w:instrText>
      </w:r>
      <w:r w:rsidRPr="003C66F3">
        <w:fldChar w:fldCharType="begin">
          <w:fldData xml:space="preserve">PEVuZE5vdGU+PENpdGU+PEF1dGhvcj5PJmFwb3M7RG9ubmVsbDwvQXV0aG9yPjxZZWFyPjIwMjE8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</w:fldData>
        </w:fldChar>
      </w:r>
      <w:r w:rsidRPr="003C66F3">
        <w:instrText xml:space="preserve"> ADDIN EN.CITE.DATA </w:instrText>
      </w:r>
      <w:r w:rsidRPr="003C66F3">
        <w:fldChar w:fldCharType="end"/>
      </w:r>
      <w:r>
        <w:fldChar w:fldCharType="separate"/>
      </w:r>
      <w:r>
        <w:rPr>
          <w:noProof/>
        </w:rPr>
        <w:t>(1)</w:t>
      </w:r>
      <w:r>
        <w:fldChar w:fldCharType="end"/>
      </w:r>
      <w:r>
        <w:t xml:space="preserve">. The current scientific literature shows an </w:t>
      </w:r>
      <w:r w:rsidR="00F33E10">
        <w:t>increased incidence of cardiovascular disease (</w:t>
      </w:r>
      <w:r>
        <w:t>CVD</w:t>
      </w:r>
      <w:r w:rsidR="00F33E10">
        <w:t>)</w:t>
      </w:r>
      <w:r>
        <w:t xml:space="preserve"> risk factors </w:t>
      </w:r>
      <w:r>
        <w:fldChar w:fldCharType="begin"/>
      </w:r>
      <w:r>
        <w:instrText xml:space="preserve"> ADDIN EN.CITE &lt;EndNote&gt;&lt;Cite&gt;&lt;Author&gt;Edmondson&lt;/Author&gt;&lt;Year&gt;2017&lt;/Year&gt;&lt;RecNum&gt;8&lt;/RecNum&gt;&lt;DisplayText&gt;(2)&lt;/DisplayText&gt;&lt;record&gt;&lt;rec-number&gt;8&lt;/rec-number&gt;&lt;foreign-keys&gt;&lt;key app="EN" db-id="tzwaw5zvr52t9rea59ivxsfhpteaz2dvexza" timestamp="1650920482"&gt;8&lt;/key&gt;&lt;/foreign-keys&gt;&lt;ref-type name="Journal Article"&gt;17&lt;/ref-type&gt;&lt;contributors&gt;&lt;authors&gt;&lt;author&gt;Edmondson, D.&lt;/author&gt;&lt;author&gt;von Kanel, R.&lt;/author&gt;&lt;/authors&gt;&lt;/contributors&gt;&lt;auth-address&gt;Center for Behavioral Cardiovascular Health, Department of Medicine, Columbia University Medical Center, New York City, NY, USA. Electronic address: dee2109@cumc.columbia.edu.&amp;#xD;Department of Psychosomatic Medicine, Clinic Barmelweid, Barmelweid, Switzerland.&lt;/auth-address&gt;&lt;titles&gt;&lt;title&gt;Post-traumatic stress disorder and cardiovascular disease&lt;/title&gt;&lt;secondary-title&gt;Lancet Psychiatry&lt;/secondary-title&gt;&lt;/titles&gt;&lt;periodical&gt;&lt;full-title&gt;Lancet Psychiatry&lt;/full-title&gt;&lt;/periodical&gt;&lt;pages&gt;320-329&lt;/pages&gt;&lt;volume&gt;4&lt;/volume&gt;&lt;number&gt;4&lt;/number&gt;&lt;edition&gt;2017/01/23&lt;/edition&gt;&lt;keywords&gt;&lt;keyword&gt;Cardiovascular Diseases/*epidemiology/psychology/therapy&lt;/keyword&gt;&lt;keyword&gt;Comorbidity&lt;/keyword&gt;&lt;keyword&gt;Health Behavior&lt;/keyword&gt;&lt;keyword&gt;Humans&lt;/keyword&gt;&lt;keyword&gt;Incidence&lt;/keyword&gt;&lt;keyword&gt;*Mental Health&lt;/keyword&gt;&lt;keyword&gt;Prevalence&lt;/keyword&gt;&lt;keyword&gt;Risk Factors&lt;/keyword&gt;&lt;keyword&gt;Stress Disorders, Post-Traumatic/*epidemiology/therapy&lt;/keyword&gt;&lt;/keywords&gt;&lt;dates&gt;&lt;year&gt;2017&lt;/year&gt;&lt;pub-dates&gt;&lt;date&gt;Apr&lt;/date&gt;&lt;/pub-dates&gt;&lt;/dates&gt;&lt;isbn&gt;2215-0374 (Electronic)&amp;#xD;2215-0366 (Linking)&lt;/isbn&gt;&lt;accession-num&gt;28109646&lt;/accession-num&gt;&lt;urls&gt;&lt;related-urls&gt;&lt;url&gt;https://www.ncbi.nlm.nih.gov/pubmed/28109646&lt;/url&gt;&lt;/related-urls&gt;&lt;/urls&gt;&lt;custom2&gt;PMC5499153&lt;/custom2&gt;&lt;electronic-resource-num&gt;10.1016/S2215-0366(16)30377-7&lt;/electronic-resource-num&gt;&lt;/record&gt;&lt;/Cite&gt;&lt;/EndNote&gt;</w:instrText>
      </w:r>
      <w:r>
        <w:fldChar w:fldCharType="separate"/>
      </w:r>
      <w:r>
        <w:rPr>
          <w:noProof/>
        </w:rPr>
        <w:t>(2)</w:t>
      </w:r>
      <w:r>
        <w:fldChar w:fldCharType="end"/>
      </w:r>
      <w:r>
        <w:t xml:space="preserve"> and CVD</w:t>
      </w:r>
      <w:r w:rsidR="00F33E10">
        <w:t xml:space="preserve"> </w:t>
      </w:r>
      <w:r w:rsidR="00F33E10" w:rsidRPr="00606FFD">
        <w:fldChar w:fldCharType="begin">
          <w:fldData xml:space="preserve">PEVuZE5vdGU+PENpdGU+PEF1dGhvcj5KYWNxdWV0LVNtYWlsb3ZpYzwvQXV0aG9yPjxZZWFyPjIw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</w:fldData>
        </w:fldChar>
      </w:r>
      <w:r w:rsidR="00F33E10" w:rsidRPr="00F33E10">
        <w:instrText xml:space="preserve"> ADDIN EN.CITE </w:instrText>
      </w:r>
      <w:r w:rsidR="00F33E10" w:rsidRPr="00F33E10">
        <w:fldChar w:fldCharType="begin">
          <w:fldData xml:space="preserve">PEVuZE5vdGU+PENpdGU+PEF1dGhvcj5KYWNxdWV0LVNtYWlsb3ZpYzwvQXV0aG9yPjxZZWFyPjIw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</w:fldData>
        </w:fldChar>
      </w:r>
      <w:r w:rsidR="00F33E10" w:rsidRPr="00F33E10">
        <w:instrText xml:space="preserve"> ADDIN EN.CITE.DATA </w:instrText>
      </w:r>
      <w:r w:rsidR="00F33E10" w:rsidRPr="00F33E10">
        <w:fldChar w:fldCharType="end"/>
      </w:r>
      <w:r w:rsidR="00F33E10" w:rsidRPr="00606FFD">
        <w:fldChar w:fldCharType="separate"/>
      </w:r>
      <w:r w:rsidR="00F33E10" w:rsidRPr="00606FFD">
        <w:rPr>
          <w:noProof/>
        </w:rPr>
        <w:t>(3)</w:t>
      </w:r>
      <w:r w:rsidR="00F33E10" w:rsidRPr="00606FFD">
        <w:fldChar w:fldCharType="end"/>
      </w:r>
      <w:r w:rsidR="00F33E10">
        <w:t xml:space="preserve"> in persons with PTSD</w:t>
      </w:r>
      <w:r>
        <w:t xml:space="preserve">. </w:t>
      </w:r>
    </w:p>
    <w:p w14:paraId="2D09CAEF" w14:textId="77777777" w:rsidR="009A4A05" w:rsidRDefault="009A4A05" w:rsidP="001E513D">
      <w:pPr>
        <w:jc w:val="both"/>
      </w:pPr>
    </w:p>
    <w:p w14:paraId="7D35DD3A" w14:textId="60F0C31F" w:rsidR="009A4A05" w:rsidRDefault="009A4A05" w:rsidP="00186365">
      <w:pPr>
        <w:jc w:val="both"/>
      </w:pPr>
      <w:r>
        <w:t xml:space="preserve">Two pathways might explain the increased incidence of CVD in persons with PTSD. PTSD can lead to unhealthy behaviours such as substance use, physical inactivity, sleep disorders and dietary changes that lead to </w:t>
      </w:r>
      <w:r w:rsidR="004B7138">
        <w:t xml:space="preserve">CVD </w:t>
      </w:r>
      <w:r>
        <w:t xml:space="preserve">risk factors (hypertension, diabetes, high cholesterol), which can cause CVD </w:t>
      </w:r>
      <w:r>
        <w:fldChar w:fldCharType="begin"/>
      </w:r>
      <w:r>
        <w:instrText xml:space="preserve"> ADDIN EN.CITE &lt;EndNote&gt;&lt;Cite&gt;&lt;Author&gt;Edmondson&lt;/Author&gt;&lt;Year&gt;2017&lt;/Year&gt;&lt;RecNum&gt;8&lt;/RecNum&gt;&lt;DisplayText&gt;(2)&lt;/DisplayText&gt;&lt;record&gt;&lt;rec-number&gt;8&lt;/rec-number&gt;&lt;foreign-keys&gt;&lt;key app="EN" db-id="tzwaw5zvr52t9rea59ivxsfhpteaz2dvexza" timestamp="1650920482"&gt;8&lt;/key&gt;&lt;/foreign-keys&gt;&lt;ref-type name="Journal Article"&gt;17&lt;/ref-type&gt;&lt;contributors&gt;&lt;authors&gt;&lt;author&gt;Edmondson, D.&lt;/author&gt;&lt;author&gt;von Kanel, R.&lt;/author&gt;&lt;/authors&gt;&lt;/contributors&gt;&lt;auth-address&gt;Center for Behavioral Cardiovascular Health, Department of Medicine, Columbia University Medical Center, New York City, NY, USA. Electronic address: dee2109@cumc.columbia.edu.&amp;#xD;Department of Psychosomatic Medicine, Clinic Barmelweid, Barmelweid, Switzerland.&lt;/auth-address&gt;&lt;titles&gt;&lt;title&gt;Post-traumatic stress disorder and cardiovascular disease&lt;/title&gt;&lt;secondary-title&gt;Lancet Psychiatry&lt;/secondary-title&gt;&lt;/titles&gt;&lt;periodical&gt;&lt;full-title&gt;Lancet Psychiatry&lt;/full-title&gt;&lt;/periodical&gt;&lt;pages&gt;320-329&lt;/pages&gt;&lt;volume&gt;4&lt;/volume&gt;&lt;number&gt;4&lt;/number&gt;&lt;edition&gt;2017/01/23&lt;/edition&gt;&lt;keywords&gt;&lt;keyword&gt;Cardiovascular Diseases/*epidemiology/psychology/therapy&lt;/keyword&gt;&lt;keyword&gt;Comorbidity&lt;/keyword&gt;&lt;keyword&gt;Health Behavior&lt;/keyword&gt;&lt;keyword&gt;Humans&lt;/keyword&gt;&lt;keyword&gt;Incidence&lt;/keyword&gt;&lt;keyword&gt;*Mental Health&lt;/keyword&gt;&lt;keyword&gt;Prevalence&lt;/keyword&gt;&lt;keyword&gt;Risk Factors&lt;/keyword&gt;&lt;keyword&gt;Stress Disorders, Post-Traumatic/*epidemiology/therapy&lt;/keyword&gt;&lt;/keywords&gt;&lt;dates&gt;&lt;year&gt;2017&lt;/year&gt;&lt;pub-dates&gt;&lt;date&gt;Apr&lt;/date&gt;&lt;/pub-dates&gt;&lt;/dates&gt;&lt;isbn&gt;2215-0374 (Electronic)&amp;#xD;2215-0366 (Linking)&lt;/isbn&gt;&lt;accession-num&gt;28109646&lt;/accession-num&gt;&lt;urls&gt;&lt;related-urls&gt;&lt;url&gt;https://www.ncbi.nlm.nih.gov/pubmed/28109646&lt;/url&gt;&lt;/related-urls&gt;&lt;/urls&gt;&lt;custom2&gt;PMC5499153&lt;/custom2&gt;&lt;electronic-resource-num&gt;10.1016/S2215-0366(16)30377-7&lt;/electronic-resource-num&gt;&lt;/record&gt;&lt;/Cite&gt;&lt;/EndNote&gt;</w:instrText>
      </w:r>
      <w:r>
        <w:fldChar w:fldCharType="separate"/>
      </w:r>
      <w:r>
        <w:rPr>
          <w:noProof/>
        </w:rPr>
        <w:t>(2)</w:t>
      </w:r>
      <w:r>
        <w:fldChar w:fldCharType="end"/>
      </w:r>
      <w:r>
        <w:t xml:space="preserve">. </w:t>
      </w:r>
      <w:commentRangeStart w:id="3"/>
      <w:r>
        <w:t xml:space="preserve">An alternative explanation is that PTSD generates an inflammatory state that can cause </w:t>
      </w:r>
      <w:r w:rsidR="004B7138">
        <w:t xml:space="preserve">major adverse cardiovascular events (MACE) </w:t>
      </w:r>
      <w:r>
        <w:t xml:space="preserve">such as myocardial infarction, unstable angina </w:t>
      </w:r>
      <w:r w:rsidR="004B7138">
        <w:t xml:space="preserve">or </w:t>
      </w:r>
      <w:r>
        <w:t xml:space="preserve">stroke </w:t>
      </w:r>
      <w:r>
        <w:fldChar w:fldCharType="begin"/>
      </w:r>
      <w:r>
        <w:instrText xml:space="preserve"> ADDIN EN.CITE &lt;EndNote&gt;&lt;Cite&gt;&lt;Author&gt;Edmondson&lt;/Author&gt;&lt;Year&gt;2017&lt;/Year&gt;&lt;RecNum&gt;8&lt;/RecNum&gt;&lt;DisplayText&gt;(2)&lt;/DisplayText&gt;&lt;record&gt;&lt;rec-number&gt;8&lt;/rec-number&gt;&lt;foreign-keys&gt;&lt;key app="EN" db-id="tzwaw5zvr52t9rea59ivxsfhpteaz2dvexza" timestamp="1650920482"&gt;8&lt;/key&gt;&lt;/foreign-keys&gt;&lt;ref-type name="Journal Article"&gt;17&lt;/ref-type&gt;&lt;contributors&gt;&lt;authors&gt;&lt;author&gt;Edmondson, D.&lt;/author&gt;&lt;author&gt;von Kanel, R.&lt;/author&gt;&lt;/authors&gt;&lt;/contributors&gt;&lt;auth-address&gt;Center for Behavioral Cardiovascular Health, Department of Medicine, Columbia University Medical Center, New York City, NY, USA. Electronic address: dee2109@cumc.columbia.edu.&amp;#xD;Department of Psychosomatic Medicine, Clinic Barmelweid, Barmelweid, Switzerland.&lt;/auth-address&gt;&lt;titles&gt;&lt;title&gt;Post-traumatic stress disorder and cardiovascular disease&lt;/title&gt;&lt;secondary-title&gt;Lancet Psychiatry&lt;/secondary-title&gt;&lt;/titles&gt;&lt;periodical&gt;&lt;full-title&gt;Lancet Psychiatry&lt;/full-title&gt;&lt;/periodical&gt;&lt;pages&gt;320-329&lt;/pages&gt;&lt;volume&gt;4&lt;/volume&gt;&lt;number&gt;4&lt;/number&gt;&lt;edition&gt;2017/01/23&lt;/edition&gt;&lt;keywords&gt;&lt;keyword&gt;Cardiovascular Diseases/*epidemiology/psychology/therapy&lt;/keyword&gt;&lt;keyword&gt;Comorbidity&lt;/keyword&gt;&lt;keyword&gt;Health Behavior&lt;/keyword&gt;&lt;keyword&gt;Humans&lt;/keyword&gt;&lt;keyword&gt;Incidence&lt;/keyword&gt;&lt;keyword&gt;*Mental Health&lt;/keyword&gt;&lt;keyword&gt;Prevalence&lt;/keyword&gt;&lt;keyword&gt;Risk Factors&lt;/keyword&gt;&lt;keyword&gt;Stress Disorders, Post-Traumatic/*epidemiology/therapy&lt;/keyword&gt;&lt;/keywords&gt;&lt;dates&gt;&lt;year&gt;2017&lt;/year&gt;&lt;pub-dates&gt;&lt;date&gt;Apr&lt;/date&gt;&lt;/pub-dates&gt;&lt;/dates&gt;&lt;isbn&gt;2215-0374 (Electronic)&amp;#xD;2215-0366 (Linking)&lt;/isbn&gt;&lt;accession-num&gt;28109646&lt;/accession-num&gt;&lt;urls&gt;&lt;related-urls&gt;&lt;url&gt;https://www.ncbi.nlm.nih.gov/pubmed/28109646&lt;/url&gt;&lt;/related-urls&gt;&lt;/urls&gt;&lt;custom2&gt;PMC5499153&lt;/custom2&gt;&lt;electronic-resource-num&gt;10.1016/S2215-0366(16)30377-7&lt;/electronic-resource-num&gt;&lt;/record&gt;&lt;/Cite&gt;&lt;/EndNote&gt;</w:instrText>
      </w:r>
      <w:r>
        <w:fldChar w:fldCharType="separate"/>
      </w:r>
      <w:r>
        <w:rPr>
          <w:noProof/>
        </w:rPr>
        <w:t>(2)</w:t>
      </w:r>
      <w:r>
        <w:fldChar w:fldCharType="end"/>
      </w:r>
      <w:r>
        <w:t xml:space="preserve">. </w:t>
      </w:r>
      <w:commentRangeEnd w:id="3"/>
      <w:r w:rsidR="002053ED">
        <w:rPr>
          <w:rStyle w:val="CommentReference"/>
        </w:rPr>
        <w:commentReference w:id="3"/>
      </w:r>
      <w:r>
        <w:t xml:space="preserve">This hypothesis is supported by studies showing that PTSD is independently associated with an increased risk of coronary heart disease even after adjusting for depression and cardiovascular risk factors </w:t>
      </w:r>
      <w:r>
        <w:fldChar w:fldCharType="begin">
          <w:fldData xml:space="preserve">PEVuZE5vdGU+PENpdGU+PEF1dGhvcj5KYWNxdWV0LVNtYWlsb3ZpYzwvQXV0aG9yPjxZZWFyPjIw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</w:fldData>
        </w:fldChar>
      </w:r>
      <w:r>
        <w:instrText xml:space="preserve"> ADDIN EN.CITE </w:instrText>
      </w:r>
      <w:r>
        <w:fldChar w:fldCharType="begin">
          <w:fldData xml:space="preserve">PEVuZE5vdGU+PENpdGU+PEF1dGhvcj5KYWNxdWV0LVNtYWlsb3ZpYzwvQXV0aG9yPjxZZWFyPjIw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</w:fldData>
        </w:fldChar>
      </w:r>
      <w:r>
        <w:instrText xml:space="preserve"> ADDIN EN.CITE.DATA </w:instrText>
      </w:r>
      <w:r>
        <w:fldChar w:fldCharType="end"/>
      </w:r>
      <w:r>
        <w:fldChar w:fldCharType="separate"/>
      </w:r>
      <w:r>
        <w:rPr>
          <w:noProof/>
        </w:rPr>
        <w:t>(3)</w:t>
      </w:r>
      <w:r>
        <w:fldChar w:fldCharType="end"/>
      </w:r>
      <w:r>
        <w:t>.</w:t>
      </w:r>
      <w:r w:rsidR="00F60105">
        <w:t xml:space="preserve"> </w:t>
      </w:r>
      <w:r w:rsidR="00186365">
        <w:t xml:space="preserve">Sleep disorders are common in patients with PTSD and have </w:t>
      </w:r>
      <w:r w:rsidR="00F33E10">
        <w:t>also been</w:t>
      </w:r>
      <w:r w:rsidR="00186365">
        <w:t xml:space="preserve"> described as a risk factor for </w:t>
      </w:r>
      <w:r w:rsidR="004B7138">
        <w:t xml:space="preserve">MACE </w:t>
      </w:r>
      <w:r w:rsidR="00186365">
        <w:fldChar w:fldCharType="begin">
          <w:fldData xml:space="preserve">PEVuZE5vdGU+PENpdGU+PEF1dGhvcj5TY2hlcnJlcjwvQXV0aG9yPjxZZWFyPjIwMTk8L1llYXI+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</w:fldData>
        </w:fldChar>
      </w:r>
      <w:r w:rsidR="00186365">
        <w:instrText xml:space="preserve"> ADDIN EN.CITE </w:instrText>
      </w:r>
      <w:r w:rsidR="00186365">
        <w:fldChar w:fldCharType="begin">
          <w:fldData xml:space="preserve">PEVuZE5vdGU+PENpdGU+PEF1dGhvcj5TY2hlcnJlcjwvQXV0aG9yPjxZZWFyPjIwMTk8L1llYXI+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</w:fldData>
        </w:fldChar>
      </w:r>
      <w:r w:rsidR="00186365">
        <w:instrText xml:space="preserve"> ADDIN EN.CITE.DATA </w:instrText>
      </w:r>
      <w:r w:rsidR="00186365">
        <w:fldChar w:fldCharType="end"/>
      </w:r>
      <w:r w:rsidR="00186365">
        <w:fldChar w:fldCharType="separate"/>
      </w:r>
      <w:r w:rsidR="00186365">
        <w:rPr>
          <w:noProof/>
        </w:rPr>
        <w:t>(4)</w:t>
      </w:r>
      <w:r w:rsidR="00186365">
        <w:fldChar w:fldCharType="end"/>
      </w:r>
      <w:r w:rsidR="00186365">
        <w:t xml:space="preserve">. </w:t>
      </w:r>
    </w:p>
    <w:p w14:paraId="5C7E0F76" w14:textId="77777777" w:rsidR="000F6986" w:rsidRDefault="000F6986" w:rsidP="000F6986">
      <w:pPr>
        <w:jc w:val="both"/>
      </w:pPr>
    </w:p>
    <w:p w14:paraId="1674EDFD" w14:textId="77777777" w:rsidR="009A4A05" w:rsidRDefault="009A4A05" w:rsidP="001E513D">
      <w:pPr>
        <w:jc w:val="both"/>
      </w:pPr>
      <w:r>
        <w:t xml:space="preserve">The relationship between PTSD and CVD is bidirectional. Evidence suggests that a cardiovascular event can cause PTSD. For example, Edmonson found a 12% prevalence of PTSD secondary to acute coronary syndromes. PTSD, in turn, doubles the risk for recurrent acute coronary syndromes and mortality. The mechanisms through which CVD causally relates to PTSD are under study </w:t>
      </w:r>
      <w:r>
        <w:fldChar w:fldCharType="begin"/>
      </w:r>
      <w:r>
        <w:instrText xml:space="preserve"> ADDIN EN.CITE &lt;EndNote&gt;&lt;Cite&gt;&lt;Author&gt;Edmondson&lt;/Author&gt;&lt;Year&gt;2017&lt;/Year&gt;&lt;RecNum&gt;8&lt;/RecNum&gt;&lt;DisplayText&gt;(2)&lt;/DisplayText&gt;&lt;record&gt;&lt;rec-number&gt;8&lt;/rec-number&gt;&lt;foreign-keys&gt;&lt;key app="EN" db-id="tzwaw5zvr52t9rea59ivxsfhpteaz2dvexza" timestamp="1650920482"&gt;8&lt;/key&gt;&lt;/foreign-keys&gt;&lt;ref-type name="Journal Article"&gt;17&lt;/ref-type&gt;&lt;contributors&gt;&lt;authors&gt;&lt;author&gt;Edmondson, D.&lt;/author&gt;&lt;author&gt;von Kanel, R.&lt;/author&gt;&lt;/authors&gt;&lt;/contributors&gt;&lt;auth-address&gt;Center for Behavioral Cardiovascular Health, Department of Medicine, Columbia University Medical Center, New York City, NY, USA. Electronic address: dee2109@cumc.columbia.edu.&amp;#xD;Department of Psychosomatic Medicine, Clinic Barmelweid, Barmelweid, Switzerland.&lt;/auth-address&gt;&lt;titles&gt;&lt;title&gt;Post-traumatic stress disorder and cardiovascular disease&lt;/title&gt;&lt;secondary-title&gt;Lancet Psychiatry&lt;/secondary-title&gt;&lt;/titles&gt;&lt;periodical&gt;&lt;full-title&gt;Lancet Psychiatry&lt;/full-title&gt;&lt;/periodical&gt;&lt;pages&gt;320-329&lt;/pages&gt;&lt;volume&gt;4&lt;/volume&gt;&lt;number&gt;4&lt;/number&gt;&lt;edition&gt;2017/01/23&lt;/edition&gt;&lt;keywords&gt;&lt;keyword&gt;Cardiovascular Diseases/*epidemiology/psychology/therapy&lt;/keyword&gt;&lt;keyword&gt;Comorbidity&lt;/keyword&gt;&lt;keyword&gt;Health Behavior&lt;/keyword&gt;&lt;keyword&gt;Humans&lt;/keyword&gt;&lt;keyword&gt;Incidence&lt;/keyword&gt;&lt;keyword&gt;*Mental Health&lt;/keyword&gt;&lt;keyword&gt;Prevalence&lt;/keyword&gt;&lt;keyword&gt;Risk Factors&lt;/keyword&gt;&lt;keyword&gt;Stress Disorders, Post-Traumatic/*epidemiology/therapy&lt;/keyword&gt;&lt;/keywords&gt;&lt;dates&gt;&lt;year&gt;2017&lt;/year&gt;&lt;pub-dates&gt;&lt;date&gt;Apr&lt;/date&gt;&lt;/pub-dates&gt;&lt;/dates&gt;&lt;isbn&gt;2215-0374 (Electronic)&amp;#xD;2215-0366 (Linking)&lt;/isbn&gt;&lt;accession-num&gt;28109646&lt;/accession-num&gt;&lt;urls&gt;&lt;related-urls&gt;&lt;url&gt;https://www.ncbi.nlm.nih.gov/pubmed/28109646&lt;/url&gt;&lt;/related-urls&gt;&lt;/urls&gt;&lt;custom2&gt;PMC5499153&lt;/custom2&gt;&lt;electronic-resource-num&gt;10.1016/S2215-0366(16)30377-7&lt;/electronic-resource-num&gt;&lt;/record&gt;&lt;/Cite&gt;&lt;/EndNote&gt;</w:instrText>
      </w:r>
      <w:r>
        <w:fldChar w:fldCharType="separate"/>
      </w:r>
      <w:r>
        <w:rPr>
          <w:noProof/>
        </w:rPr>
        <w:t>(2)</w:t>
      </w:r>
      <w:r>
        <w:fldChar w:fldCharType="end"/>
      </w:r>
      <w:r>
        <w:t xml:space="preserve">. </w:t>
      </w:r>
    </w:p>
    <w:p w14:paraId="1EDAB663" w14:textId="77777777" w:rsidR="009A4A05" w:rsidRDefault="009A4A05" w:rsidP="00FD721A">
      <w:pPr>
        <w:jc w:val="both"/>
      </w:pPr>
    </w:p>
    <w:p w14:paraId="4793C5A3" w14:textId="6528DF63" w:rsidR="009A4A05" w:rsidRDefault="009A4A05" w:rsidP="00FD721A">
      <w:pPr>
        <w:jc w:val="both"/>
      </w:pPr>
      <w:r>
        <w:t xml:space="preserve">While evidence on the association between PTSD and CVD is emerging, there is little empirical support for causal links between PTSD and CVD. We aim to examine PTSD as a </w:t>
      </w:r>
      <w:r>
        <w:lastRenderedPageBreak/>
        <w:t xml:space="preserve">causal risk factor for </w:t>
      </w:r>
      <w:r w:rsidR="004B7138">
        <w:t xml:space="preserve">MACE </w:t>
      </w:r>
      <w:r>
        <w:t xml:space="preserve">and quantify the mediating effect of PTSD on </w:t>
      </w:r>
      <w:r w:rsidR="004B7138">
        <w:t xml:space="preserve">MACE </w:t>
      </w:r>
      <w:r>
        <w:t>through CVD risk factors.</w:t>
      </w:r>
    </w:p>
    <w:p w14:paraId="0B11D79C" w14:textId="77777777" w:rsidR="009A4A05" w:rsidRDefault="009A4A05" w:rsidP="00FD721A">
      <w:pPr>
        <w:jc w:val="both"/>
      </w:pPr>
    </w:p>
    <w:p w14:paraId="46892389" w14:textId="77777777" w:rsidR="009A4A05" w:rsidRDefault="009A4A05" w:rsidP="00FD721A">
      <w:pPr>
        <w:spacing w:before="60" w:after="60"/>
        <w:jc w:val="both"/>
        <w:rPr>
          <w:b/>
        </w:rPr>
      </w:pPr>
      <w:r w:rsidRPr="003C7E4A">
        <w:rPr>
          <w:b/>
        </w:rPr>
        <w:t xml:space="preserve">2. </w:t>
      </w:r>
      <w:r>
        <w:rPr>
          <w:b/>
        </w:rPr>
        <w:t>Objectives</w:t>
      </w:r>
    </w:p>
    <w:p w14:paraId="3B7385FA" w14:textId="77777777" w:rsidR="00D81769" w:rsidRDefault="00D81769" w:rsidP="00123CB2">
      <w:pPr>
        <w:pStyle w:val="ListParagraph"/>
        <w:numPr>
          <w:ilvl w:val="0"/>
          <w:numId w:val="12"/>
        </w:numPr>
        <w:spacing w:before="60" w:after="60"/>
        <w:jc w:val="both"/>
      </w:pPr>
      <w:r w:rsidRPr="00A25C1B">
        <w:t xml:space="preserve">To </w:t>
      </w:r>
      <w:r>
        <w:t>examine the cumulative incidence and factors associated with PTSD</w:t>
      </w:r>
    </w:p>
    <w:p w14:paraId="59E79CCA" w14:textId="77777777" w:rsidR="00D81769" w:rsidRDefault="00D81769" w:rsidP="00123CB2">
      <w:pPr>
        <w:pStyle w:val="ListParagraph"/>
        <w:numPr>
          <w:ilvl w:val="0"/>
          <w:numId w:val="12"/>
        </w:numPr>
        <w:spacing w:before="60" w:after="60"/>
        <w:jc w:val="both"/>
      </w:pPr>
      <w:r w:rsidRPr="00A25C1B">
        <w:t xml:space="preserve">To </w:t>
      </w:r>
      <w:r>
        <w:t>describe the incidence of</w:t>
      </w:r>
      <w:r w:rsidRPr="00A25C1B">
        <w:t xml:space="preserve"> </w:t>
      </w:r>
      <w:r>
        <w:t>CVD risk factors (diabetes, hypertension, dyslipidaemia) and MACE in persons with and without PTSD</w:t>
      </w:r>
      <w:r w:rsidRPr="00A25C1B">
        <w:t xml:space="preserve"> </w:t>
      </w:r>
    </w:p>
    <w:p w14:paraId="39F2714E" w14:textId="77777777" w:rsidR="00BD3CA6" w:rsidRDefault="00BD3CA6" w:rsidP="00BD3CA6">
      <w:pPr>
        <w:pStyle w:val="ListParagraph"/>
        <w:numPr>
          <w:ilvl w:val="0"/>
          <w:numId w:val="12"/>
        </w:numPr>
        <w:spacing w:before="60" w:after="60"/>
        <w:jc w:val="both"/>
      </w:pPr>
      <w:r>
        <w:t>To examine factors associated with CVD risk factors and MACE</w:t>
      </w:r>
    </w:p>
    <w:p w14:paraId="59425CAC" w14:textId="77777777" w:rsidR="00D81769" w:rsidRDefault="00D81769" w:rsidP="00123CB2">
      <w:pPr>
        <w:pStyle w:val="ListParagraph"/>
        <w:numPr>
          <w:ilvl w:val="0"/>
          <w:numId w:val="12"/>
        </w:numPr>
        <w:spacing w:before="60" w:after="60"/>
        <w:jc w:val="both"/>
      </w:pPr>
      <w:r>
        <w:t xml:space="preserve">To examine PTSD as a causal risk factor for MACE (total effect) </w:t>
      </w:r>
    </w:p>
    <w:p w14:paraId="61EA0EB8" w14:textId="77777777" w:rsidR="00D81769" w:rsidRDefault="00D81769" w:rsidP="00123CB2">
      <w:pPr>
        <w:pStyle w:val="ListParagraph"/>
        <w:numPr>
          <w:ilvl w:val="0"/>
          <w:numId w:val="12"/>
        </w:numPr>
        <w:spacing w:before="60" w:after="60"/>
        <w:jc w:val="both"/>
      </w:pPr>
      <w:r>
        <w:t xml:space="preserve">To quantify the mediating effect of PTSD through CVD risk factor on MACE (indirect effect via mediators). </w:t>
      </w:r>
    </w:p>
    <w:p w14:paraId="6CA9B086" w14:textId="77777777" w:rsidR="009A4A05" w:rsidRDefault="009A4A05" w:rsidP="00FD721A">
      <w:pPr>
        <w:jc w:val="both"/>
        <w:rPr>
          <w:lang w:val="en-US"/>
        </w:rPr>
      </w:pPr>
    </w:p>
    <w:p w14:paraId="44E600B0" w14:textId="77777777" w:rsidR="009A4A05" w:rsidRDefault="009A4A05" w:rsidP="005D1346">
      <w:pPr>
        <w:spacing w:after="60"/>
        <w:jc w:val="both"/>
        <w:rPr>
          <w:b/>
        </w:rPr>
      </w:pPr>
      <w:r w:rsidRPr="003C7E4A">
        <w:rPr>
          <w:b/>
        </w:rPr>
        <w:t>3. Study design</w:t>
      </w:r>
    </w:p>
    <w:p w14:paraId="46B52B17" w14:textId="77777777" w:rsidR="009A4A05" w:rsidRPr="005D1346" w:rsidRDefault="009A4A05" w:rsidP="00CB08C9">
      <w:r w:rsidRPr="005D1346">
        <w:t xml:space="preserve">We will conduct a cohort study of South African adults using routine data from a large South African medical insurance scheme. </w:t>
      </w:r>
    </w:p>
    <w:p w14:paraId="2F42F250" w14:textId="77777777" w:rsidR="009A4A05" w:rsidRDefault="009A4A05" w:rsidP="00FD721A">
      <w:pPr>
        <w:jc w:val="both"/>
        <w:rPr>
          <w:b/>
        </w:rPr>
      </w:pPr>
    </w:p>
    <w:p w14:paraId="3656C28D" w14:textId="77777777" w:rsidR="009A4A05" w:rsidRPr="00715FF4" w:rsidRDefault="009A4A05" w:rsidP="00627F55">
      <w:pPr>
        <w:spacing w:before="60" w:after="60"/>
        <w:jc w:val="both"/>
        <w:rPr>
          <w:b/>
        </w:rPr>
      </w:pPr>
      <w:r w:rsidRPr="00715FF4">
        <w:rPr>
          <w:b/>
        </w:rPr>
        <w:t>3.1 Eligibility criteria</w:t>
      </w:r>
    </w:p>
    <w:p w14:paraId="39726CBF" w14:textId="58466765" w:rsidR="009A4A05" w:rsidRDefault="009A4A05" w:rsidP="00FD721A">
      <w:pPr>
        <w:spacing w:before="60" w:after="60"/>
        <w:jc w:val="both"/>
      </w:pPr>
      <w:r w:rsidRPr="00CB08C9">
        <w:t>Adults aged 1</w:t>
      </w:r>
      <w:r>
        <w:t xml:space="preserve">8 </w:t>
      </w:r>
      <w:r w:rsidRPr="00CB08C9">
        <w:t>years or older w</w:t>
      </w:r>
      <w:r w:rsidR="00F33E10">
        <w:t>ith</w:t>
      </w:r>
      <w:r w:rsidRPr="00CB08C9">
        <w:t xml:space="preserve"> insurance coverage with the medical insurance scheme at any point between January 1, 2011, and </w:t>
      </w:r>
      <w:r w:rsidR="00F8146E">
        <w:t>March</w:t>
      </w:r>
      <w:r w:rsidRPr="00CB08C9">
        <w:t xml:space="preserve"> </w:t>
      </w:r>
      <w:r w:rsidR="00F8146E">
        <w:t>15</w:t>
      </w:r>
      <w:r w:rsidRPr="00CB08C9">
        <w:t xml:space="preserve">, 2020, are eligible for analysis. Persons </w:t>
      </w:r>
      <w:r>
        <w:t xml:space="preserve">with </w:t>
      </w:r>
      <w:r w:rsidRPr="00CB08C9">
        <w:t xml:space="preserve">unknown </w:t>
      </w:r>
      <w:r>
        <w:t>sex or age will be excluded</w:t>
      </w:r>
      <w:r w:rsidRPr="00CB08C9">
        <w:t xml:space="preserve">. </w:t>
      </w:r>
    </w:p>
    <w:p w14:paraId="75C2A6D6" w14:textId="77777777" w:rsidR="009A4A05" w:rsidRDefault="009A4A05" w:rsidP="00FD721A">
      <w:pPr>
        <w:spacing w:before="60" w:after="60"/>
        <w:jc w:val="both"/>
      </w:pPr>
    </w:p>
    <w:p w14:paraId="47875C93" w14:textId="77777777" w:rsidR="009A4A05" w:rsidRPr="007B7D85" w:rsidRDefault="009A4A05" w:rsidP="00A454E1">
      <w:pPr>
        <w:spacing w:before="60" w:after="60"/>
        <w:jc w:val="both"/>
        <w:rPr>
          <w:b/>
        </w:rPr>
      </w:pPr>
      <w:r w:rsidRPr="003C7E4A">
        <w:rPr>
          <w:b/>
        </w:rPr>
        <w:t>3.</w:t>
      </w:r>
      <w:r>
        <w:rPr>
          <w:b/>
        </w:rPr>
        <w:t>2</w:t>
      </w:r>
      <w:r w:rsidRPr="003C7E4A">
        <w:rPr>
          <w:b/>
        </w:rPr>
        <w:t xml:space="preserve"> </w:t>
      </w:r>
      <w:r w:rsidRPr="007B7D85">
        <w:rPr>
          <w:b/>
        </w:rPr>
        <w:t>Data sources</w:t>
      </w:r>
    </w:p>
    <w:p w14:paraId="2EF73E8F" w14:textId="41D84D60" w:rsidR="009A4A05" w:rsidRDefault="009A4A05" w:rsidP="00A454E1">
      <w:pPr>
        <w:spacing w:before="60" w:after="60"/>
        <w:jc w:val="both"/>
        <w:rPr>
          <w:lang w:val="en-US"/>
        </w:rPr>
      </w:pPr>
      <w:r>
        <w:t>We will use data from a large</w:t>
      </w:r>
      <w:r w:rsidRPr="00DE1B2D">
        <w:t xml:space="preserve"> </w:t>
      </w:r>
      <w:r>
        <w:t xml:space="preserve">South African </w:t>
      </w:r>
      <w:r w:rsidRPr="00DE1B2D">
        <w:t>private-sector</w:t>
      </w:r>
      <w:r>
        <w:t xml:space="preserve"> medical insurance scheme</w:t>
      </w:r>
      <w:r w:rsidR="00EF6FF6">
        <w:t xml:space="preserve">. </w:t>
      </w:r>
      <w:r>
        <w:rPr>
          <w:lang w:val="en-US"/>
        </w:rPr>
        <w:t xml:space="preserve">Data include sociodemographic </w:t>
      </w:r>
      <w:r w:rsidR="00EF6FF6">
        <w:rPr>
          <w:lang w:val="en-US"/>
        </w:rPr>
        <w:t>data</w:t>
      </w:r>
      <w:r>
        <w:rPr>
          <w:lang w:val="en-US"/>
        </w:rPr>
        <w:t>,</w:t>
      </w:r>
      <w:r w:rsidR="00EF6FF6">
        <w:rPr>
          <w:lang w:val="en-US"/>
        </w:rPr>
        <w:t xml:space="preserve"> </w:t>
      </w:r>
      <w:r>
        <w:rPr>
          <w:lang w:val="en-US"/>
        </w:rPr>
        <w:t xml:space="preserve">reimbursement claims, laboratory results, information </w:t>
      </w:r>
      <w:r w:rsidR="00EF6FF6">
        <w:rPr>
          <w:lang w:val="en-US"/>
        </w:rPr>
        <w:t>on beneficiaries’</w:t>
      </w:r>
      <w:r>
        <w:rPr>
          <w:lang w:val="en-US"/>
        </w:rPr>
        <w:t xml:space="preserve"> vital status</w:t>
      </w:r>
      <w:r w:rsidR="00EF6FF6">
        <w:rPr>
          <w:lang w:val="en-US"/>
        </w:rPr>
        <w:t xml:space="preserve"> and administrative data on medical insurance coverage</w:t>
      </w:r>
      <w:r>
        <w:rPr>
          <w:lang w:val="en-US"/>
        </w:rPr>
        <w:t xml:space="preserve">. </w:t>
      </w:r>
    </w:p>
    <w:p w14:paraId="5E27AE8B" w14:textId="77777777" w:rsidR="009A4A05" w:rsidRDefault="009A4A05" w:rsidP="00FD721A">
      <w:pPr>
        <w:spacing w:before="60" w:after="60"/>
        <w:jc w:val="both"/>
      </w:pPr>
    </w:p>
    <w:p w14:paraId="335FE5FC" w14:textId="77777777" w:rsidR="009A4A05" w:rsidRPr="00726F51" w:rsidRDefault="009A4A05" w:rsidP="00FD721A">
      <w:pPr>
        <w:spacing w:before="60" w:after="60"/>
        <w:jc w:val="both"/>
        <w:rPr>
          <w:b/>
          <w:bCs/>
        </w:rPr>
      </w:pPr>
      <w:r w:rsidRPr="00CA398E">
        <w:rPr>
          <w:b/>
          <w:bCs/>
        </w:rPr>
        <w:t>3.</w:t>
      </w:r>
      <w:r>
        <w:rPr>
          <w:b/>
          <w:bCs/>
        </w:rPr>
        <w:t>3</w:t>
      </w:r>
      <w:r w:rsidRPr="00CA398E">
        <w:rPr>
          <w:b/>
          <w:bCs/>
        </w:rPr>
        <w:t xml:space="preserve"> Key</w:t>
      </w:r>
      <w:r w:rsidRPr="00C24185">
        <w:rPr>
          <w:b/>
        </w:rPr>
        <w:t xml:space="preserve"> variables</w:t>
      </w:r>
    </w:p>
    <w:p w14:paraId="0106C613" w14:textId="3DA9A238" w:rsidR="009A4A05" w:rsidRDefault="009A4A05" w:rsidP="00FD721A">
      <w:pPr>
        <w:pStyle w:val="ListParagraph"/>
        <w:numPr>
          <w:ilvl w:val="0"/>
          <w:numId w:val="2"/>
        </w:numPr>
        <w:spacing w:before="60" w:after="60"/>
        <w:jc w:val="both"/>
      </w:pPr>
      <w:r>
        <w:t xml:space="preserve">Sociodemographic data: age, sex, </w:t>
      </w:r>
      <w:r w:rsidR="00935AE8">
        <w:t>population group</w:t>
      </w:r>
      <w:r w:rsidR="00281428">
        <w:t xml:space="preserve">, socioeconomic status </w:t>
      </w:r>
    </w:p>
    <w:p w14:paraId="7BE96BFD" w14:textId="77777777" w:rsidR="009A4A05" w:rsidRDefault="009A4A05" w:rsidP="00726F51">
      <w:pPr>
        <w:pStyle w:val="ListParagraph"/>
        <w:numPr>
          <w:ilvl w:val="0"/>
          <w:numId w:val="2"/>
        </w:numPr>
        <w:spacing w:before="60" w:after="60"/>
        <w:jc w:val="both"/>
      </w:pPr>
      <w:r>
        <w:t>Hospital claims contain the</w:t>
      </w:r>
      <w:r w:rsidRPr="00FC3B16">
        <w:t xml:space="preserve"> </w:t>
      </w:r>
      <w:r>
        <w:t xml:space="preserve">date of admission, date of discharge, </w:t>
      </w:r>
      <w:r w:rsidRPr="00555492">
        <w:t>International Classification of Diseases, 10th Revision (</w:t>
      </w:r>
      <w:r>
        <w:t xml:space="preserve">ICD-10), </w:t>
      </w:r>
      <w:r w:rsidRPr="007D7C05">
        <w:t>N</w:t>
      </w:r>
      <w:r>
        <w:t xml:space="preserve">ational </w:t>
      </w:r>
      <w:r w:rsidRPr="007D7C05">
        <w:t>R</w:t>
      </w:r>
      <w:r>
        <w:t xml:space="preserve">eference </w:t>
      </w:r>
      <w:r w:rsidRPr="007D7C05">
        <w:t>P</w:t>
      </w:r>
      <w:r>
        <w:t xml:space="preserve">rice </w:t>
      </w:r>
      <w:r w:rsidRPr="007D7C05">
        <w:t>L</w:t>
      </w:r>
      <w:r>
        <w:t xml:space="preserve">ist (NRPL) codes, and Current Procedural Terminology (CPT) codes. </w:t>
      </w:r>
    </w:p>
    <w:p w14:paraId="44E0C5BE" w14:textId="77777777" w:rsidR="009A4A05" w:rsidRDefault="009A4A05" w:rsidP="00555492">
      <w:pPr>
        <w:pStyle w:val="ListParagraph"/>
        <w:numPr>
          <w:ilvl w:val="0"/>
          <w:numId w:val="2"/>
        </w:numPr>
        <w:spacing w:before="60" w:after="60"/>
        <w:jc w:val="both"/>
      </w:pPr>
      <w:r w:rsidRPr="00555492">
        <w:t xml:space="preserve">Outpatient claims contain </w:t>
      </w:r>
      <w:r>
        <w:t>ICD-10 diagnoses</w:t>
      </w:r>
      <w:r w:rsidRPr="00555492">
        <w:t xml:space="preserve">. </w:t>
      </w:r>
    </w:p>
    <w:p w14:paraId="7E0EE090" w14:textId="77777777" w:rsidR="009A4A05" w:rsidRDefault="009A4A05" w:rsidP="00555492">
      <w:pPr>
        <w:pStyle w:val="ListParagraph"/>
        <w:numPr>
          <w:ilvl w:val="0"/>
          <w:numId w:val="2"/>
        </w:numPr>
        <w:spacing w:before="60" w:after="60"/>
        <w:jc w:val="both"/>
      </w:pPr>
      <w:r w:rsidRPr="00555492">
        <w:t>Pharmacy claims contain information on the active ingredients of drugs coded according to the Anatomical Therapeutic Chemical (ATC) classification system, the drug strengths, the dispensed amount, and the date of dispensing.</w:t>
      </w:r>
    </w:p>
    <w:p w14:paraId="1BC9ECA6" w14:textId="77777777" w:rsidR="009A4A05" w:rsidRDefault="009A4A05" w:rsidP="00FD721A">
      <w:pPr>
        <w:pStyle w:val="ListParagraph"/>
        <w:numPr>
          <w:ilvl w:val="0"/>
          <w:numId w:val="2"/>
        </w:numPr>
        <w:spacing w:before="60" w:after="60"/>
        <w:jc w:val="both"/>
      </w:pPr>
      <w:r>
        <w:t xml:space="preserve">Laboratory data contain the date of specimen collection, the type of laboratory test, the laboratory result, and the unit of measurement.   </w:t>
      </w:r>
    </w:p>
    <w:p w14:paraId="2C886B5B" w14:textId="77777777" w:rsidR="009A4A05" w:rsidRPr="00463D5F" w:rsidRDefault="009A4A05" w:rsidP="00463D5F">
      <w:pPr>
        <w:pStyle w:val="ListParagraph"/>
        <w:numPr>
          <w:ilvl w:val="0"/>
          <w:numId w:val="2"/>
        </w:numPr>
      </w:pPr>
      <w:r w:rsidRPr="00463D5F">
        <w:t>Mortality data from the medical scheme records and the National Population Register (NPR): date of death and cause of death (natural/unnatural)</w:t>
      </w:r>
      <w:r>
        <w:t>.</w:t>
      </w:r>
    </w:p>
    <w:p w14:paraId="088B4DBD" w14:textId="77777777" w:rsidR="009A4A05" w:rsidRPr="005D1346" w:rsidRDefault="009A4A05" w:rsidP="006B266F">
      <w:pPr>
        <w:pStyle w:val="ListParagraph"/>
        <w:numPr>
          <w:ilvl w:val="0"/>
          <w:numId w:val="2"/>
        </w:numPr>
        <w:spacing w:before="60" w:after="60"/>
      </w:pPr>
      <w:r>
        <w:t>Administrative data on the s</w:t>
      </w:r>
      <w:r w:rsidRPr="005D1346">
        <w:t>tart and end of</w:t>
      </w:r>
      <w:r>
        <w:t xml:space="preserve"> beneficiaries’ medical insurance </w:t>
      </w:r>
      <w:r w:rsidRPr="005D1346">
        <w:t xml:space="preserve">coverage </w:t>
      </w:r>
      <w:r>
        <w:t xml:space="preserve">and the </w:t>
      </w:r>
      <w:r w:rsidRPr="005D1346">
        <w:t xml:space="preserve">health care plan </w:t>
      </w:r>
    </w:p>
    <w:p w14:paraId="633210AB" w14:textId="77777777" w:rsidR="009A4A05" w:rsidRDefault="009A4A05" w:rsidP="00FD721A">
      <w:pPr>
        <w:jc w:val="both"/>
        <w:rPr>
          <w:b/>
        </w:rPr>
      </w:pPr>
    </w:p>
    <w:p w14:paraId="12B65521" w14:textId="77777777" w:rsidR="009A4A05" w:rsidRDefault="009A4A05" w:rsidP="00FD721A">
      <w:pPr>
        <w:spacing w:before="60" w:after="60"/>
        <w:jc w:val="both"/>
        <w:rPr>
          <w:b/>
        </w:rPr>
      </w:pPr>
      <w:r>
        <w:rPr>
          <w:b/>
        </w:rPr>
        <w:t xml:space="preserve">3.4. Assumptions </w:t>
      </w:r>
    </w:p>
    <w:p w14:paraId="77EC80C4" w14:textId="61CDCA81" w:rsidR="009A4A05" w:rsidRDefault="009A4A05" w:rsidP="00E763E9">
      <w:pPr>
        <w:spacing w:before="60" w:after="60"/>
        <w:jc w:val="both"/>
      </w:pPr>
      <w:r>
        <w:t>The</w:t>
      </w:r>
      <w:r w:rsidRPr="000B23F6">
        <w:t xml:space="preserve"> assumptions</w:t>
      </w:r>
      <w:r>
        <w:t xml:space="preserve"> </w:t>
      </w:r>
      <w:r w:rsidRPr="00225B41">
        <w:t xml:space="preserve">about the relationship between </w:t>
      </w:r>
      <w:r>
        <w:t xml:space="preserve">relevant </w:t>
      </w:r>
      <w:r w:rsidRPr="00225B41">
        <w:t>variables</w:t>
      </w:r>
      <w:r>
        <w:t xml:space="preserve"> are shown in </w:t>
      </w:r>
      <w:r w:rsidRPr="000B23F6">
        <w:t>a directed acyclic graph</w:t>
      </w:r>
      <w:r>
        <w:t xml:space="preserve"> (DAG)</w:t>
      </w:r>
      <w:r w:rsidRPr="000B23F6">
        <w:t xml:space="preserve"> </w:t>
      </w:r>
      <w:r>
        <w:t>(</w:t>
      </w:r>
      <w:r w:rsidRPr="005D1346">
        <w:rPr>
          <w:u w:val="single"/>
        </w:rPr>
        <w:t>Figure 1</w:t>
      </w:r>
      <w:r>
        <w:rPr>
          <w:u w:val="single"/>
        </w:rPr>
        <w:t>)</w:t>
      </w:r>
      <w:r w:rsidRPr="005D1346">
        <w:t xml:space="preserve">. </w:t>
      </w:r>
      <w:r w:rsidR="00935AE8">
        <w:t>Population group</w:t>
      </w:r>
      <w:r>
        <w:t xml:space="preserve"> </w:t>
      </w:r>
      <w:r w:rsidR="008D2E5C">
        <w:t xml:space="preserve">(ethnicity) </w:t>
      </w:r>
      <w:r>
        <w:t>and associated socioeconomic disparities</w:t>
      </w:r>
      <w:r w:rsidRPr="00C05BF0">
        <w:t xml:space="preserve"> </w:t>
      </w:r>
      <w:r>
        <w:t xml:space="preserve">affect the risk of PTSD </w:t>
      </w:r>
      <w:r>
        <w:fldChar w:fldCharType="begin">
          <w:fldData xml:space="preserve">PEVuZE5vdGU+PENpdGU+PEF1dGhvcj5Qb2xpbWFudGk8L0F1dGhvcj48WWVhcj4yMDE5PC9ZZWFy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=
</w:fldData>
        </w:fldChar>
      </w:r>
      <w:r w:rsidR="00186365">
        <w:instrText xml:space="preserve"> ADDIN EN.CITE </w:instrText>
      </w:r>
      <w:r w:rsidR="00186365">
        <w:fldChar w:fldCharType="begin">
          <w:fldData xml:space="preserve">PEVuZE5vdGU+PENpdGU+PEF1dGhvcj5Qb2xpbWFudGk8L0F1dGhvcj48WWVhcj4yMDE5PC9ZZWFy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=
</w:fldData>
        </w:fldChar>
      </w:r>
      <w:r w:rsidR="00186365">
        <w:instrText xml:space="preserve"> ADDIN EN.CITE.DATA </w:instrText>
      </w:r>
      <w:r w:rsidR="00186365">
        <w:fldChar w:fldCharType="end"/>
      </w:r>
      <w:r>
        <w:fldChar w:fldCharType="separate"/>
      </w:r>
      <w:r w:rsidR="00186365">
        <w:rPr>
          <w:noProof/>
        </w:rPr>
        <w:t>(5)</w:t>
      </w:r>
      <w:r>
        <w:fldChar w:fldCharType="end"/>
      </w:r>
      <w:r>
        <w:t xml:space="preserve"> and </w:t>
      </w:r>
      <w:r w:rsidR="009C0D2C">
        <w:t>depressive disorders</w:t>
      </w:r>
      <w:r w:rsidR="008D2E5C">
        <w:t xml:space="preserve"> </w:t>
      </w:r>
      <w:r>
        <w:fldChar w:fldCharType="begin"/>
      </w:r>
      <w:r w:rsidR="00186365">
        <w:instrText xml:space="preserve"> ADDIN EN.CITE &lt;EndNote&gt;&lt;Cite&gt;&lt;Author&gt;Assari&lt;/Author&gt;&lt;Year&gt;2017&lt;/Year&gt;&lt;RecNum&gt;91&lt;/RecNum&gt;&lt;DisplayText&gt;(6)&lt;/DisplayText&gt;&lt;record&gt;&lt;rec-number&gt;91&lt;/rec-number&gt;&lt;foreign-keys&gt;&lt;key app="EN" db-id="tzwaw5zvr52t9rea59ivxsfhpteaz2dvexza" timestamp="1651855217"&gt;91&lt;/key&gt;&lt;/foreign-keys&gt;&lt;ref-type name="Journal Article"&gt;17&lt;/ref-type&gt;&lt;contributors&gt;&lt;authors&gt;&lt;author&gt;Assari, S.&lt;/author&gt;&lt;/authors&gt;&lt;/contributors&gt;&lt;auth-address&gt;Center for Research on Ethnicity, Culture, and Health (CRECH), School of Public Health, University of Michigan, Ann Arbor, MI 48109, USA&amp;#xD;Department of Psychiatry, University of Michigan, Ann Arbor, MI 48109, USA&amp;#xD;Institute for Healthcare Policy and Innovation (IHPI), University of Michigan, Ann Arbor, MI 48109, USA&lt;/auth-address&gt;&lt;titles&gt;&lt;title&gt;Social Determinants of Depression: The Intersections of Race, Gender, and Socioeconomic Status&lt;/title&gt;&lt;secondary-title&gt;Brain Sci&lt;/secondary-title&gt;&lt;/titles&gt;&lt;periodical&gt;&lt;full-title&gt;Brain Sci&lt;/full-title&gt;&lt;/periodical&gt;&lt;volume&gt;7&lt;/volume&gt;&lt;number&gt;12&lt;/number&gt;&lt;edition&gt;2017/12/01&lt;/edition&gt;&lt;keywords&gt;&lt;keyword&gt;*African Americans&lt;/keyword&gt;&lt;keyword&gt;*blacks&lt;/keyword&gt;&lt;keyword&gt;*depression&lt;/keyword&gt;&lt;keyword&gt;*ethnic groups&lt;/keyword&gt;&lt;keyword&gt;*ethnicity&lt;/keyword&gt;&lt;keyword&gt;*gender&lt;/keyword&gt;&lt;keyword&gt;*income&lt;/keyword&gt;&lt;keyword&gt;*race&lt;/keyword&gt;&lt;keyword&gt;*social class&lt;/keyword&gt;&lt;keyword&gt;*socioeconomic status (SES)&lt;/keyword&gt;&lt;/keywords&gt;&lt;dates&gt;&lt;year&gt;2017&lt;/year&gt;&lt;pub-dates&gt;&lt;date&gt;Nov 24&lt;/date&gt;&lt;/pub-dates&gt;&lt;/dates&gt;&lt;isbn&gt;2076-3425 (Print)&amp;#xD;2076-3425 (Linking)&lt;/isbn&gt;&lt;accession-num&gt;29186800&lt;/accession-num&gt;&lt;urls&gt;&lt;related-urls&gt;&lt;url&gt;https://www.ncbi.nlm.nih.gov/pubmed/29186800&lt;/url&gt;&lt;/related-urls&gt;&lt;/urls&gt;&lt;custom2&gt;PMC5742759&lt;/custom2&gt;&lt;electronic-resource-num&gt;10.3390/brainsci7120156&lt;/electronic-resource-num&gt;&lt;/record&gt;&lt;/Cite&gt;&lt;/EndNote&gt;</w:instrText>
      </w:r>
      <w:r>
        <w:fldChar w:fldCharType="separate"/>
      </w:r>
      <w:r w:rsidR="00186365">
        <w:rPr>
          <w:noProof/>
        </w:rPr>
        <w:t>(6)</w:t>
      </w:r>
      <w:r>
        <w:fldChar w:fldCharType="end"/>
      </w:r>
      <w:r>
        <w:t xml:space="preserve">, and lifestyle factors (e.g. smoking, substance use, alcohol use, diet, </w:t>
      </w:r>
      <w:r w:rsidR="00EF6FF6">
        <w:t xml:space="preserve">sleep, </w:t>
      </w:r>
      <w:r>
        <w:t xml:space="preserve">and physical activity) </w:t>
      </w:r>
      <w:r>
        <w:fldChar w:fldCharType="begin">
          <w:fldData xml:space="preserve">PEVuZE5vdGU+PENpdGU+PEF1dGhvcj5NdWtvbmc8L0F1dGhvcj48WWVhcj4yMDE3PC9ZZWFyPjxS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</w:fldData>
        </w:fldChar>
      </w:r>
      <w:r w:rsidR="00186365">
        <w:instrText xml:space="preserve"> ADDIN EN.CITE </w:instrText>
      </w:r>
      <w:r w:rsidR="00186365">
        <w:fldChar w:fldCharType="begin">
          <w:fldData xml:space="preserve">PEVuZE5vdGU+PENpdGU+PEF1dGhvcj5NdWtvbmc8L0F1dGhvcj48WWVhcj4yMDE3PC9ZZWFyPjxS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</w:fldData>
        </w:fldChar>
      </w:r>
      <w:r w:rsidR="00186365">
        <w:instrText xml:space="preserve"> ADDIN EN.CITE.DATA </w:instrText>
      </w:r>
      <w:r w:rsidR="00186365">
        <w:fldChar w:fldCharType="end"/>
      </w:r>
      <w:r>
        <w:fldChar w:fldCharType="separate"/>
      </w:r>
      <w:r w:rsidR="00186365">
        <w:rPr>
          <w:noProof/>
        </w:rPr>
        <w:t>(7)</w:t>
      </w:r>
      <w:r>
        <w:fldChar w:fldCharType="end"/>
      </w:r>
      <w:r>
        <w:t xml:space="preserve">. Lifestyle factors increase </w:t>
      </w:r>
      <w:r w:rsidR="00EF6FF6">
        <w:t xml:space="preserve">CVD </w:t>
      </w:r>
      <w:r>
        <w:t xml:space="preserve">risk factors (e.g. high blood pressure, obesity, high cholesterol, and diabetes) that may cause </w:t>
      </w:r>
      <w:r w:rsidR="00EF6FF6">
        <w:t>M</w:t>
      </w:r>
      <w:r w:rsidR="00E763E9">
        <w:t>ACE</w:t>
      </w:r>
      <w:r w:rsidR="00EF6FF6">
        <w:t xml:space="preserve"> </w:t>
      </w:r>
      <w:r>
        <w:fldChar w:fldCharType="begin">
          <w:fldData xml:space="preserve">PEVuZE5vdGU+PENpdGU+PEF1dGhvcj5aaGFuZzwvQXV0aG9yPjxZZWFyPjIwMjE8L1llYXI+PFJl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</w:fldData>
        </w:fldChar>
      </w:r>
      <w:r w:rsidR="00186365" w:rsidRPr="008D2E5C">
        <w:instrText xml:space="preserve"> ADDIN EN.CITE </w:instrText>
      </w:r>
      <w:r w:rsidR="00186365" w:rsidRPr="008D2E5C">
        <w:fldChar w:fldCharType="begin">
          <w:fldData xml:space="preserve">PEVuZE5vdGU+PENpdGU+PEF1dGhvcj5aaGFuZzwvQXV0aG9yPjxZZWFyPjIwMjE8L1llYXI+PFJl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</w:fldData>
        </w:fldChar>
      </w:r>
      <w:r w:rsidR="00186365" w:rsidRPr="008D2E5C">
        <w:instrText xml:space="preserve"> ADDIN EN.CITE.DATA </w:instrText>
      </w:r>
      <w:r w:rsidR="00186365" w:rsidRPr="008D2E5C">
        <w:fldChar w:fldCharType="end"/>
      </w:r>
      <w:r>
        <w:fldChar w:fldCharType="separate"/>
      </w:r>
      <w:r w:rsidR="00186365">
        <w:rPr>
          <w:noProof/>
        </w:rPr>
        <w:t>(8)</w:t>
      </w:r>
      <w:r>
        <w:fldChar w:fldCharType="end"/>
      </w:r>
      <w:r>
        <w:t xml:space="preserve">. </w:t>
      </w:r>
      <w:r w:rsidR="00935AE8">
        <w:t>Population group</w:t>
      </w:r>
      <w:r>
        <w:t xml:space="preserve"> and socioeconomic disparities are risk factors for HIV </w:t>
      </w:r>
      <w:r>
        <w:fldChar w:fldCharType="begin">
          <w:fldData xml:space="preserve">PEVuZE5vdGU+PENpdGU+PEF1dGhvcj5NYWJhc288L0F1dGhvcj48WWVhcj4yMDE5PC9ZZWFyPjxS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</w:fldData>
        </w:fldChar>
      </w:r>
      <w:r w:rsidR="00186365">
        <w:instrText xml:space="preserve"> ADDIN EN.CITE </w:instrText>
      </w:r>
      <w:r w:rsidR="00186365">
        <w:fldChar w:fldCharType="begin">
          <w:fldData xml:space="preserve">PEVuZE5vdGU+PENpdGU+PEF1dGhvcj5NYWJhc288L0F1dGhvcj48WWVhcj4yMDE5PC9ZZWFyPjxS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</w:fldData>
        </w:fldChar>
      </w:r>
      <w:r w:rsidR="00186365">
        <w:instrText xml:space="preserve"> ADDIN EN.CITE.DATA </w:instrText>
      </w:r>
      <w:r w:rsidR="00186365">
        <w:fldChar w:fldCharType="end"/>
      </w:r>
      <w:r>
        <w:fldChar w:fldCharType="separate"/>
      </w:r>
      <w:r w:rsidR="00186365">
        <w:rPr>
          <w:noProof/>
        </w:rPr>
        <w:t>(9)</w:t>
      </w:r>
      <w:r>
        <w:fldChar w:fldCharType="end"/>
      </w:r>
      <w:r>
        <w:t xml:space="preserve">. HIV is </w:t>
      </w:r>
      <w:r w:rsidRPr="00F1400A">
        <w:t>a risk factor</w:t>
      </w:r>
      <w:r>
        <w:t xml:space="preserve"> for </w:t>
      </w:r>
      <w:r w:rsidR="00EF6FF6">
        <w:t>M</w:t>
      </w:r>
      <w:r w:rsidR="00E763E9">
        <w:t>ACE</w:t>
      </w:r>
      <w:r w:rsidR="00EF6FF6">
        <w:t xml:space="preserve"> </w:t>
      </w:r>
      <w:r>
        <w:fldChar w:fldCharType="begin">
          <w:fldData xml:space="preserve">PEVuZE5vdGU+PENpdGU+PEF1dGhvcj5IeWxlPC9BdXRob3I+PFllYXI+MjAxNzwvWWVhcj48UmVj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</w:fldData>
        </w:fldChar>
      </w:r>
      <w:r w:rsidR="00186365">
        <w:instrText xml:space="preserve"> ADDIN EN.CITE </w:instrText>
      </w:r>
      <w:r w:rsidR="00186365">
        <w:fldChar w:fldCharType="begin">
          <w:fldData xml:space="preserve">PEVuZE5vdGU+PENpdGU+PEF1dGhvcj5IeWxlPC9BdXRob3I+PFllYXI+MjAxNzwvWWVhcj48UmVj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</w:fldData>
        </w:fldChar>
      </w:r>
      <w:r w:rsidR="00186365">
        <w:instrText xml:space="preserve"> ADDIN EN.CITE.DATA </w:instrText>
      </w:r>
      <w:r w:rsidR="00186365">
        <w:fldChar w:fldCharType="end"/>
      </w:r>
      <w:r>
        <w:fldChar w:fldCharType="separate"/>
      </w:r>
      <w:r w:rsidR="00186365">
        <w:rPr>
          <w:noProof/>
        </w:rPr>
        <w:t>(10)</w:t>
      </w:r>
      <w:r>
        <w:fldChar w:fldCharType="end"/>
      </w:r>
      <w:r>
        <w:t xml:space="preserve">. PTSD and depression may lead to lifestyle changes that might lead to </w:t>
      </w:r>
      <w:r w:rsidR="00EF6FF6">
        <w:t xml:space="preserve">CVD </w:t>
      </w:r>
      <w:r>
        <w:t xml:space="preserve">risk factors </w:t>
      </w:r>
      <w:r>
        <w:fldChar w:fldCharType="begin">
          <w:fldData xml:space="preserve">PEVuZE5vdGU+PENpdGU+PEF1dGhvcj5EZSBIZXJ0PC9BdXRob3I+PFllYXI+MjAxODwvWWVhcj48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</w:fldData>
        </w:fldChar>
      </w:r>
      <w:r w:rsidR="00186365">
        <w:instrText xml:space="preserve"> ADDIN EN.CITE </w:instrText>
      </w:r>
      <w:r w:rsidR="00186365">
        <w:fldChar w:fldCharType="begin">
          <w:fldData xml:space="preserve">PEVuZE5vdGU+PENpdGU+PEF1dGhvcj5EZSBIZXJ0PC9BdXRob3I+PFllYXI+MjAxODwvWWVhcj48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</w:fldData>
        </w:fldChar>
      </w:r>
      <w:r w:rsidR="00186365">
        <w:instrText xml:space="preserve"> ADDIN EN.CITE.DATA </w:instrText>
      </w:r>
      <w:r w:rsidR="00186365">
        <w:fldChar w:fldCharType="end"/>
      </w:r>
      <w:r>
        <w:fldChar w:fldCharType="separate"/>
      </w:r>
      <w:r w:rsidR="00186365">
        <w:rPr>
          <w:noProof/>
        </w:rPr>
        <w:t>(11)</w:t>
      </w:r>
      <w:r>
        <w:fldChar w:fldCharType="end"/>
      </w:r>
      <w:r>
        <w:t xml:space="preserve">. Conversely, after a </w:t>
      </w:r>
      <w:r w:rsidR="00EF6FF6">
        <w:t xml:space="preserve">CVD </w:t>
      </w:r>
      <w:r>
        <w:t xml:space="preserve">event, lifestyle might change </w:t>
      </w:r>
      <w:r>
        <w:lastRenderedPageBreak/>
        <w:t xml:space="preserve">and </w:t>
      </w:r>
      <w:ins w:id="4" w:author="Seedat, Soraya, Prof [sseedat@sun.ac.za]" w:date="2022-06-18T17:24:00Z">
        <w:r w:rsidR="002053ED">
          <w:t xml:space="preserve">so too might </w:t>
        </w:r>
      </w:ins>
      <w:del w:id="5" w:author="Seedat, Soraya, Prof [sseedat@sun.ac.za]" w:date="2022-06-18T17:24:00Z">
        <w:r w:rsidDel="002053ED">
          <w:delText xml:space="preserve">thus the </w:delText>
        </w:r>
      </w:del>
      <w:r w:rsidR="00EF6FF6">
        <w:t xml:space="preserve">CVD </w:t>
      </w:r>
      <w:r>
        <w:t xml:space="preserve">risk factors. </w:t>
      </w:r>
      <w:commentRangeStart w:id="6"/>
      <w:r>
        <w:t xml:space="preserve">Depression, PTSD </w:t>
      </w:r>
      <w:r>
        <w:fldChar w:fldCharType="begin">
          <w:fldData xml:space="preserve">PEVuZE5vdGU+PENpdGU+PEF1dGhvcj5ZdWFuPC9BdXRob3I+PFllYXI+MjAxOTwvWWVhcj48UmVj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</w:fldData>
        </w:fldChar>
      </w:r>
      <w:r w:rsidR="00186365" w:rsidRPr="00123CB2">
        <w:instrText xml:space="preserve"> ADDIN EN.CITE </w:instrText>
      </w:r>
      <w:r w:rsidR="00186365" w:rsidRPr="00123CB2">
        <w:fldChar w:fldCharType="begin">
          <w:fldData xml:space="preserve">PEVuZE5vdGU+PENpdGU+PEF1dGhvcj5ZdWFuPC9BdXRob3I+PFllYXI+MjAxOTwvWWVhcj48UmVj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</w:fldData>
        </w:fldChar>
      </w:r>
      <w:r w:rsidR="00186365" w:rsidRPr="00123CB2">
        <w:instrText xml:space="preserve"> ADDIN EN.CITE.DATA </w:instrText>
      </w:r>
      <w:r w:rsidR="00186365" w:rsidRPr="00123CB2">
        <w:fldChar w:fldCharType="end"/>
      </w:r>
      <w:r>
        <w:fldChar w:fldCharType="separate"/>
      </w:r>
      <w:r w:rsidR="00186365">
        <w:rPr>
          <w:noProof/>
        </w:rPr>
        <w:t>(12)</w:t>
      </w:r>
      <w:r>
        <w:fldChar w:fldCharType="end"/>
      </w:r>
      <w:r>
        <w:t xml:space="preserve">, and smoking </w:t>
      </w:r>
      <w:r>
        <w:fldChar w:fldCharType="begin"/>
      </w:r>
      <w:r w:rsidR="00186365">
        <w:instrText xml:space="preserve"> ADDIN EN.CITE &lt;EndNote&gt;&lt;Cite&gt;&lt;Author&gt;Salahuddin&lt;/Author&gt;&lt;Year&gt;2012&lt;/Year&gt;&lt;RecNum&gt;97&lt;/RecNum&gt;&lt;DisplayText&gt;(13)&lt;/DisplayText&gt;&lt;record&gt;&lt;rec-number&gt;97&lt;/rec-number&gt;&lt;foreign-keys&gt;&lt;key app="EN" db-id="tzwaw5zvr52t9rea59ivxsfhpteaz2dvexza" timestamp="1651857317"&gt;97&lt;/key&gt;&lt;/foreign-keys&gt;&lt;ref-type name="Journal Article"&gt;17&lt;/ref-type&gt;&lt;contributors&gt;&lt;authors&gt;&lt;author&gt;Salahuddin, S.&lt;/author&gt;&lt;author&gt;Prabhakaran, D.&lt;/author&gt;&lt;author&gt;Roy, A.&lt;/author&gt;&lt;/authors&gt;&lt;/contributors&gt;&lt;auth-address&gt;Department of Cardiology, Cardiothoracic Sciences Centre, All India Institute of Medical Sciences, New Delhi, India.&amp;#xD;Centre for Chronic Disease Control and Director, Center of Excellence in Cardio-metabolic Risk Reduction in South Asia, Public Health Foundation of India, New Delhi, India.&lt;/auth-address&gt;&lt;titles&gt;&lt;title&gt;Pathophysiological Mechanisms of Tobacco-Related CVD&lt;/title&gt;&lt;secondary-title&gt;Glob Heart&lt;/secondary-title&gt;&lt;/titles&gt;&lt;periodical&gt;&lt;full-title&gt;Glob Heart&lt;/full-title&gt;&lt;/periodical&gt;&lt;pages&gt;113-20&lt;/pages&gt;&lt;volume&gt;7&lt;/volume&gt;&lt;number&gt;2&lt;/number&gt;&lt;edition&gt;2012/07/01&lt;/edition&gt;&lt;dates&gt;&lt;year&gt;2012&lt;/year&gt;&lt;pub-dates&gt;&lt;date&gt;Jul&lt;/date&gt;&lt;/pub-dates&gt;&lt;/dates&gt;&lt;isbn&gt;2211-8160 (Print)&amp;#xD;2211-8160 (Linking)&lt;/isbn&gt;&lt;accession-num&gt;25691307&lt;/accession-num&gt;&lt;urls&gt;&lt;related-urls&gt;&lt;url&gt;https://www.ncbi.nlm.nih.gov/pubmed/25691307&lt;/url&gt;&lt;/related-urls&gt;&lt;/urls&gt;&lt;electronic-resource-num&gt;10.1016/j.gheart.2012.05.003&lt;/electronic-resource-num&gt;&lt;/record&gt;&lt;/Cite&gt;&lt;/EndNote&gt;</w:instrText>
      </w:r>
      <w:r>
        <w:fldChar w:fldCharType="separate"/>
      </w:r>
      <w:r w:rsidR="00186365">
        <w:rPr>
          <w:noProof/>
        </w:rPr>
        <w:t>(13)</w:t>
      </w:r>
      <w:r>
        <w:fldChar w:fldCharType="end"/>
      </w:r>
      <w:commentRangeEnd w:id="6"/>
      <w:r w:rsidR="002053ED">
        <w:rPr>
          <w:rStyle w:val="CommentReference"/>
        </w:rPr>
        <w:commentReference w:id="6"/>
      </w:r>
      <w:r>
        <w:t xml:space="preserve"> could also lead to an inflammatory state that increases </w:t>
      </w:r>
      <w:r w:rsidR="00EF6FF6">
        <w:t>the risk of M</w:t>
      </w:r>
      <w:r w:rsidR="00E763E9">
        <w:t>ACE</w:t>
      </w:r>
      <w:r>
        <w:t xml:space="preserve">. This inflammatory state can also cause PTSD or depression after </w:t>
      </w:r>
      <w:commentRangeStart w:id="7"/>
      <w:r w:rsidR="00EF6FF6">
        <w:t>MVE</w:t>
      </w:r>
      <w:commentRangeEnd w:id="7"/>
      <w:r w:rsidR="002053ED">
        <w:rPr>
          <w:rStyle w:val="CommentReference"/>
        </w:rPr>
        <w:commentReference w:id="7"/>
      </w:r>
      <w:r w:rsidR="00EF6FF6">
        <w:t xml:space="preserve"> </w:t>
      </w:r>
      <w:r>
        <w:fldChar w:fldCharType="begin"/>
      </w:r>
      <w:r w:rsidR="00186365">
        <w:instrText xml:space="preserve"> ADDIN EN.CITE &lt;EndNote&gt;&lt;Cite&gt;&lt;Author&gt;Jacquet-Smailovic&lt;/Author&gt;&lt;Year&gt;2021&lt;/Year&gt;&lt;RecNum&gt;89&lt;/RecNum&gt;&lt;DisplayText&gt;(14)&lt;/DisplayText&gt;&lt;record&gt;&lt;rec-number&gt;89&lt;/rec-number&gt;&lt;foreign-keys&gt;&lt;key app="EN" db-id="tzwaw5zvr52t9rea59ivxsfhpteaz2dvexza" timestamp="1651020629"&gt;89&lt;/key&gt;&lt;/foreign-keys&gt;&lt;ref-type name="Journal Article"&gt;17&lt;/ref-type&gt;&lt;contributors&gt;&lt;authors&gt;&lt;author&gt;Jacquet-Smailovic, M.&lt;/author&gt;&lt;author&gt;Tarquinio, C.&lt;/author&gt;&lt;author&gt;Alla, F.&lt;/author&gt;&lt;author&gt;Denis, I.&lt;/author&gt;&lt;author&gt;Kirche, A.&lt;/author&gt;&lt;author&gt;Tarquinio, C.&lt;/author&gt;&lt;author&gt;Brennstuhl, M. J.&lt;/author&gt;&lt;/authors&gt;&lt;/contributors&gt;&lt;auth-address&gt;Cardiovascular Rehabilitation Unit, Avesnes Hospital Center, Avesnes-sur-Helpe, France.&amp;#xD;Department of Health Psychology, University of Lorraine, Metz, France.&amp;#xD;Bordeaux Population Health Research Center, University of Bordeaux, Bordeaux, France.&lt;/auth-address&gt;&lt;titles&gt;&lt;title&gt;Posttraumatic Stress Disorder Following Myocardial Infarction: A Systematic Review&lt;/title&gt;&lt;secondary-title&gt;J Trauma Stress&lt;/secondary-title&gt;&lt;/titles&gt;&lt;periodical&gt;&lt;full-title&gt;J Trauma Stress&lt;/full-title&gt;&lt;/periodical&gt;&lt;pages&gt;190-199&lt;/pages&gt;&lt;volume&gt;34&lt;/volume&gt;&lt;number&gt;1&lt;/number&gt;&lt;edition&gt;2020/10/03&lt;/edition&gt;&lt;keywords&gt;&lt;keyword&gt;Causality&lt;/keyword&gt;&lt;keyword&gt;Humans&lt;/keyword&gt;&lt;keyword&gt;Myocardial Infarction/*psychology&lt;/keyword&gt;&lt;keyword&gt;Prevalence&lt;/keyword&gt;&lt;keyword&gt;Risk Factors&lt;/keyword&gt;&lt;keyword&gt;Stress Disorders, Post-Traumatic/epidemiology/*psychology&lt;/keyword&gt;&lt;/keywords&gt;&lt;dates&gt;&lt;year&gt;2021&lt;/year&gt;&lt;pub-dates&gt;&lt;date&gt;Feb&lt;/date&gt;&lt;/pub-dates&gt;&lt;/dates&gt;&lt;isbn&gt;1573-6598 (Electronic)&amp;#xD;0894-9867 (Linking)&lt;/isbn&gt;&lt;accession-num&gt;33007150&lt;/accession-num&gt;&lt;urls&gt;&lt;related-urls&gt;&lt;url&gt;https://www.ncbi.nlm.nih.gov/pubmed/33007150&lt;/url&gt;&lt;/related-urls&gt;&lt;/urls&gt;&lt;electronic-resource-num&gt;10.1002/jts.22591&lt;/electronic-resource-num&gt;&lt;/record&gt;&lt;/Cite&gt;&lt;/EndNote&gt;</w:instrText>
      </w:r>
      <w:r>
        <w:fldChar w:fldCharType="separate"/>
      </w:r>
      <w:r w:rsidR="00186365">
        <w:rPr>
          <w:noProof/>
        </w:rPr>
        <w:t>(14)</w:t>
      </w:r>
      <w:r>
        <w:fldChar w:fldCharType="end"/>
      </w:r>
      <w:r>
        <w:t xml:space="preserve">. </w:t>
      </w:r>
    </w:p>
    <w:p w14:paraId="4714DEBB" w14:textId="77777777" w:rsidR="009A4A05" w:rsidRPr="00AC359B" w:rsidRDefault="009A4A05" w:rsidP="008E1A37">
      <w:pPr>
        <w:spacing w:before="60" w:after="60"/>
        <w:jc w:val="both"/>
      </w:pPr>
    </w:p>
    <w:p w14:paraId="06B18BC5" w14:textId="77777777" w:rsidR="009A4A05" w:rsidRDefault="009A4A05" w:rsidP="00FD721A">
      <w:pPr>
        <w:spacing w:before="60" w:after="60"/>
        <w:jc w:val="both"/>
        <w:rPr>
          <w:b/>
        </w:rPr>
      </w:pPr>
      <w:r w:rsidRPr="003C7E4A">
        <w:rPr>
          <w:b/>
        </w:rPr>
        <w:t>3.</w:t>
      </w:r>
      <w:r>
        <w:rPr>
          <w:b/>
        </w:rPr>
        <w:t>5</w:t>
      </w:r>
      <w:r w:rsidRPr="003C7E4A">
        <w:rPr>
          <w:b/>
        </w:rPr>
        <w:t xml:space="preserve"> </w:t>
      </w:r>
      <w:r>
        <w:rPr>
          <w:b/>
        </w:rPr>
        <w:t>Measures</w:t>
      </w:r>
    </w:p>
    <w:p w14:paraId="644BC441" w14:textId="77777777" w:rsidR="009A4A05" w:rsidRDefault="009A4A05" w:rsidP="00FD721A">
      <w:pPr>
        <w:spacing w:before="60" w:after="60"/>
        <w:jc w:val="both"/>
        <w:rPr>
          <w:b/>
        </w:rPr>
      </w:pPr>
    </w:p>
    <w:p w14:paraId="49B4DA96" w14:textId="08F06EDA" w:rsidR="009A4A05" w:rsidRPr="00A97C15" w:rsidRDefault="009A4A05" w:rsidP="007265AE">
      <w:pPr>
        <w:spacing w:before="60" w:after="60"/>
        <w:jc w:val="both"/>
      </w:pPr>
      <w:r>
        <w:rPr>
          <w:b/>
        </w:rPr>
        <w:t xml:space="preserve">Outcome: </w:t>
      </w:r>
      <w:r>
        <w:t xml:space="preserve">The primary outcome is a </w:t>
      </w:r>
      <w:r w:rsidR="009C0D2C" w:rsidRPr="00123CB2">
        <w:t>three</w:t>
      </w:r>
      <w:r w:rsidR="00E763E9" w:rsidRPr="00123CB2">
        <w:t>-point</w:t>
      </w:r>
      <w:r w:rsidR="00A96E5B" w:rsidRPr="00123CB2">
        <w:t xml:space="preserve"> </w:t>
      </w:r>
      <w:r w:rsidR="009C0D2C" w:rsidRPr="00123CB2">
        <w:t xml:space="preserve">MACE </w:t>
      </w:r>
      <w:r w:rsidR="00E763E9" w:rsidRPr="00123CB2">
        <w:t>(MACE</w:t>
      </w:r>
      <w:r w:rsidR="009C0D2C" w:rsidRPr="00123CB2">
        <w:t>3</w:t>
      </w:r>
      <w:r w:rsidR="00E763E9" w:rsidRPr="00123CB2">
        <w:t>)</w:t>
      </w:r>
      <w:r w:rsidR="00A96E5B" w:rsidRPr="00123CB2">
        <w:t xml:space="preserve">, which includes </w:t>
      </w:r>
      <w:r w:rsidR="00E763E9" w:rsidRPr="00123CB2">
        <w:t>myocardial infarction</w:t>
      </w:r>
      <w:r w:rsidR="009C0D2C" w:rsidRPr="00123CB2">
        <w:t xml:space="preserve">, </w:t>
      </w:r>
      <w:r w:rsidRPr="00123CB2">
        <w:t>stroke</w:t>
      </w:r>
      <w:r w:rsidR="009C0D2C" w:rsidRPr="00123CB2">
        <w:t>, revascularization and hospitalization for unstable angina</w:t>
      </w:r>
      <w:r w:rsidR="00CF6F9B" w:rsidRPr="00123CB2">
        <w:t xml:space="preserve"> </w:t>
      </w:r>
      <w:r w:rsidR="00263DAF" w:rsidRPr="00123CB2">
        <w:t>(</w:t>
      </w:r>
      <w:r w:rsidR="00263DAF" w:rsidRPr="00123CB2">
        <w:rPr>
          <w:u w:val="single"/>
        </w:rPr>
        <w:t>Table</w:t>
      </w:r>
      <w:r w:rsidR="009C0D2C" w:rsidRPr="00123CB2">
        <w:rPr>
          <w:u w:val="single"/>
        </w:rPr>
        <w:t>s</w:t>
      </w:r>
      <w:r w:rsidR="00263DAF" w:rsidRPr="00123CB2">
        <w:rPr>
          <w:u w:val="single"/>
        </w:rPr>
        <w:t xml:space="preserve"> 1</w:t>
      </w:r>
      <w:r w:rsidR="009C0D2C" w:rsidRPr="00123CB2">
        <w:rPr>
          <w:u w:val="single"/>
        </w:rPr>
        <w:t>-2</w:t>
      </w:r>
      <w:r w:rsidR="00263DAF" w:rsidRPr="00123CB2">
        <w:t>)</w:t>
      </w:r>
      <w:r w:rsidR="007265AE">
        <w:t xml:space="preserve"> </w:t>
      </w:r>
      <w:r w:rsidR="007265AE">
        <w:fldChar w:fldCharType="begin">
          <w:fldData xml:space="preserve">PEVuZE5vdGU+PENpdGU+PEF1dGhvcj5Cb3NjbzwvQXV0aG9yPjxZZWFyPjIwMjE8L1llYXI+PFJl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</w:fldData>
        </w:fldChar>
      </w:r>
      <w:r w:rsidR="007265AE">
        <w:instrText xml:space="preserve"> ADDIN EN.CITE </w:instrText>
      </w:r>
      <w:r w:rsidR="007265AE">
        <w:fldChar w:fldCharType="begin">
          <w:fldData xml:space="preserve">PEVuZE5vdGU+PENpdGU+PEF1dGhvcj5Cb3NjbzwvQXV0aG9yPjxZZWFyPjIwMjE8L1llYXI+PFJl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</w:fldData>
        </w:fldChar>
      </w:r>
      <w:r w:rsidR="007265AE">
        <w:instrText xml:space="preserve"> ADDIN EN.CITE.DATA </w:instrText>
      </w:r>
      <w:r w:rsidR="007265AE">
        <w:fldChar w:fldCharType="end"/>
      </w:r>
      <w:r w:rsidR="007265AE">
        <w:fldChar w:fldCharType="separate"/>
      </w:r>
      <w:r w:rsidR="007265AE">
        <w:rPr>
          <w:noProof/>
        </w:rPr>
        <w:t>(15)</w:t>
      </w:r>
      <w:r w:rsidR="007265AE">
        <w:fldChar w:fldCharType="end"/>
      </w:r>
      <w:r w:rsidR="000C0057" w:rsidRPr="00123CB2">
        <w:t xml:space="preserve">. </w:t>
      </w:r>
      <w:r w:rsidR="00E60FF5" w:rsidRPr="00123CB2">
        <w:t xml:space="preserve">Secondary outcomes </w:t>
      </w:r>
      <w:r w:rsidR="004048F0" w:rsidRPr="00123CB2">
        <w:t>are</w:t>
      </w:r>
      <w:r w:rsidR="00E60FF5" w:rsidRPr="00123CB2">
        <w:t xml:space="preserve"> the </w:t>
      </w:r>
      <w:r w:rsidR="00BD765D" w:rsidRPr="00123CB2">
        <w:t>t</w:t>
      </w:r>
      <w:r w:rsidR="009C0D2C" w:rsidRPr="00123CB2">
        <w:t>wo</w:t>
      </w:r>
      <w:r w:rsidR="00A96E5B" w:rsidRPr="00123CB2">
        <w:t>- and four-point</w:t>
      </w:r>
      <w:r w:rsidR="00BD765D" w:rsidRPr="00123CB2">
        <w:t xml:space="preserve"> MACE</w:t>
      </w:r>
      <w:r w:rsidR="00FB72AA" w:rsidRPr="00123CB2">
        <w:t xml:space="preserve"> (MACE</w:t>
      </w:r>
      <w:r w:rsidR="009C0D2C" w:rsidRPr="00123CB2">
        <w:t>2</w:t>
      </w:r>
      <w:r w:rsidR="00A96E5B" w:rsidRPr="00123CB2">
        <w:t xml:space="preserve"> and MACE4</w:t>
      </w:r>
      <w:r w:rsidR="00FB72AA" w:rsidRPr="00123CB2">
        <w:t>)</w:t>
      </w:r>
      <w:r w:rsidR="00A96E5B" w:rsidRPr="00123CB2">
        <w:t xml:space="preserve">. </w:t>
      </w:r>
      <w:r w:rsidR="009C0D2C" w:rsidRPr="00123CB2">
        <w:t>MACE2</w:t>
      </w:r>
      <w:r w:rsidR="00A96E5B" w:rsidRPr="00123CB2">
        <w:t xml:space="preserve"> includes MACE2 </w:t>
      </w:r>
      <w:r w:rsidR="009C0D2C" w:rsidRPr="00123CB2">
        <w:t xml:space="preserve">includes myocardial infarction and stroke </w:t>
      </w:r>
      <w:r w:rsidR="00263DAF" w:rsidRPr="00123CB2">
        <w:t>(</w:t>
      </w:r>
      <w:r w:rsidR="00263DAF" w:rsidRPr="00123CB2">
        <w:rPr>
          <w:u w:val="single"/>
        </w:rPr>
        <w:t>Table</w:t>
      </w:r>
      <w:r w:rsidR="00223D4D" w:rsidRPr="00123CB2">
        <w:rPr>
          <w:u w:val="single"/>
        </w:rPr>
        <w:t>s</w:t>
      </w:r>
      <w:r w:rsidR="00263DAF" w:rsidRPr="00335A0A">
        <w:rPr>
          <w:u w:val="single"/>
        </w:rPr>
        <w:t xml:space="preserve"> </w:t>
      </w:r>
      <w:r w:rsidR="00223D4D">
        <w:rPr>
          <w:u w:val="single"/>
        </w:rPr>
        <w:t>1</w:t>
      </w:r>
      <w:r w:rsidR="00263DAF">
        <w:t>)</w:t>
      </w:r>
      <w:r w:rsidR="00A96E5B">
        <w:t xml:space="preserve">. MACE4 includes MACE3 </w:t>
      </w:r>
      <w:r w:rsidR="00177B51">
        <w:t xml:space="preserve">endpoints </w:t>
      </w:r>
      <w:r w:rsidR="004048F0">
        <w:t xml:space="preserve">and </w:t>
      </w:r>
      <w:r w:rsidR="00CF6F9B">
        <w:t>heart failure</w:t>
      </w:r>
      <w:r w:rsidR="00263DAF">
        <w:t xml:space="preserve"> (</w:t>
      </w:r>
      <w:r w:rsidR="00263DAF" w:rsidRPr="00335A0A">
        <w:rPr>
          <w:u w:val="single"/>
        </w:rPr>
        <w:t>Table</w:t>
      </w:r>
      <w:r w:rsidR="00223D4D">
        <w:rPr>
          <w:u w:val="single"/>
        </w:rPr>
        <w:t>s</w:t>
      </w:r>
      <w:r w:rsidR="00263DAF" w:rsidRPr="00335A0A">
        <w:rPr>
          <w:u w:val="single"/>
        </w:rPr>
        <w:t xml:space="preserve"> </w:t>
      </w:r>
      <w:r w:rsidR="00223D4D">
        <w:rPr>
          <w:u w:val="single"/>
        </w:rPr>
        <w:t>1-2</w:t>
      </w:r>
      <w:r w:rsidR="00263DAF">
        <w:t>).</w:t>
      </w:r>
    </w:p>
    <w:p w14:paraId="3A3298B0" w14:textId="77777777" w:rsidR="009A4A05" w:rsidRDefault="009A4A05" w:rsidP="002F3E5D">
      <w:pPr>
        <w:spacing w:before="60" w:after="60"/>
        <w:jc w:val="both"/>
        <w:rPr>
          <w:b/>
        </w:rPr>
      </w:pPr>
    </w:p>
    <w:p w14:paraId="7280B7F0" w14:textId="77777777" w:rsidR="00AA2A53" w:rsidRDefault="009A4A05" w:rsidP="0058407E">
      <w:pPr>
        <w:spacing w:before="60" w:after="60"/>
        <w:jc w:val="both"/>
      </w:pPr>
      <w:r>
        <w:rPr>
          <w:b/>
        </w:rPr>
        <w:t xml:space="preserve">Exposure: </w:t>
      </w:r>
      <w:r>
        <w:t xml:space="preserve">The primary exposure is an ICD-10 diagnosis of PTSD (F43.1). </w:t>
      </w:r>
    </w:p>
    <w:p w14:paraId="3C5FB3CA" w14:textId="77777777" w:rsidR="00AA2A53" w:rsidRDefault="00AA2A53" w:rsidP="0058407E">
      <w:pPr>
        <w:spacing w:before="60" w:after="60"/>
        <w:jc w:val="both"/>
      </w:pPr>
    </w:p>
    <w:p w14:paraId="3FFA862B" w14:textId="416C37A3" w:rsidR="00AA2A53" w:rsidRPr="00123CB2" w:rsidRDefault="00AA2A53" w:rsidP="0058407E">
      <w:pPr>
        <w:spacing w:before="60" w:after="60"/>
        <w:jc w:val="both"/>
        <w:rPr>
          <w:b/>
        </w:rPr>
      </w:pPr>
      <w:r w:rsidRPr="00123CB2">
        <w:rPr>
          <w:b/>
        </w:rPr>
        <w:t>Psychiatric comorbidity</w:t>
      </w:r>
    </w:p>
    <w:p w14:paraId="42187CDE" w14:textId="2F5F3871" w:rsidR="009A4A05" w:rsidRDefault="00AA2A53" w:rsidP="0058407E">
      <w:pPr>
        <w:spacing w:before="60" w:after="60"/>
        <w:jc w:val="both"/>
      </w:pPr>
      <w:r>
        <w:t xml:space="preserve">We will consider the following psychiatric comorbidities: </w:t>
      </w:r>
      <w:r w:rsidR="00661D5E">
        <w:t>organic mental disorder</w:t>
      </w:r>
      <w:r w:rsidR="00674824">
        <w:t>s</w:t>
      </w:r>
      <w:r w:rsidR="00661D5E">
        <w:t xml:space="preserve"> (F00-F09), substance use disorder</w:t>
      </w:r>
      <w:r w:rsidR="00674824">
        <w:t>s</w:t>
      </w:r>
      <w:r w:rsidR="00661D5E">
        <w:t xml:space="preserve"> (F10-F16, F18-F19), </w:t>
      </w:r>
      <w:r w:rsidR="00FB47B0">
        <w:t xml:space="preserve">serious mental </w:t>
      </w:r>
      <w:r w:rsidR="00674824">
        <w:t xml:space="preserve">disorders (F20-F29, </w:t>
      </w:r>
      <w:r w:rsidR="00674824" w:rsidRPr="00674824">
        <w:t>R44.0-</w:t>
      </w:r>
      <w:r w:rsidR="00674824">
        <w:t>R44.</w:t>
      </w:r>
      <w:r w:rsidR="00674824" w:rsidRPr="00674824">
        <w:t>3</w:t>
      </w:r>
      <w:r w:rsidR="00FB47B0">
        <w:t>, F31</w:t>
      </w:r>
      <w:r w:rsidR="00674824">
        <w:t xml:space="preserve">), </w:t>
      </w:r>
      <w:r w:rsidR="00FB47B0">
        <w:t>depressive disorders (</w:t>
      </w:r>
      <w:r w:rsidR="009A4A05">
        <w:t>F3</w:t>
      </w:r>
      <w:r w:rsidR="00FB47B0">
        <w:t>2</w:t>
      </w:r>
      <w:r w:rsidR="00674824">
        <w:t>-F3</w:t>
      </w:r>
      <w:r w:rsidR="00FB47B0">
        <w:t>3, F34.1</w:t>
      </w:r>
      <w:r w:rsidR="00674824">
        <w:t xml:space="preserve">), other anxiety disorders (F40-F48, excluding PTSD [F43.1], and unspecified anxiety disorders [F41.9]) </w:t>
      </w:r>
      <w:r w:rsidR="0096064F">
        <w:t xml:space="preserve">sleep disorders (F51, G47) </w:t>
      </w:r>
      <w:r w:rsidR="00674824">
        <w:t>or other mental disorders (</w:t>
      </w:r>
      <w:r w:rsidR="00FB47B0">
        <w:t xml:space="preserve">F30, F34.0, F34.8-F34.9, F38-F39, </w:t>
      </w:r>
      <w:r w:rsidR="00674824">
        <w:t>F50</w:t>
      </w:r>
      <w:r w:rsidR="0096064F">
        <w:t>, F52</w:t>
      </w:r>
      <w:r w:rsidR="00674824">
        <w:t xml:space="preserve">-F99). </w:t>
      </w:r>
    </w:p>
    <w:p w14:paraId="056CC5C7" w14:textId="77777777" w:rsidR="009A4A05" w:rsidRDefault="009A4A05" w:rsidP="002F3E5D">
      <w:pPr>
        <w:spacing w:before="60" w:after="60"/>
        <w:jc w:val="both"/>
        <w:rPr>
          <w:b/>
        </w:rPr>
      </w:pPr>
    </w:p>
    <w:p w14:paraId="38EC1C64" w14:textId="77777777" w:rsidR="009A4A05" w:rsidRDefault="009A4A05" w:rsidP="00F922B3">
      <w:pPr>
        <w:spacing w:before="60" w:after="60"/>
        <w:jc w:val="both"/>
        <w:rPr>
          <w:b/>
        </w:rPr>
      </w:pPr>
      <w:r w:rsidRPr="00F922B3">
        <w:rPr>
          <w:b/>
        </w:rPr>
        <w:t>Cardiovascular risk factors</w:t>
      </w:r>
    </w:p>
    <w:p w14:paraId="5509EB8A" w14:textId="77777777" w:rsidR="009A4A05" w:rsidRDefault="009A4A05" w:rsidP="00F922B3">
      <w:pPr>
        <w:spacing w:before="60" w:after="60"/>
        <w:jc w:val="both"/>
        <w:rPr>
          <w:b/>
        </w:rPr>
      </w:pPr>
    </w:p>
    <w:p w14:paraId="789DE459" w14:textId="73050490" w:rsidR="009A4A05" w:rsidRPr="002F3E5D" w:rsidRDefault="009A4A05" w:rsidP="00263DAF">
      <w:pPr>
        <w:spacing w:before="60" w:after="60"/>
        <w:jc w:val="both"/>
        <w:rPr>
          <w:iCs/>
        </w:rPr>
      </w:pPr>
      <w:r w:rsidRPr="00411AB0">
        <w:rPr>
          <w:b/>
          <w:bCs/>
          <w:iCs/>
        </w:rPr>
        <w:t>Hypertension</w:t>
      </w:r>
      <w:r w:rsidRPr="00411AB0">
        <w:rPr>
          <w:iCs/>
        </w:rPr>
        <w:t xml:space="preserve"> </w:t>
      </w:r>
      <w:r>
        <w:rPr>
          <w:iCs/>
        </w:rPr>
        <w:t>w</w:t>
      </w:r>
      <w:r w:rsidRPr="002F3E5D">
        <w:rPr>
          <w:iCs/>
        </w:rPr>
        <w:t xml:space="preserve">ill be defined </w:t>
      </w:r>
      <w:r>
        <w:rPr>
          <w:iCs/>
        </w:rPr>
        <w:t>based</w:t>
      </w:r>
      <w:r w:rsidRPr="002F3E5D">
        <w:rPr>
          <w:iCs/>
        </w:rPr>
        <w:t xml:space="preserve"> </w:t>
      </w:r>
      <w:r>
        <w:rPr>
          <w:iCs/>
        </w:rPr>
        <w:t xml:space="preserve">on </w:t>
      </w:r>
      <w:r w:rsidRPr="002F3E5D">
        <w:rPr>
          <w:iCs/>
        </w:rPr>
        <w:t>ICD-10 codes</w:t>
      </w:r>
      <w:r>
        <w:rPr>
          <w:iCs/>
        </w:rPr>
        <w:t xml:space="preserve"> for hypertensive disease</w:t>
      </w:r>
      <w:r w:rsidRPr="002F3E5D">
        <w:rPr>
          <w:iCs/>
        </w:rPr>
        <w:t xml:space="preserve"> </w:t>
      </w:r>
      <w:r>
        <w:rPr>
          <w:iCs/>
        </w:rPr>
        <w:t>(I10-I13, I15, H35.0, and I67.4), evidence of use of medication used to treat hypertension (i.e. certain diuretics, beta</w:t>
      </w:r>
      <w:r w:rsidR="008D2EB4">
        <w:rPr>
          <w:iCs/>
        </w:rPr>
        <w:t>-</w:t>
      </w:r>
      <w:r>
        <w:rPr>
          <w:iCs/>
        </w:rPr>
        <w:t>blockers, or drug combinations), or at least two elevated systolic (</w:t>
      </w:r>
      <w:r w:rsidRPr="00162DC9">
        <w:rPr>
          <w:iCs/>
        </w:rPr>
        <w:t>≥140mmHg</w:t>
      </w:r>
      <w:r>
        <w:rPr>
          <w:iCs/>
        </w:rPr>
        <w:t>), or diastolic (</w:t>
      </w:r>
      <w:r w:rsidRPr="00162DC9">
        <w:rPr>
          <w:iCs/>
        </w:rPr>
        <w:t>≥90mmHg</w:t>
      </w:r>
      <w:r>
        <w:rPr>
          <w:iCs/>
        </w:rPr>
        <w:t>) blood pressure measurements (</w:t>
      </w:r>
      <w:r w:rsidRPr="00E35220">
        <w:rPr>
          <w:iCs/>
          <w:u w:val="single"/>
        </w:rPr>
        <w:t xml:space="preserve">Table </w:t>
      </w:r>
      <w:r w:rsidR="00584470">
        <w:rPr>
          <w:iCs/>
          <w:u w:val="single"/>
        </w:rPr>
        <w:t>3</w:t>
      </w:r>
      <w:r>
        <w:rPr>
          <w:iCs/>
        </w:rPr>
        <w:t xml:space="preserve">). </w:t>
      </w:r>
    </w:p>
    <w:p w14:paraId="5C4E14A7" w14:textId="77777777" w:rsidR="009A4A05" w:rsidRDefault="009A4A05" w:rsidP="002F3E5D">
      <w:pPr>
        <w:spacing w:before="60" w:after="60"/>
        <w:jc w:val="both"/>
        <w:rPr>
          <w:b/>
        </w:rPr>
      </w:pPr>
    </w:p>
    <w:p w14:paraId="3A7B4148" w14:textId="228D0D63" w:rsidR="009A4A05" w:rsidRPr="00D41534" w:rsidRDefault="009A4A05" w:rsidP="00263DAF">
      <w:pPr>
        <w:spacing w:before="60" w:after="60"/>
        <w:jc w:val="both"/>
        <w:rPr>
          <w:iCs/>
        </w:rPr>
      </w:pPr>
      <w:r w:rsidRPr="00D1700A">
        <w:rPr>
          <w:b/>
          <w:bCs/>
          <w:iCs/>
        </w:rPr>
        <w:t>Diabetes mellitus</w:t>
      </w:r>
      <w:r w:rsidRPr="00D41534">
        <w:rPr>
          <w:iCs/>
        </w:rPr>
        <w:t xml:space="preserve"> </w:t>
      </w:r>
      <w:r>
        <w:rPr>
          <w:iCs/>
        </w:rPr>
        <w:t xml:space="preserve">will be defined based on </w:t>
      </w:r>
      <w:r w:rsidRPr="00D41534">
        <w:rPr>
          <w:iCs/>
        </w:rPr>
        <w:t>ICD-10 codes for diabetes</w:t>
      </w:r>
      <w:r>
        <w:rPr>
          <w:iCs/>
        </w:rPr>
        <w:t xml:space="preserve"> (E10-E14, H28, H36, M14.2, M14.6, G59.0, G63.2, or G99.0), evidence of use of </w:t>
      </w:r>
      <w:r w:rsidRPr="00D41534">
        <w:rPr>
          <w:iCs/>
        </w:rPr>
        <w:t>medications used for diabetes control</w:t>
      </w:r>
      <w:r>
        <w:rPr>
          <w:iCs/>
        </w:rPr>
        <w:t xml:space="preserve"> (ATC codes A10)</w:t>
      </w:r>
      <w:r w:rsidRPr="00D41534">
        <w:rPr>
          <w:iCs/>
        </w:rPr>
        <w:t>, or</w:t>
      </w:r>
      <w:r>
        <w:rPr>
          <w:iCs/>
        </w:rPr>
        <w:t xml:space="preserve"> at least two</w:t>
      </w:r>
      <w:r w:rsidRPr="00D41534">
        <w:rPr>
          <w:iCs/>
        </w:rPr>
        <w:t xml:space="preserve"> </w:t>
      </w:r>
      <w:r>
        <w:rPr>
          <w:iCs/>
        </w:rPr>
        <w:t xml:space="preserve">abnormal </w:t>
      </w:r>
      <w:r w:rsidRPr="00D41534">
        <w:rPr>
          <w:iCs/>
        </w:rPr>
        <w:t xml:space="preserve">laboratory results of HbA1c </w:t>
      </w:r>
      <w:r w:rsidRPr="00162DC9">
        <w:rPr>
          <w:iCs/>
        </w:rPr>
        <w:t>≥</w:t>
      </w:r>
      <w:r w:rsidRPr="00D41534">
        <w:rPr>
          <w:iCs/>
        </w:rPr>
        <w:t>6.5%</w:t>
      </w:r>
      <w:r>
        <w:rPr>
          <w:iCs/>
        </w:rPr>
        <w:t xml:space="preserve"> (</w:t>
      </w:r>
      <w:r w:rsidRPr="00162DC9">
        <w:rPr>
          <w:iCs/>
        </w:rPr>
        <w:t>≥</w:t>
      </w:r>
      <w:r>
        <w:rPr>
          <w:iCs/>
        </w:rPr>
        <w:t>48 mmol/L)</w:t>
      </w:r>
      <w:r w:rsidRPr="00D41534">
        <w:rPr>
          <w:iCs/>
        </w:rPr>
        <w:t xml:space="preserve">, fasting blood glucose </w:t>
      </w:r>
      <w:r w:rsidRPr="00162DC9">
        <w:rPr>
          <w:iCs/>
        </w:rPr>
        <w:t>≥</w:t>
      </w:r>
      <w:r w:rsidRPr="00D41534">
        <w:rPr>
          <w:iCs/>
        </w:rPr>
        <w:t xml:space="preserve">7 mmol/L or random blood glucose </w:t>
      </w:r>
      <w:r w:rsidRPr="00162DC9">
        <w:rPr>
          <w:iCs/>
        </w:rPr>
        <w:t>≥</w:t>
      </w:r>
      <w:r w:rsidRPr="00D41534">
        <w:rPr>
          <w:iCs/>
        </w:rPr>
        <w:t>11.1 mmol/L</w:t>
      </w:r>
      <w:r>
        <w:rPr>
          <w:iCs/>
        </w:rPr>
        <w:t xml:space="preserve"> (</w:t>
      </w:r>
      <w:r>
        <w:rPr>
          <w:iCs/>
          <w:u w:val="single"/>
        </w:rPr>
        <w:t>T</w:t>
      </w:r>
      <w:r w:rsidRPr="00E35220">
        <w:rPr>
          <w:iCs/>
          <w:u w:val="single"/>
        </w:rPr>
        <w:t xml:space="preserve">able </w:t>
      </w:r>
      <w:r w:rsidR="00584470">
        <w:rPr>
          <w:iCs/>
          <w:u w:val="single"/>
        </w:rPr>
        <w:t>4</w:t>
      </w:r>
      <w:r>
        <w:rPr>
          <w:iCs/>
        </w:rPr>
        <w:t>).</w:t>
      </w:r>
    </w:p>
    <w:p w14:paraId="25842F3D" w14:textId="77777777" w:rsidR="009A4A05" w:rsidRDefault="009A4A05" w:rsidP="002F3E5D">
      <w:pPr>
        <w:spacing w:before="60" w:after="60"/>
        <w:jc w:val="both"/>
        <w:rPr>
          <w:b/>
        </w:rPr>
      </w:pPr>
    </w:p>
    <w:p w14:paraId="5B1506F5" w14:textId="18475939" w:rsidR="009A4A05" w:rsidRDefault="009A4A05" w:rsidP="00263DAF">
      <w:pPr>
        <w:spacing w:before="60" w:after="60"/>
        <w:jc w:val="both"/>
        <w:rPr>
          <w:iCs/>
        </w:rPr>
      </w:pPr>
      <w:r w:rsidRPr="00D1700A">
        <w:rPr>
          <w:b/>
          <w:bCs/>
          <w:iCs/>
        </w:rPr>
        <w:t>Dyslipidaemia</w:t>
      </w:r>
      <w:r>
        <w:rPr>
          <w:iCs/>
        </w:rPr>
        <w:t xml:space="preserve"> w</w:t>
      </w:r>
      <w:r w:rsidRPr="00573F20">
        <w:rPr>
          <w:iCs/>
        </w:rPr>
        <w:t xml:space="preserve">ill be defined </w:t>
      </w:r>
      <w:r>
        <w:rPr>
          <w:iCs/>
        </w:rPr>
        <w:t xml:space="preserve">based on the </w:t>
      </w:r>
      <w:r w:rsidRPr="00573F20">
        <w:rPr>
          <w:iCs/>
        </w:rPr>
        <w:t xml:space="preserve">ICD-10 </w:t>
      </w:r>
      <w:r>
        <w:rPr>
          <w:iCs/>
        </w:rPr>
        <w:t>codes E78.0-E78.5, evidence of the use of lipid-modifying medication (ATC codes C10), or at least two abnormal lipid measurements (</w:t>
      </w:r>
      <w:r w:rsidRPr="002F6E10">
        <w:rPr>
          <w:iCs/>
        </w:rPr>
        <w:t>HDL-cholesterol</w:t>
      </w:r>
      <w:r>
        <w:rPr>
          <w:iCs/>
        </w:rPr>
        <w:t xml:space="preserve"> </w:t>
      </w:r>
      <w:r w:rsidRPr="002F6E10">
        <w:rPr>
          <w:iCs/>
        </w:rPr>
        <w:t>&lt;1 mmol/L</w:t>
      </w:r>
      <w:r>
        <w:rPr>
          <w:iCs/>
        </w:rPr>
        <w:t xml:space="preserve">, or </w:t>
      </w:r>
      <w:r w:rsidRPr="002F6E10">
        <w:rPr>
          <w:iCs/>
        </w:rPr>
        <w:t>LDL-cholesterol</w:t>
      </w:r>
      <w:r>
        <w:rPr>
          <w:iCs/>
        </w:rPr>
        <w:t xml:space="preserve"> </w:t>
      </w:r>
      <w:r w:rsidRPr="002F6E10">
        <w:rPr>
          <w:iCs/>
        </w:rPr>
        <w:t>&gt;4.1 mmol/L</w:t>
      </w:r>
      <w:r>
        <w:rPr>
          <w:iCs/>
        </w:rPr>
        <w:t>, or t</w:t>
      </w:r>
      <w:r w:rsidRPr="002F6E10">
        <w:rPr>
          <w:iCs/>
        </w:rPr>
        <w:t>otal cholesterol</w:t>
      </w:r>
      <w:r>
        <w:rPr>
          <w:iCs/>
        </w:rPr>
        <w:t xml:space="preserve"> </w:t>
      </w:r>
      <w:r w:rsidRPr="002F6E10">
        <w:rPr>
          <w:iCs/>
        </w:rPr>
        <w:t>&gt;6.2 mmol/L</w:t>
      </w:r>
      <w:r>
        <w:rPr>
          <w:iCs/>
        </w:rPr>
        <w:t>) (</w:t>
      </w:r>
      <w:r w:rsidRPr="008A6E20">
        <w:rPr>
          <w:iCs/>
          <w:u w:val="single"/>
        </w:rPr>
        <w:t xml:space="preserve">Table </w:t>
      </w:r>
      <w:r w:rsidR="00584470">
        <w:rPr>
          <w:iCs/>
          <w:u w:val="single"/>
        </w:rPr>
        <w:t>5</w:t>
      </w:r>
      <w:r>
        <w:rPr>
          <w:iCs/>
        </w:rPr>
        <w:t xml:space="preserve">). </w:t>
      </w:r>
    </w:p>
    <w:p w14:paraId="50B8D000" w14:textId="33E51C38" w:rsidR="009A4A05" w:rsidRDefault="009A4A05" w:rsidP="00403967">
      <w:pPr>
        <w:spacing w:before="60" w:after="60"/>
        <w:jc w:val="both"/>
        <w:rPr>
          <w:iCs/>
        </w:rPr>
      </w:pPr>
    </w:p>
    <w:p w14:paraId="7904915A" w14:textId="27A41AD8" w:rsidR="00BD2E39" w:rsidRDefault="00BD2E39" w:rsidP="00D304A4">
      <w:pPr>
        <w:spacing w:before="60" w:after="60"/>
        <w:jc w:val="both"/>
        <w:rPr>
          <w:b/>
        </w:rPr>
      </w:pPr>
      <w:r>
        <w:rPr>
          <w:b/>
        </w:rPr>
        <w:t xml:space="preserve">Infectious disease </w:t>
      </w:r>
    </w:p>
    <w:p w14:paraId="7471B2F4" w14:textId="77777777" w:rsidR="00BD2E39" w:rsidRDefault="00BD2E39" w:rsidP="00D304A4">
      <w:pPr>
        <w:spacing w:before="60" w:after="60"/>
        <w:jc w:val="both"/>
        <w:rPr>
          <w:b/>
        </w:rPr>
      </w:pPr>
    </w:p>
    <w:p w14:paraId="5D107886" w14:textId="0BFF635E" w:rsidR="009A4A05" w:rsidRPr="0083457C" w:rsidRDefault="009A4A05" w:rsidP="00263DAF">
      <w:pPr>
        <w:spacing w:before="60" w:after="60"/>
        <w:jc w:val="both"/>
        <w:rPr>
          <w:b/>
        </w:rPr>
      </w:pPr>
      <w:r w:rsidRPr="0083457C">
        <w:rPr>
          <w:b/>
        </w:rPr>
        <w:t>HIV</w:t>
      </w:r>
      <w:r w:rsidRPr="002F3E5D">
        <w:rPr>
          <w:bCs/>
        </w:rPr>
        <w:t xml:space="preserve"> will be defined </w:t>
      </w:r>
      <w:r>
        <w:rPr>
          <w:bCs/>
        </w:rPr>
        <w:t>based on l</w:t>
      </w:r>
      <w:r w:rsidRPr="002F3E5D">
        <w:rPr>
          <w:bCs/>
        </w:rPr>
        <w:t>ab</w:t>
      </w:r>
      <w:r>
        <w:rPr>
          <w:bCs/>
        </w:rPr>
        <w:t xml:space="preserve">oratory </w:t>
      </w:r>
      <w:r w:rsidRPr="002F3E5D">
        <w:rPr>
          <w:bCs/>
        </w:rPr>
        <w:t xml:space="preserve">data for HIV viral load, CD4 count, </w:t>
      </w:r>
      <w:r w:rsidR="00663D41">
        <w:rPr>
          <w:bCs/>
        </w:rPr>
        <w:t>a positive confirmatory HIV test, an ICD-10 diagnosis for HIV or</w:t>
      </w:r>
      <w:r>
        <w:rPr>
          <w:bCs/>
        </w:rPr>
        <w:t xml:space="preserve"> antiretroviral medication for treating HIV</w:t>
      </w:r>
      <w:r w:rsidR="00663D41">
        <w:rPr>
          <w:bCs/>
        </w:rPr>
        <w:t>,</w:t>
      </w:r>
      <w:r>
        <w:rPr>
          <w:bCs/>
        </w:rPr>
        <w:t xml:space="preserve"> excluding medication commonly used in pre- or post-exposure prophylaxis (</w:t>
      </w:r>
      <w:r w:rsidRPr="00D304A4">
        <w:rPr>
          <w:bCs/>
          <w:u w:val="single"/>
        </w:rPr>
        <w:t xml:space="preserve">Table </w:t>
      </w:r>
      <w:r w:rsidR="00663D41">
        <w:rPr>
          <w:bCs/>
          <w:u w:val="single"/>
        </w:rPr>
        <w:t>6</w:t>
      </w:r>
      <w:r>
        <w:rPr>
          <w:bCs/>
        </w:rPr>
        <w:t xml:space="preserve">). </w:t>
      </w:r>
    </w:p>
    <w:p w14:paraId="5BEC956E" w14:textId="77777777" w:rsidR="009A4A05" w:rsidRPr="00E35220" w:rsidRDefault="009A4A05" w:rsidP="002F6E10">
      <w:pPr>
        <w:spacing w:before="60" w:after="60"/>
        <w:jc w:val="both"/>
        <w:rPr>
          <w:iCs/>
        </w:rPr>
      </w:pPr>
    </w:p>
    <w:p w14:paraId="304E0FC3" w14:textId="76B0D0E1" w:rsidR="008D2EB4" w:rsidRDefault="008D2EB4" w:rsidP="008D2EB4">
      <w:pPr>
        <w:spacing w:before="60" w:after="60"/>
        <w:jc w:val="both"/>
        <w:rPr>
          <w:b/>
        </w:rPr>
      </w:pPr>
      <w:r>
        <w:rPr>
          <w:b/>
        </w:rPr>
        <w:t xml:space="preserve">Sociodemographic characteristics </w:t>
      </w:r>
    </w:p>
    <w:p w14:paraId="7C83E84A" w14:textId="77777777" w:rsidR="00DC2835" w:rsidRDefault="008D2EB4" w:rsidP="008D2EB4">
      <w:pPr>
        <w:spacing w:before="60" w:after="60"/>
        <w:jc w:val="both"/>
      </w:pPr>
      <w:r>
        <w:t>We will group a</w:t>
      </w:r>
      <w:r w:rsidRPr="003A4F3E">
        <w:t xml:space="preserve">ge </w:t>
      </w:r>
      <w:r>
        <w:t xml:space="preserve">into six categories </w:t>
      </w:r>
      <w:r w:rsidRPr="003A4F3E">
        <w:t>(1</w:t>
      </w:r>
      <w:r>
        <w:t>8</w:t>
      </w:r>
      <w:r w:rsidRPr="003A4F3E">
        <w:t>-29, 30-39, 40-49, 50-59, 60-69, and ≥70 y</w:t>
      </w:r>
      <w:r>
        <w:t>ears). P</w:t>
      </w:r>
      <w:r w:rsidRPr="003A4F3E">
        <w:t>opulation group</w:t>
      </w:r>
      <w:r>
        <w:t>s will be defined as B</w:t>
      </w:r>
      <w:r w:rsidRPr="003A4F3E">
        <w:t xml:space="preserve">lack African, Indian/Asian, mixed ancestry [“coloured”], white, </w:t>
      </w:r>
      <w:r>
        <w:t xml:space="preserve">or unknown, and sex as male and female. </w:t>
      </w:r>
    </w:p>
    <w:p w14:paraId="5376FFEC" w14:textId="77777777" w:rsidR="00DC2835" w:rsidRDefault="00DC2835" w:rsidP="008D2EB4">
      <w:pPr>
        <w:spacing w:before="60" w:after="60"/>
        <w:jc w:val="both"/>
      </w:pPr>
    </w:p>
    <w:p w14:paraId="3DBF871A" w14:textId="362C51FC" w:rsidR="008D2EB4" w:rsidRDefault="00DC2835" w:rsidP="008D2EB4">
      <w:pPr>
        <w:spacing w:before="60" w:after="60"/>
        <w:jc w:val="both"/>
        <w:rPr>
          <w:b/>
        </w:rPr>
      </w:pPr>
      <w:r w:rsidRPr="00123CB2">
        <w:rPr>
          <w:b/>
        </w:rPr>
        <w:lastRenderedPageBreak/>
        <w:t xml:space="preserve">Year </w:t>
      </w:r>
      <w:r w:rsidR="005F473E">
        <w:t>will be categori</w:t>
      </w:r>
      <w:r w:rsidR="000655A6">
        <w:t>z</w:t>
      </w:r>
      <w:r w:rsidR="005F473E">
        <w:t>ed in</w:t>
      </w:r>
      <w:r w:rsidR="004445EC">
        <w:t>to</w:t>
      </w:r>
      <w:r w:rsidR="005F473E">
        <w:t xml:space="preserve"> three groups: </w:t>
      </w:r>
      <w:r w:rsidR="005F473E" w:rsidRPr="005F473E">
        <w:t>2011-2013, 2014-2016, 2017-20</w:t>
      </w:r>
      <w:r w:rsidR="005F473E">
        <w:t>20</w:t>
      </w:r>
    </w:p>
    <w:p w14:paraId="640DAF56" w14:textId="77777777" w:rsidR="009C0D2C" w:rsidRDefault="009C0D2C" w:rsidP="002F3E5D">
      <w:pPr>
        <w:spacing w:before="60" w:after="60"/>
        <w:jc w:val="both"/>
        <w:rPr>
          <w:b/>
        </w:rPr>
      </w:pPr>
    </w:p>
    <w:p w14:paraId="28CDEE3A" w14:textId="5A545E75" w:rsidR="009A4A05" w:rsidRPr="00123CB2" w:rsidRDefault="009A4A05" w:rsidP="00123CB2">
      <w:pPr>
        <w:spacing w:before="60" w:after="60"/>
        <w:jc w:val="both"/>
        <w:rPr>
          <w:b/>
        </w:rPr>
      </w:pPr>
      <w:r w:rsidRPr="00123CB2">
        <w:rPr>
          <w:b/>
        </w:rPr>
        <w:t>Statistical methods</w:t>
      </w:r>
    </w:p>
    <w:p w14:paraId="3E0D2AB1" w14:textId="1676483E" w:rsidR="00933430" w:rsidRDefault="00933430" w:rsidP="00123CB2">
      <w:pPr>
        <w:spacing w:before="60" w:after="60"/>
        <w:jc w:val="both"/>
      </w:pPr>
      <w:r w:rsidRPr="00933430">
        <w:t xml:space="preserve">We define baseline as the date of enrolment into the </w:t>
      </w:r>
      <w:r>
        <w:t>medical insurance scheme, the 18</w:t>
      </w:r>
      <w:r w:rsidRPr="00933430">
        <w:t xml:space="preserve">th birthday, or January 1, 2011, whichever occurs later. Persons will be followed from baseline to the end of insurance coverage, death, </w:t>
      </w:r>
      <w:r>
        <w:t>March</w:t>
      </w:r>
      <w:r w:rsidRPr="00933430">
        <w:t xml:space="preserve"> </w:t>
      </w:r>
      <w:r>
        <w:t>15</w:t>
      </w:r>
      <w:r w:rsidRPr="00933430">
        <w:t>, 2020</w:t>
      </w:r>
      <w:r>
        <w:t>,</w:t>
      </w:r>
      <w:r w:rsidR="00DC2835">
        <w:t xml:space="preserve"> </w:t>
      </w:r>
      <w:r w:rsidR="00DC2835" w:rsidRPr="00DC2835">
        <w:t>t</w:t>
      </w:r>
      <w:commentRangeStart w:id="8"/>
      <w:r w:rsidR="00DC2835" w:rsidRPr="00DC2835">
        <w:t xml:space="preserve">he end of their </w:t>
      </w:r>
      <w:r w:rsidR="00DC2835">
        <w:t>sixth</w:t>
      </w:r>
      <w:r w:rsidR="00DC2835" w:rsidRPr="00DC2835">
        <w:t xml:space="preserve"> year </w:t>
      </w:r>
      <w:r w:rsidR="00DC2835">
        <w:t>of follow-up,</w:t>
      </w:r>
      <w:commentRangeEnd w:id="8"/>
      <w:r w:rsidR="002053ED">
        <w:rPr>
          <w:rStyle w:val="CommentReference"/>
        </w:rPr>
        <w:commentReference w:id="8"/>
      </w:r>
      <w:r w:rsidR="00DC2835">
        <w:t xml:space="preserve"> </w:t>
      </w:r>
      <w:r>
        <w:t>or the event of interest</w:t>
      </w:r>
      <w:r w:rsidR="006D056B">
        <w:t>, whichever occurs first</w:t>
      </w:r>
      <w:r w:rsidR="007304D2">
        <w:t xml:space="preserve">. </w:t>
      </w:r>
      <w:commentRangeStart w:id="9"/>
      <w:r w:rsidR="005F473E">
        <w:t>PTSD, psychiatric comorbidities, CVD risk factors, HIV, and age will be modelled as time-varying variables</w:t>
      </w:r>
      <w:r w:rsidR="00A0275F">
        <w:t>.</w:t>
      </w:r>
      <w:commentRangeEnd w:id="9"/>
      <w:r w:rsidR="002053ED">
        <w:rPr>
          <w:rStyle w:val="CommentReference"/>
        </w:rPr>
        <w:commentReference w:id="9"/>
      </w:r>
      <w:r w:rsidR="00A7261D">
        <w:t xml:space="preserve"> We will split the person-time whenever the value of a time-varying covariate changes. </w:t>
      </w:r>
      <w:r w:rsidR="006D056B">
        <w:t xml:space="preserve">Statistical analysis will be done in </w:t>
      </w:r>
      <w:r w:rsidR="006D056B" w:rsidRPr="006D056B">
        <w:t>R 4.1.2 (R Foundation for Statistical Computing, Vienna, Austria) and Stata (Version 16. College Station, TX: StataCorp).</w:t>
      </w:r>
      <w:r w:rsidR="006D056B">
        <w:t xml:space="preserve"> If necessary, computations will be done </w:t>
      </w:r>
      <w:r w:rsidR="006D056B" w:rsidRPr="006D056B">
        <w:t>on UBELIX (http://www.id.unibe.ch/hpc), the high-performance computing cluster at the University of Bern, Switzerland.</w:t>
      </w:r>
    </w:p>
    <w:p w14:paraId="7C697401" w14:textId="21413B49" w:rsidR="006D056B" w:rsidRDefault="006D056B" w:rsidP="00123CB2">
      <w:pPr>
        <w:spacing w:before="60" w:after="60"/>
        <w:jc w:val="both"/>
      </w:pPr>
    </w:p>
    <w:p w14:paraId="65377DDE" w14:textId="785D5EB2" w:rsidR="006D056B" w:rsidRPr="00123CB2" w:rsidRDefault="006D056B" w:rsidP="00123CB2">
      <w:pPr>
        <w:spacing w:before="60" w:after="60"/>
        <w:jc w:val="both"/>
        <w:rPr>
          <w:b/>
        </w:rPr>
      </w:pPr>
      <w:r w:rsidRPr="00123CB2">
        <w:rPr>
          <w:b/>
        </w:rPr>
        <w:t>Descriptive analysis</w:t>
      </w:r>
      <w:r w:rsidR="00966345">
        <w:rPr>
          <w:b/>
        </w:rPr>
        <w:t xml:space="preserve">: </w:t>
      </w:r>
      <w:r w:rsidR="00051E6A">
        <w:t>Using descriptive statistics, w</w:t>
      </w:r>
      <w:r w:rsidR="00133995">
        <w:t>e</w:t>
      </w:r>
      <w:r w:rsidRPr="00933430">
        <w:t xml:space="preserve"> will examine </w:t>
      </w:r>
      <w:r>
        <w:t>baseline</w:t>
      </w:r>
      <w:r w:rsidRPr="00933430">
        <w:t xml:space="preserve"> characteristics of persons </w:t>
      </w:r>
      <w:r w:rsidR="00960CA1">
        <w:t>by</w:t>
      </w:r>
      <w:r>
        <w:t xml:space="preserve"> PTSD </w:t>
      </w:r>
      <w:r w:rsidR="00133995">
        <w:t xml:space="preserve">status </w:t>
      </w:r>
      <w:r>
        <w:t>at the end of follow-up</w:t>
      </w:r>
      <w:r w:rsidR="00DF2899">
        <w:t>.</w:t>
      </w:r>
    </w:p>
    <w:p w14:paraId="5C69FB81" w14:textId="70B4B6D3" w:rsidR="00BD2E39" w:rsidRDefault="00BD2E39" w:rsidP="00FD721A">
      <w:pPr>
        <w:spacing w:before="60" w:after="60"/>
        <w:jc w:val="both"/>
      </w:pPr>
    </w:p>
    <w:p w14:paraId="68AE2E70" w14:textId="572A194C" w:rsidR="00051E6A" w:rsidRDefault="00051E6A" w:rsidP="00051E6A">
      <w:pPr>
        <w:spacing w:before="60" w:after="60"/>
        <w:jc w:val="both"/>
        <w:rPr>
          <w:lang w:val="en-US"/>
        </w:rPr>
      </w:pPr>
      <w:r w:rsidRPr="00E35220">
        <w:rPr>
          <w:b/>
        </w:rPr>
        <w:t xml:space="preserve">Objective </w:t>
      </w:r>
      <w:r>
        <w:rPr>
          <w:b/>
        </w:rPr>
        <w:t xml:space="preserve">1: </w:t>
      </w:r>
      <w:r w:rsidRPr="00B729B6">
        <w:rPr>
          <w:lang w:val="en-US"/>
        </w:rPr>
        <w:t>We</w:t>
      </w:r>
      <w:r>
        <w:rPr>
          <w:lang w:val="en-US"/>
        </w:rPr>
        <w:t xml:space="preserve"> will </w:t>
      </w:r>
      <w:r w:rsidRPr="00B729B6">
        <w:rPr>
          <w:lang w:val="en-US"/>
        </w:rPr>
        <w:t xml:space="preserve">estimate the cumulative incidence of </w:t>
      </w:r>
      <w:r>
        <w:rPr>
          <w:lang w:val="en-US"/>
        </w:rPr>
        <w:t>PTSD</w:t>
      </w:r>
      <w:r w:rsidR="004A7573">
        <w:rPr>
          <w:lang w:val="en-US"/>
        </w:rPr>
        <w:t xml:space="preserve"> </w:t>
      </w:r>
      <w:r w:rsidR="00414115">
        <w:rPr>
          <w:lang w:val="en-US"/>
        </w:rPr>
        <w:t>for</w:t>
      </w:r>
      <w:r w:rsidR="004A7573">
        <w:rPr>
          <w:lang w:val="en-US"/>
        </w:rPr>
        <w:t xml:space="preserve"> men, women, and </w:t>
      </w:r>
      <w:r w:rsidR="00414115">
        <w:rPr>
          <w:lang w:val="en-US"/>
        </w:rPr>
        <w:t>both sexes</w:t>
      </w:r>
      <w:r>
        <w:rPr>
          <w:lang w:val="en-US"/>
        </w:rPr>
        <w:t xml:space="preserve">, </w:t>
      </w:r>
      <w:r w:rsidRPr="00B729B6">
        <w:rPr>
          <w:lang w:val="en-US"/>
        </w:rPr>
        <w:t xml:space="preserve">taking into account the time-varying nature of </w:t>
      </w:r>
      <w:r w:rsidR="004A7573">
        <w:rPr>
          <w:lang w:val="en-US"/>
        </w:rPr>
        <w:t xml:space="preserve">the </w:t>
      </w:r>
      <w:r w:rsidRPr="00B729B6">
        <w:rPr>
          <w:lang w:val="en-US"/>
        </w:rPr>
        <w:t>exposure</w:t>
      </w:r>
      <w:r>
        <w:rPr>
          <w:lang w:val="en-US"/>
        </w:rPr>
        <w:t xml:space="preserve"> </w:t>
      </w:r>
      <w:sdt>
        <w:sdtPr>
          <w:rPr>
            <w:lang w:val="en-US"/>
          </w:rPr>
          <w:tag w:val="MENDELEY_CITATION_v3_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"/>
          <w:id w:val="-621380218"/>
          <w:placeholder>
            <w:docPart w:val="8662516F94AB4D3391C10640D4C7F2D9"/>
          </w:placeholder>
        </w:sdtPr>
        <w:sdtEndPr/>
        <w:sdtContent>
          <w:r>
            <w:t>(Simon &amp; Makuch, 1984)</w:t>
          </w:r>
        </w:sdtContent>
      </w:sdt>
      <w:r>
        <w:rPr>
          <w:lang w:val="en-US"/>
        </w:rPr>
        <w:t xml:space="preserve">. </w:t>
      </w:r>
      <w:r w:rsidR="004A7573">
        <w:rPr>
          <w:lang w:val="en-US"/>
        </w:rPr>
        <w:t xml:space="preserve">We will estimate unadjusted and adjusted hazard ratios (HR) and 95% confidence intervals (CIs) for </w:t>
      </w:r>
      <w:r w:rsidR="002144D8">
        <w:rPr>
          <w:lang w:val="en-US"/>
        </w:rPr>
        <w:t xml:space="preserve">associations between sociodemographic characteristics and </w:t>
      </w:r>
      <w:r w:rsidR="004A7573">
        <w:rPr>
          <w:lang w:val="en-US"/>
        </w:rPr>
        <w:t>PTSD using Cox proportional hazard models.</w:t>
      </w:r>
    </w:p>
    <w:p w14:paraId="0176EDBD" w14:textId="77777777" w:rsidR="00051E6A" w:rsidRPr="00123CB2" w:rsidRDefault="00051E6A" w:rsidP="00FD721A">
      <w:pPr>
        <w:spacing w:before="60" w:after="60"/>
        <w:jc w:val="both"/>
      </w:pPr>
    </w:p>
    <w:p w14:paraId="578E1944" w14:textId="53A49FA4" w:rsidR="009A4A05" w:rsidRDefault="009A4A05" w:rsidP="00966345">
      <w:pPr>
        <w:spacing w:before="60" w:after="60"/>
        <w:jc w:val="both"/>
        <w:rPr>
          <w:lang w:val="en-US"/>
        </w:rPr>
      </w:pPr>
      <w:r w:rsidRPr="00E35220">
        <w:rPr>
          <w:b/>
        </w:rPr>
        <w:t>Objective</w:t>
      </w:r>
      <w:r w:rsidR="007601F6" w:rsidRPr="00E35220">
        <w:rPr>
          <w:b/>
        </w:rPr>
        <w:t xml:space="preserve"> </w:t>
      </w:r>
      <w:r w:rsidR="007875F6">
        <w:rPr>
          <w:b/>
        </w:rPr>
        <w:t>2</w:t>
      </w:r>
      <w:r w:rsidR="00966345">
        <w:rPr>
          <w:b/>
        </w:rPr>
        <w:t xml:space="preserve">: </w:t>
      </w:r>
      <w:r w:rsidR="00B729B6" w:rsidRPr="00B729B6">
        <w:rPr>
          <w:lang w:val="en-US"/>
        </w:rPr>
        <w:t>We</w:t>
      </w:r>
      <w:r w:rsidR="00DA7228">
        <w:rPr>
          <w:lang w:val="en-US"/>
        </w:rPr>
        <w:t xml:space="preserve"> </w:t>
      </w:r>
      <w:r w:rsidR="007A14BC">
        <w:rPr>
          <w:lang w:val="en-US"/>
        </w:rPr>
        <w:t xml:space="preserve">will </w:t>
      </w:r>
      <w:r w:rsidR="00B729B6" w:rsidRPr="00B729B6">
        <w:rPr>
          <w:lang w:val="en-US"/>
        </w:rPr>
        <w:t xml:space="preserve">estimate the cumulative incidence of </w:t>
      </w:r>
      <w:r w:rsidR="00966345" w:rsidRPr="00966345">
        <w:rPr>
          <w:lang w:val="en-US"/>
        </w:rPr>
        <w:t>diabetes, hypertension, dyslipidaemia</w:t>
      </w:r>
      <w:r w:rsidR="00966345">
        <w:rPr>
          <w:lang w:val="en-US"/>
        </w:rPr>
        <w:t>, and MACE</w:t>
      </w:r>
      <w:r w:rsidR="00096D6E">
        <w:rPr>
          <w:lang w:val="en-US"/>
        </w:rPr>
        <w:t xml:space="preserve"> </w:t>
      </w:r>
      <w:r w:rsidR="00D26C3A">
        <w:rPr>
          <w:lang w:val="en-US"/>
        </w:rPr>
        <w:t>for</w:t>
      </w:r>
      <w:r w:rsidR="00096D6E">
        <w:rPr>
          <w:lang w:val="en-US"/>
        </w:rPr>
        <w:t xml:space="preserve"> </w:t>
      </w:r>
      <w:commentRangeStart w:id="10"/>
      <w:r w:rsidR="00B93BC3">
        <w:rPr>
          <w:lang w:val="en-US"/>
        </w:rPr>
        <w:t>men and women</w:t>
      </w:r>
      <w:r w:rsidR="00096D6E">
        <w:rPr>
          <w:lang w:val="en-US"/>
        </w:rPr>
        <w:t xml:space="preserve"> with and without </w:t>
      </w:r>
      <w:commentRangeEnd w:id="10"/>
      <w:r w:rsidR="002053ED">
        <w:rPr>
          <w:rStyle w:val="CommentReference"/>
        </w:rPr>
        <w:commentReference w:id="10"/>
      </w:r>
      <w:r w:rsidR="00096D6E">
        <w:rPr>
          <w:lang w:val="en-US"/>
        </w:rPr>
        <w:t>PTSD</w:t>
      </w:r>
      <w:r w:rsidR="00966345">
        <w:rPr>
          <w:lang w:val="en-US"/>
        </w:rPr>
        <w:t xml:space="preserve">, </w:t>
      </w:r>
      <w:r w:rsidR="00B729B6" w:rsidRPr="00B729B6">
        <w:rPr>
          <w:lang w:val="en-US"/>
        </w:rPr>
        <w:t>taking into account the time-varying nature of exposure</w:t>
      </w:r>
      <w:r w:rsidR="00B729B6">
        <w:rPr>
          <w:lang w:val="en-US"/>
        </w:rPr>
        <w:t xml:space="preserve"> </w:t>
      </w:r>
      <w:sdt>
        <w:sdtPr>
          <w:rPr>
            <w:lang w:val="en-US"/>
          </w:rPr>
          <w:tag w:val="MENDELEY_CITATION_v3_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"/>
          <w:id w:val="1272282122"/>
          <w:placeholder>
            <w:docPart w:val="DefaultPlaceholder_-1854013440"/>
          </w:placeholder>
        </w:sdtPr>
        <w:sdtEndPr/>
        <w:sdtContent>
          <w:r w:rsidR="00572D71">
            <w:t>(Simon &amp; Makuch, 1984)</w:t>
          </w:r>
        </w:sdtContent>
      </w:sdt>
      <w:r>
        <w:rPr>
          <w:lang w:val="en-US"/>
        </w:rPr>
        <w:t xml:space="preserve">. </w:t>
      </w:r>
    </w:p>
    <w:p w14:paraId="734D1D70" w14:textId="77777777" w:rsidR="002C407C" w:rsidRDefault="002C407C" w:rsidP="00966345">
      <w:pPr>
        <w:spacing w:before="60" w:after="60"/>
        <w:jc w:val="both"/>
        <w:rPr>
          <w:lang w:val="en-US"/>
        </w:rPr>
      </w:pPr>
    </w:p>
    <w:p w14:paraId="3DB876A5" w14:textId="05CF1764" w:rsidR="003005BD" w:rsidRDefault="007A14BC" w:rsidP="00263DAF">
      <w:pPr>
        <w:spacing w:before="60" w:after="60"/>
        <w:jc w:val="both"/>
        <w:rPr>
          <w:lang w:val="en-US"/>
        </w:rPr>
      </w:pPr>
      <w:r w:rsidRPr="00123CB2">
        <w:rPr>
          <w:b/>
          <w:lang w:val="en-US"/>
        </w:rPr>
        <w:t>Ob</w:t>
      </w:r>
      <w:r>
        <w:rPr>
          <w:b/>
          <w:lang w:val="en-US"/>
        </w:rPr>
        <w:t>je</w:t>
      </w:r>
      <w:r w:rsidR="00B93BC3" w:rsidRPr="00B93BC3">
        <w:rPr>
          <w:b/>
          <w:lang w:val="en-US"/>
        </w:rPr>
        <w:t>ctive 3</w:t>
      </w:r>
      <w:r w:rsidRPr="00123CB2">
        <w:rPr>
          <w:b/>
          <w:lang w:val="en-US"/>
        </w:rPr>
        <w:t>:</w:t>
      </w:r>
      <w:r>
        <w:rPr>
          <w:lang w:val="en-US"/>
        </w:rPr>
        <w:t xml:space="preserve"> </w:t>
      </w:r>
      <w:r w:rsidR="009A4A05">
        <w:rPr>
          <w:lang w:val="en-US"/>
        </w:rPr>
        <w:t>We</w:t>
      </w:r>
      <w:r w:rsidR="00DA7228">
        <w:rPr>
          <w:lang w:val="en-US"/>
        </w:rPr>
        <w:t xml:space="preserve"> </w:t>
      </w:r>
      <w:r>
        <w:rPr>
          <w:lang w:val="en-US"/>
        </w:rPr>
        <w:t xml:space="preserve">will </w:t>
      </w:r>
      <w:r w:rsidR="009A4A05">
        <w:rPr>
          <w:lang w:val="en-US"/>
        </w:rPr>
        <w:t xml:space="preserve">estimate unadjusted and adjusted HR and 95% </w:t>
      </w:r>
      <w:r w:rsidR="009D2DF4">
        <w:rPr>
          <w:lang w:val="en-US"/>
        </w:rPr>
        <w:t>C</w:t>
      </w:r>
      <w:r w:rsidR="003E6E6D">
        <w:rPr>
          <w:lang w:val="en-US"/>
        </w:rPr>
        <w:t>I</w:t>
      </w:r>
      <w:r w:rsidR="009D2DF4">
        <w:rPr>
          <w:lang w:val="en-US"/>
        </w:rPr>
        <w:t>s</w:t>
      </w:r>
      <w:r w:rsidR="00B93BC3">
        <w:rPr>
          <w:lang w:val="en-US"/>
        </w:rPr>
        <w:t xml:space="preserve"> for factors associated with </w:t>
      </w:r>
      <w:r w:rsidR="00B93BC3" w:rsidRPr="00966345">
        <w:rPr>
          <w:lang w:val="en-US"/>
        </w:rPr>
        <w:t>diabetes, hypertension, dyslipidaemia</w:t>
      </w:r>
      <w:r w:rsidR="00B93BC3">
        <w:rPr>
          <w:lang w:val="en-US"/>
        </w:rPr>
        <w:t>, and MACE</w:t>
      </w:r>
      <w:r w:rsidR="009A4A05">
        <w:rPr>
          <w:lang w:val="en-US"/>
        </w:rPr>
        <w:t xml:space="preserve"> using</w:t>
      </w:r>
      <w:r w:rsidR="00263DAF">
        <w:rPr>
          <w:lang w:val="en-US"/>
        </w:rPr>
        <w:t xml:space="preserve"> Cox proportional hazard models. </w:t>
      </w:r>
      <w:r w:rsidR="009A4A05" w:rsidRPr="00521335">
        <w:rPr>
          <w:lang w:val="en-US"/>
        </w:rPr>
        <w:t xml:space="preserve">In multivariable </w:t>
      </w:r>
      <w:r>
        <w:rPr>
          <w:lang w:val="en-US"/>
        </w:rPr>
        <w:t>analysis</w:t>
      </w:r>
      <w:r w:rsidR="009A4A05" w:rsidRPr="00521335">
        <w:rPr>
          <w:lang w:val="en-US"/>
        </w:rPr>
        <w:t xml:space="preserve">, </w:t>
      </w:r>
      <w:r w:rsidR="003005BD">
        <w:rPr>
          <w:lang w:val="en-US"/>
        </w:rPr>
        <w:t xml:space="preserve">associations between </w:t>
      </w:r>
      <w:commentRangeStart w:id="11"/>
      <w:r w:rsidR="003005BD">
        <w:rPr>
          <w:lang w:val="en-US"/>
        </w:rPr>
        <w:t xml:space="preserve">PTSD and outcomes will be adjusted for sociodemographic characteristics, year, HIV, psychiatric comorbidity, and CVD risk factors. </w:t>
      </w:r>
      <w:commentRangeEnd w:id="11"/>
      <w:r w:rsidR="002053ED">
        <w:rPr>
          <w:rStyle w:val="CommentReference"/>
        </w:rPr>
        <w:commentReference w:id="11"/>
      </w:r>
    </w:p>
    <w:p w14:paraId="62028C33" w14:textId="77777777" w:rsidR="003005BD" w:rsidRDefault="003005BD" w:rsidP="00D75712">
      <w:pPr>
        <w:spacing w:before="60" w:after="60"/>
        <w:jc w:val="both"/>
        <w:rPr>
          <w:i/>
          <w:u w:val="single"/>
        </w:rPr>
      </w:pPr>
    </w:p>
    <w:p w14:paraId="08417CC2" w14:textId="1A53146C" w:rsidR="009A4A05" w:rsidRDefault="00A7261D" w:rsidP="00D75712">
      <w:pPr>
        <w:spacing w:before="60" w:after="60"/>
        <w:jc w:val="both"/>
        <w:rPr>
          <w:iCs/>
        </w:rPr>
      </w:pPr>
      <w:r w:rsidRPr="00E35C15">
        <w:rPr>
          <w:b/>
          <w:lang w:val="en-US"/>
        </w:rPr>
        <w:t>Ob</w:t>
      </w:r>
      <w:r>
        <w:rPr>
          <w:b/>
          <w:lang w:val="en-US"/>
        </w:rPr>
        <w:t>jectives 4 &amp; 5</w:t>
      </w:r>
      <w:r w:rsidRPr="00E35C15">
        <w:rPr>
          <w:b/>
          <w:lang w:val="en-US"/>
        </w:rPr>
        <w:t>:</w:t>
      </w:r>
      <w:r>
        <w:rPr>
          <w:lang w:val="en-US"/>
        </w:rPr>
        <w:t xml:space="preserve"> </w:t>
      </w:r>
      <w:r w:rsidR="00551289" w:rsidRPr="00551289">
        <w:rPr>
          <w:iCs/>
        </w:rPr>
        <w:t>The analys</w:t>
      </w:r>
      <w:r w:rsidR="008E0B1B">
        <w:rPr>
          <w:iCs/>
        </w:rPr>
        <w:t>e</w:t>
      </w:r>
      <w:r w:rsidR="00551289" w:rsidRPr="00551289">
        <w:rPr>
          <w:iCs/>
        </w:rPr>
        <w:t xml:space="preserve">s </w:t>
      </w:r>
      <w:r w:rsidR="00DA7228">
        <w:rPr>
          <w:iCs/>
        </w:rPr>
        <w:t>are</w:t>
      </w:r>
      <w:r w:rsidR="00551289" w:rsidRPr="00551289">
        <w:rPr>
          <w:iCs/>
        </w:rPr>
        <w:t xml:space="preserve"> b</w:t>
      </w:r>
      <w:r w:rsidR="00A20527" w:rsidRPr="00551289">
        <w:rPr>
          <w:iCs/>
        </w:rPr>
        <w:t xml:space="preserve">ased on the </w:t>
      </w:r>
      <w:r w:rsidR="00551289" w:rsidRPr="00551289">
        <w:rPr>
          <w:iCs/>
        </w:rPr>
        <w:t xml:space="preserve">structural </w:t>
      </w:r>
      <w:r w:rsidR="00A20527" w:rsidRPr="00551289">
        <w:rPr>
          <w:iCs/>
        </w:rPr>
        <w:t xml:space="preserve">assumptions </w:t>
      </w:r>
      <w:r w:rsidR="005F473E" w:rsidRPr="00551289">
        <w:rPr>
          <w:iCs/>
        </w:rPr>
        <w:t>summari</w:t>
      </w:r>
      <w:r w:rsidR="005F473E">
        <w:rPr>
          <w:iCs/>
        </w:rPr>
        <w:t>s</w:t>
      </w:r>
      <w:r w:rsidR="005F473E" w:rsidRPr="00551289">
        <w:rPr>
          <w:iCs/>
        </w:rPr>
        <w:t xml:space="preserve">ed </w:t>
      </w:r>
      <w:r w:rsidR="00A20527" w:rsidRPr="00551289">
        <w:rPr>
          <w:iCs/>
        </w:rPr>
        <w:t xml:space="preserve">in </w:t>
      </w:r>
      <w:r w:rsidR="00A20527" w:rsidRPr="00123CB2">
        <w:rPr>
          <w:iCs/>
          <w:u w:val="single"/>
        </w:rPr>
        <w:t>Figure 1</w:t>
      </w:r>
      <w:r w:rsidR="00551289">
        <w:rPr>
          <w:iCs/>
        </w:rPr>
        <w:t>.</w:t>
      </w:r>
      <w:r w:rsidR="00681BD0">
        <w:rPr>
          <w:iCs/>
        </w:rPr>
        <w:t xml:space="preserve"> </w:t>
      </w:r>
      <w:r w:rsidR="008E0B1B">
        <w:rPr>
          <w:iCs/>
        </w:rPr>
        <w:t>Causal effects are defined as contrasts between counterfactual</w:t>
      </w:r>
      <w:r w:rsidR="00F624B3">
        <w:rPr>
          <w:iCs/>
        </w:rPr>
        <w:t xml:space="preserve"> outcomes</w:t>
      </w:r>
      <w:r w:rsidR="008E0B1B">
        <w:rPr>
          <w:iCs/>
        </w:rPr>
        <w:t xml:space="preserve">. </w:t>
      </w:r>
      <w:r w:rsidR="00256194" w:rsidRPr="00256194">
        <w:rPr>
          <w:iCs/>
        </w:rPr>
        <w:t xml:space="preserve">We divide </w:t>
      </w:r>
      <w:r>
        <w:rPr>
          <w:iCs/>
        </w:rPr>
        <w:t xml:space="preserve">follow-up time </w:t>
      </w:r>
      <w:r w:rsidR="00256194" w:rsidRPr="00256194">
        <w:rPr>
          <w:iCs/>
        </w:rPr>
        <w:t>into intervals of 6 months.</w:t>
      </w:r>
      <w:r w:rsidR="00256194">
        <w:rPr>
          <w:iCs/>
        </w:rPr>
        <w:t xml:space="preserve"> For each interval, we define</w:t>
      </w:r>
      <w:r w:rsidR="00F624B3">
        <w:rPr>
          <w:iCs/>
        </w:rPr>
        <w:t xml:space="preserve"> </w:t>
      </w:r>
      <w:r w:rsidR="00F624B3" w:rsidRPr="00F624B3">
        <w:rPr>
          <w:iCs/>
        </w:rPr>
        <w:t>hypothetical interventions on</w:t>
      </w:r>
      <w:r w:rsidR="001C70ED">
        <w:rPr>
          <w:iCs/>
        </w:rPr>
        <w:t xml:space="preserve"> exposure (PTSD)</w:t>
      </w:r>
      <w:r w:rsidR="00F624B3" w:rsidRPr="00F624B3">
        <w:rPr>
          <w:iCs/>
        </w:rPr>
        <w:t xml:space="preserve"> </w:t>
      </w:r>
      <w:r w:rsidR="00F624B3">
        <w:rPr>
          <w:iCs/>
        </w:rPr>
        <w:t xml:space="preserve">and </w:t>
      </w:r>
      <w:r w:rsidR="001C70ED">
        <w:rPr>
          <w:iCs/>
        </w:rPr>
        <w:t xml:space="preserve">mediating </w:t>
      </w:r>
      <w:r w:rsidR="00B513C4">
        <w:rPr>
          <w:iCs/>
        </w:rPr>
        <w:t>factors (CVD risk</w:t>
      </w:r>
      <w:r w:rsidR="00256194">
        <w:rPr>
          <w:iCs/>
        </w:rPr>
        <w:t xml:space="preserve"> </w:t>
      </w:r>
      <w:r w:rsidR="00256194" w:rsidRPr="00263DAF">
        <w:rPr>
          <w:iCs/>
        </w:rPr>
        <w:t>factors</w:t>
      </w:r>
      <w:r w:rsidR="00B513C4">
        <w:rPr>
          <w:iCs/>
        </w:rPr>
        <w:t xml:space="preserve">). </w:t>
      </w:r>
      <w:r w:rsidR="001C70ED" w:rsidRPr="00263DAF">
        <w:rPr>
          <w:iCs/>
        </w:rPr>
        <w:t xml:space="preserve"> </w:t>
      </w:r>
    </w:p>
    <w:p w14:paraId="1460406B" w14:textId="16B6B46B" w:rsidR="00B729B6" w:rsidRDefault="00B513C4" w:rsidP="00263DAF">
      <w:pPr>
        <w:spacing w:before="60" w:after="60"/>
        <w:jc w:val="both"/>
        <w:rPr>
          <w:iCs/>
        </w:rPr>
      </w:pPr>
      <w:r w:rsidRPr="00E35C15">
        <w:rPr>
          <w:b/>
          <w:lang w:val="en-US"/>
        </w:rPr>
        <w:t>Ob</w:t>
      </w:r>
      <w:r>
        <w:rPr>
          <w:b/>
          <w:lang w:val="en-US"/>
        </w:rPr>
        <w:t xml:space="preserve">jective 4: </w:t>
      </w:r>
      <w:r w:rsidR="00B35499" w:rsidRPr="00DA7228">
        <w:rPr>
          <w:iCs/>
        </w:rPr>
        <w:t xml:space="preserve">The total effect of PTSD on the risk of </w:t>
      </w:r>
      <w:r w:rsidR="00DC2835">
        <w:rPr>
          <w:iCs/>
        </w:rPr>
        <w:t>experiencing a</w:t>
      </w:r>
      <w:r w:rsidR="00B35499" w:rsidRPr="00DA7228">
        <w:rPr>
          <w:iCs/>
        </w:rPr>
        <w:t xml:space="preserve"> </w:t>
      </w:r>
      <w:r>
        <w:rPr>
          <w:iCs/>
        </w:rPr>
        <w:t>MACE</w:t>
      </w:r>
      <w:r w:rsidRPr="00DA7228">
        <w:rPr>
          <w:iCs/>
        </w:rPr>
        <w:t xml:space="preserve"> </w:t>
      </w:r>
      <w:r w:rsidR="00B35499" w:rsidRPr="00DA7228">
        <w:rPr>
          <w:iCs/>
        </w:rPr>
        <w:t>by the end of the study period (</w:t>
      </w:r>
      <w:commentRangeStart w:id="12"/>
      <w:r w:rsidR="00B35499" w:rsidRPr="00DA7228">
        <w:rPr>
          <w:iCs/>
        </w:rPr>
        <w:t xml:space="preserve">within </w:t>
      </w:r>
      <w:r w:rsidR="00F607E7">
        <w:rPr>
          <w:iCs/>
        </w:rPr>
        <w:t xml:space="preserve">six </w:t>
      </w:r>
      <w:r w:rsidR="00B35499" w:rsidRPr="00DA7228">
        <w:rPr>
          <w:iCs/>
        </w:rPr>
        <w:t>years</w:t>
      </w:r>
      <w:commentRangeEnd w:id="12"/>
      <w:r w:rsidR="002053ED">
        <w:rPr>
          <w:rStyle w:val="CommentReference"/>
        </w:rPr>
        <w:commentReference w:id="12"/>
      </w:r>
      <w:r w:rsidR="00263DAF">
        <w:rPr>
          <w:iCs/>
        </w:rPr>
        <w:t>)</w:t>
      </w:r>
      <w:r w:rsidR="00B35499" w:rsidRPr="00DA7228">
        <w:rPr>
          <w:iCs/>
        </w:rPr>
        <w:t xml:space="preserve"> is defined as the contrast </w:t>
      </w:r>
      <w:r w:rsidR="00DA7228" w:rsidRPr="00DA7228">
        <w:rPr>
          <w:iCs/>
        </w:rPr>
        <w:t xml:space="preserve">between the risk of </w:t>
      </w:r>
      <w:r w:rsidR="00F607E7" w:rsidRPr="00F607E7">
        <w:rPr>
          <w:iCs/>
        </w:rPr>
        <w:t xml:space="preserve">experiencing a MACE </w:t>
      </w:r>
      <w:r w:rsidR="00DA7228" w:rsidRPr="00DA7228">
        <w:rPr>
          <w:iCs/>
        </w:rPr>
        <w:t xml:space="preserve">if everyone in the population had had PTSD from the beginning to the end of the study and the risk </w:t>
      </w:r>
      <w:r w:rsidR="00F607E7" w:rsidRPr="00F607E7">
        <w:rPr>
          <w:iCs/>
        </w:rPr>
        <w:t xml:space="preserve">experiencing a MACE </w:t>
      </w:r>
      <w:r w:rsidR="00DA7228" w:rsidRPr="00DA7228">
        <w:rPr>
          <w:iCs/>
        </w:rPr>
        <w:t xml:space="preserve">if </w:t>
      </w:r>
      <w:r w:rsidR="00F607E7">
        <w:rPr>
          <w:iCs/>
        </w:rPr>
        <w:t>nobody</w:t>
      </w:r>
      <w:r w:rsidR="00F607E7" w:rsidRPr="00DA7228">
        <w:rPr>
          <w:iCs/>
        </w:rPr>
        <w:t xml:space="preserve"> </w:t>
      </w:r>
      <w:r w:rsidR="00DA7228" w:rsidRPr="00DA7228">
        <w:rPr>
          <w:iCs/>
        </w:rPr>
        <w:t xml:space="preserve">in the population had </w:t>
      </w:r>
      <w:r w:rsidR="00F607E7">
        <w:rPr>
          <w:iCs/>
        </w:rPr>
        <w:t>ever</w:t>
      </w:r>
      <w:r w:rsidR="00F607E7" w:rsidRPr="00DA7228">
        <w:rPr>
          <w:iCs/>
        </w:rPr>
        <w:t xml:space="preserve"> </w:t>
      </w:r>
      <w:r w:rsidR="00DA7228" w:rsidRPr="00DA7228">
        <w:rPr>
          <w:iCs/>
        </w:rPr>
        <w:t>had PTSD</w:t>
      </w:r>
      <w:r w:rsidR="00DA7228">
        <w:rPr>
          <w:iCs/>
        </w:rPr>
        <w:t xml:space="preserve">. For estimation, standard </w:t>
      </w:r>
      <w:r w:rsidR="00DA7228" w:rsidRPr="00263DAF">
        <w:rPr>
          <w:iCs/>
        </w:rPr>
        <w:t xml:space="preserve">parametric g-formula </w:t>
      </w:r>
      <w:r w:rsidR="00C43BF3">
        <w:rPr>
          <w:iCs/>
        </w:rPr>
        <w:t xml:space="preserve">will be </w:t>
      </w:r>
      <w:r w:rsidR="00DA7228" w:rsidRPr="00263DAF">
        <w:rPr>
          <w:iCs/>
        </w:rPr>
        <w:t>used.</w:t>
      </w:r>
      <w:r w:rsidR="007601F6">
        <w:rPr>
          <w:iCs/>
        </w:rPr>
        <w:t xml:space="preserve"> For each time-point we specify parametric models for the distribution of time-varying exposures, </w:t>
      </w:r>
      <w:commentRangeStart w:id="13"/>
      <w:r w:rsidR="007601F6">
        <w:rPr>
          <w:iCs/>
        </w:rPr>
        <w:t>mediators</w:t>
      </w:r>
      <w:commentRangeEnd w:id="13"/>
      <w:r w:rsidR="002053ED">
        <w:rPr>
          <w:rStyle w:val="CommentReference"/>
        </w:rPr>
        <w:commentReference w:id="13"/>
      </w:r>
      <w:r w:rsidR="007601F6">
        <w:rPr>
          <w:iCs/>
        </w:rPr>
        <w:t xml:space="preserve">, confounders. </w:t>
      </w:r>
    </w:p>
    <w:p w14:paraId="59BA3CB1" w14:textId="2EB4EE12" w:rsidR="007601F6" w:rsidRDefault="00F607E7" w:rsidP="00FD721A">
      <w:pPr>
        <w:spacing w:before="60" w:after="60"/>
        <w:jc w:val="both"/>
        <w:rPr>
          <w:iCs/>
        </w:rPr>
      </w:pPr>
      <w:r w:rsidRPr="00E35C15">
        <w:rPr>
          <w:b/>
          <w:lang w:val="en-US"/>
        </w:rPr>
        <w:t>Ob</w:t>
      </w:r>
      <w:r>
        <w:rPr>
          <w:b/>
          <w:lang w:val="en-US"/>
        </w:rPr>
        <w:t xml:space="preserve">jective 5: </w:t>
      </w:r>
      <w:r w:rsidR="00BB6A05">
        <w:t xml:space="preserve">For the effects of PTSD on </w:t>
      </w:r>
      <w:r w:rsidR="00C43BF3">
        <w:t xml:space="preserve">MACE </w:t>
      </w:r>
      <w:r w:rsidR="00BB6A05">
        <w:t xml:space="preserve">mediated </w:t>
      </w:r>
      <w:r w:rsidR="00BB6A05" w:rsidRPr="00263DAF">
        <w:t xml:space="preserve">by </w:t>
      </w:r>
      <w:r w:rsidR="00C43BF3">
        <w:t>CVD</w:t>
      </w:r>
      <w:r w:rsidR="00C43BF3" w:rsidRPr="00263DAF">
        <w:t xml:space="preserve"> </w:t>
      </w:r>
      <w:r w:rsidR="00BB6A05" w:rsidRPr="00263DAF">
        <w:t xml:space="preserve">risk factors, interventional indirect effects are defined. </w:t>
      </w:r>
      <w:r w:rsidR="00CA7D72" w:rsidRPr="00263DAF">
        <w:t>The</w:t>
      </w:r>
      <w:r w:rsidR="00BB6A05" w:rsidRPr="00263DAF">
        <w:t xml:space="preserve"> following indirect effect</w:t>
      </w:r>
      <w:r w:rsidR="000078E3" w:rsidRPr="00263DAF">
        <w:t>s</w:t>
      </w:r>
      <w:r w:rsidR="00CA7D72" w:rsidRPr="00263DAF">
        <w:t xml:space="preserve"> are of interest</w:t>
      </w:r>
      <w:r w:rsidR="00BB6A05" w:rsidRPr="00263DAF">
        <w:t xml:space="preserve">: 1) </w:t>
      </w:r>
      <w:r w:rsidR="00C43BF3">
        <w:t>t</w:t>
      </w:r>
      <w:r w:rsidR="00BB6A05" w:rsidRPr="00263DAF">
        <w:t xml:space="preserve">he </w:t>
      </w:r>
      <w:r w:rsidR="00CA7D72" w:rsidRPr="00263DAF">
        <w:t xml:space="preserve">interventional indirect </w:t>
      </w:r>
      <w:r w:rsidR="00BB6A05" w:rsidRPr="00263DAF">
        <w:t xml:space="preserve">effect </w:t>
      </w:r>
      <w:r w:rsidR="00CA7D72" w:rsidRPr="00263DAF">
        <w:t>through</w:t>
      </w:r>
      <w:r w:rsidR="00BB6A05" w:rsidRPr="00263DAF">
        <w:t xml:space="preserve"> </w:t>
      </w:r>
      <w:r w:rsidR="00C43BF3">
        <w:t>CVD risk</w:t>
      </w:r>
      <w:r w:rsidR="00BB6A05" w:rsidRPr="00263DAF">
        <w:t xml:space="preserve"> factors considered jointly</w:t>
      </w:r>
      <w:r w:rsidR="000078E3" w:rsidRPr="00263DAF">
        <w:t>,</w:t>
      </w:r>
      <w:r w:rsidR="00CA7D72" w:rsidRPr="00263DAF">
        <w:t xml:space="preserve"> </w:t>
      </w:r>
      <w:r w:rsidR="00BB6A05" w:rsidRPr="00263DAF">
        <w:t xml:space="preserve">2) </w:t>
      </w:r>
      <w:r w:rsidR="00CA7D72" w:rsidRPr="00263DAF">
        <w:t xml:space="preserve">the interventional </w:t>
      </w:r>
      <w:r w:rsidR="00BB6A05" w:rsidRPr="00263DAF">
        <w:t>indirect effect</w:t>
      </w:r>
      <w:r w:rsidR="00CA7D72" w:rsidRPr="00263DAF">
        <w:t>s</w:t>
      </w:r>
      <w:r w:rsidR="00BB6A05" w:rsidRPr="00263DAF">
        <w:t xml:space="preserve"> </w:t>
      </w:r>
      <w:r w:rsidR="000078E3" w:rsidRPr="00263DAF">
        <w:t>via</w:t>
      </w:r>
      <w:r w:rsidR="00BB6A05" w:rsidRPr="00263DAF">
        <w:t xml:space="preserve"> each of </w:t>
      </w:r>
      <w:r w:rsidR="00C43BF3">
        <w:t>CVD</w:t>
      </w:r>
      <w:r w:rsidR="00BB6A05" w:rsidRPr="00263DAF">
        <w:t xml:space="preserve"> risk factors</w:t>
      </w:r>
      <w:r w:rsidR="000078E3" w:rsidRPr="00263DAF">
        <w:t xml:space="preserve"> considered separately</w:t>
      </w:r>
      <w:r w:rsidR="00BB6A05" w:rsidRPr="00263DAF">
        <w:t>.</w:t>
      </w:r>
      <w:r w:rsidR="00BB6A05" w:rsidRPr="00263DAF">
        <w:rPr>
          <w:iCs/>
        </w:rPr>
        <w:t xml:space="preserve"> </w:t>
      </w:r>
      <w:r w:rsidR="00974C78" w:rsidRPr="00263DAF">
        <w:rPr>
          <w:iCs/>
        </w:rPr>
        <w:t>For estimation, t</w:t>
      </w:r>
      <w:r w:rsidR="007601F6" w:rsidRPr="00263DAF">
        <w:rPr>
          <w:iCs/>
        </w:rPr>
        <w:t xml:space="preserve">he survival mediational g-formula </w:t>
      </w:r>
      <w:r w:rsidR="00C43BF3">
        <w:rPr>
          <w:iCs/>
        </w:rPr>
        <w:t>will be</w:t>
      </w:r>
      <w:r w:rsidR="007601F6" w:rsidRPr="00263DAF">
        <w:rPr>
          <w:iCs/>
        </w:rPr>
        <w:t xml:space="preserve"> applied</w:t>
      </w:r>
      <w:r w:rsidR="00572D71" w:rsidRPr="00263DAF">
        <w:rPr>
          <w:iCs/>
        </w:rPr>
        <w:t xml:space="preserve"> </w:t>
      </w:r>
      <w:sdt>
        <w:sdtPr>
          <w:rPr>
            <w:iCs/>
          </w:rPr>
          <w:tag w:val="MENDELEY_CITATION_v3_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"/>
          <w:id w:val="372666851"/>
          <w:placeholder>
            <w:docPart w:val="DefaultPlaceholder_-1854013440"/>
          </w:placeholder>
        </w:sdtPr>
        <w:sdtEndPr/>
        <w:sdtContent>
          <w:r w:rsidR="00572D71" w:rsidRPr="00263DAF">
            <w:t>(Lin, Young, Logan, &amp; VanderWeele, 2017; Lin, Young, Logan, Tchetgen Tchetgen, et al., 2017)</w:t>
          </w:r>
        </w:sdtContent>
      </w:sdt>
      <w:r w:rsidR="00974C78" w:rsidRPr="00263DAF">
        <w:rPr>
          <w:iCs/>
        </w:rPr>
        <w:t>.</w:t>
      </w:r>
    </w:p>
    <w:p w14:paraId="3EB4CE9B" w14:textId="3703B78A" w:rsidR="000078E3" w:rsidRPr="00633C7B" w:rsidRDefault="009E0DF7" w:rsidP="00FD721A">
      <w:pPr>
        <w:spacing w:before="60" w:after="60"/>
        <w:jc w:val="both"/>
        <w:rPr>
          <w:iCs/>
        </w:rPr>
      </w:pPr>
      <w:r>
        <w:rPr>
          <w:iCs/>
        </w:rPr>
        <w:t>Main c</w:t>
      </w:r>
      <w:r w:rsidR="00633C7B">
        <w:rPr>
          <w:iCs/>
        </w:rPr>
        <w:t>hallenges of the causal</w:t>
      </w:r>
      <w:r w:rsidR="00460D7A">
        <w:rPr>
          <w:iCs/>
        </w:rPr>
        <w:t xml:space="preserve"> inference</w:t>
      </w:r>
      <w:r w:rsidR="00633C7B">
        <w:rPr>
          <w:iCs/>
        </w:rPr>
        <w:t xml:space="preserve"> analyses are </w:t>
      </w:r>
      <w:r>
        <w:rPr>
          <w:iCs/>
        </w:rPr>
        <w:t xml:space="preserve">correct model specification as well as unmeasured confounding. </w:t>
      </w:r>
      <w:r w:rsidR="001707EB">
        <w:rPr>
          <w:iCs/>
        </w:rPr>
        <w:t>Unmeasured</w:t>
      </w:r>
      <w:r w:rsidRPr="009E0DF7">
        <w:rPr>
          <w:iCs/>
        </w:rPr>
        <w:t xml:space="preserve"> </w:t>
      </w:r>
      <w:r w:rsidR="001707EB">
        <w:rPr>
          <w:iCs/>
        </w:rPr>
        <w:t>variables</w:t>
      </w:r>
      <w:r w:rsidRPr="009E0DF7">
        <w:rPr>
          <w:iCs/>
        </w:rPr>
        <w:t xml:space="preserve"> </w:t>
      </w:r>
      <w:r w:rsidR="001707EB">
        <w:rPr>
          <w:iCs/>
        </w:rPr>
        <w:t xml:space="preserve">are, for example, time-varying </w:t>
      </w:r>
      <w:r w:rsidRPr="009E0DF7">
        <w:rPr>
          <w:iCs/>
        </w:rPr>
        <w:t xml:space="preserve">lifestyle characteristics such as </w:t>
      </w:r>
      <w:commentRangeStart w:id="14"/>
      <w:r w:rsidRPr="009E0DF7">
        <w:rPr>
          <w:iCs/>
        </w:rPr>
        <w:t xml:space="preserve">diet, physical activity, as well as substance </w:t>
      </w:r>
      <w:r w:rsidRPr="00263DAF">
        <w:rPr>
          <w:iCs/>
        </w:rPr>
        <w:t>use</w:t>
      </w:r>
      <w:r w:rsidR="001707EB" w:rsidRPr="00263DAF">
        <w:rPr>
          <w:iCs/>
        </w:rPr>
        <w:t xml:space="preserve"> </w:t>
      </w:r>
      <w:commentRangeEnd w:id="14"/>
      <w:r w:rsidR="002053ED">
        <w:rPr>
          <w:rStyle w:val="CommentReference"/>
        </w:rPr>
        <w:commentReference w:id="14"/>
      </w:r>
      <w:r w:rsidR="001707EB" w:rsidRPr="00263DAF">
        <w:rPr>
          <w:iCs/>
        </w:rPr>
        <w:t>(</w:t>
      </w:r>
      <w:r w:rsidR="001707EB" w:rsidRPr="00DB35A2">
        <w:rPr>
          <w:iCs/>
          <w:u w:val="single"/>
        </w:rPr>
        <w:t>Figure 1</w:t>
      </w:r>
      <w:r w:rsidR="001707EB" w:rsidRPr="00263DAF">
        <w:rPr>
          <w:iCs/>
        </w:rPr>
        <w:t>)</w:t>
      </w:r>
      <w:r w:rsidRPr="00263DAF">
        <w:rPr>
          <w:iCs/>
        </w:rPr>
        <w:t>.</w:t>
      </w:r>
      <w:r w:rsidR="001707EB">
        <w:rPr>
          <w:iCs/>
        </w:rPr>
        <w:t xml:space="preserve"> </w:t>
      </w:r>
      <w:r w:rsidR="00EE5768" w:rsidRPr="00EE5768">
        <w:rPr>
          <w:iCs/>
        </w:rPr>
        <w:t xml:space="preserve">We assume </w:t>
      </w:r>
      <w:r w:rsidR="00EE5768" w:rsidRPr="00EE5768">
        <w:rPr>
          <w:iCs/>
        </w:rPr>
        <w:lastRenderedPageBreak/>
        <w:t xml:space="preserve">that these unmeasured factors </w:t>
      </w:r>
      <w:r w:rsidR="00F876F2">
        <w:rPr>
          <w:iCs/>
        </w:rPr>
        <w:t>affect</w:t>
      </w:r>
      <w:r w:rsidR="00EE5768" w:rsidRPr="00EE5768">
        <w:rPr>
          <w:iCs/>
        </w:rPr>
        <w:t xml:space="preserve"> </w:t>
      </w:r>
      <w:r w:rsidR="00C43BF3">
        <w:rPr>
          <w:iCs/>
        </w:rPr>
        <w:t>MACE</w:t>
      </w:r>
      <w:r w:rsidR="00EE5768" w:rsidRPr="00EE5768">
        <w:rPr>
          <w:iCs/>
        </w:rPr>
        <w:t xml:space="preserve"> via</w:t>
      </w:r>
      <w:r w:rsidR="00F876F2">
        <w:rPr>
          <w:iCs/>
        </w:rPr>
        <w:t xml:space="preserve"> measured</w:t>
      </w:r>
      <w:r w:rsidR="00C43BF3">
        <w:rPr>
          <w:iCs/>
        </w:rPr>
        <w:t xml:space="preserve"> CVD</w:t>
      </w:r>
      <w:r w:rsidR="00EE5768" w:rsidRPr="00EE5768">
        <w:rPr>
          <w:iCs/>
        </w:rPr>
        <w:t xml:space="preserve"> risk factors</w:t>
      </w:r>
      <w:r w:rsidR="00F876F2" w:rsidRPr="00F876F2">
        <w:rPr>
          <w:iCs/>
        </w:rPr>
        <w:t>.</w:t>
      </w:r>
      <w:r w:rsidR="00F876F2">
        <w:rPr>
          <w:iCs/>
        </w:rPr>
        <w:t xml:space="preserve"> </w:t>
      </w:r>
      <w:r w:rsidR="00E24E4F">
        <w:rPr>
          <w:iCs/>
        </w:rPr>
        <w:t>A</w:t>
      </w:r>
      <w:r w:rsidR="00F876F2" w:rsidRPr="00F876F2">
        <w:rPr>
          <w:iCs/>
        </w:rPr>
        <w:t>djust</w:t>
      </w:r>
      <w:r w:rsidR="00E24E4F">
        <w:rPr>
          <w:iCs/>
        </w:rPr>
        <w:t xml:space="preserve">ing </w:t>
      </w:r>
      <w:r w:rsidR="00F876F2" w:rsidRPr="00F876F2">
        <w:rPr>
          <w:iCs/>
        </w:rPr>
        <w:t xml:space="preserve">for </w:t>
      </w:r>
      <w:r w:rsidR="00E24E4F">
        <w:rPr>
          <w:iCs/>
        </w:rPr>
        <w:t xml:space="preserve">measrured CVD </w:t>
      </w:r>
      <w:r w:rsidR="00F876F2" w:rsidRPr="00F876F2">
        <w:rPr>
          <w:iCs/>
        </w:rPr>
        <w:t xml:space="preserve">risk factors, </w:t>
      </w:r>
      <w:r w:rsidR="00E24E4F">
        <w:rPr>
          <w:iCs/>
        </w:rPr>
        <w:t xml:space="preserve">will therefore attenuate </w:t>
      </w:r>
      <w:r w:rsidR="00F876F2" w:rsidRPr="00F876F2">
        <w:rPr>
          <w:iCs/>
        </w:rPr>
        <w:t>confounding induced by unmeasured lifestyle factors</w:t>
      </w:r>
      <w:r w:rsidR="00E24E4F">
        <w:rPr>
          <w:iCs/>
        </w:rPr>
        <w:t xml:space="preserve">. </w:t>
      </w:r>
    </w:p>
    <w:p w14:paraId="39548675" w14:textId="77777777" w:rsidR="000078E3" w:rsidRPr="00633C7B" w:rsidRDefault="000078E3" w:rsidP="00FD721A">
      <w:pPr>
        <w:spacing w:before="60" w:after="60"/>
        <w:jc w:val="both"/>
        <w:rPr>
          <w:iCs/>
        </w:rPr>
      </w:pPr>
    </w:p>
    <w:p w14:paraId="44981A41" w14:textId="3966D70B" w:rsidR="009A4A05" w:rsidRPr="003C7E4A" w:rsidRDefault="009A4A05" w:rsidP="00FD721A">
      <w:pPr>
        <w:spacing w:before="60" w:after="60"/>
        <w:jc w:val="both"/>
        <w:rPr>
          <w:b/>
        </w:rPr>
      </w:pPr>
      <w:r w:rsidRPr="003C7E4A">
        <w:rPr>
          <w:b/>
        </w:rPr>
        <w:t>3.</w:t>
      </w:r>
      <w:r>
        <w:rPr>
          <w:b/>
        </w:rPr>
        <w:t>7</w:t>
      </w:r>
      <w:r w:rsidRPr="003C7E4A">
        <w:rPr>
          <w:b/>
        </w:rPr>
        <w:t xml:space="preserve"> Ethical considerations</w:t>
      </w:r>
    </w:p>
    <w:p w14:paraId="1A3417B1" w14:textId="21788EBA" w:rsidR="009A4A05" w:rsidRDefault="009A4A05" w:rsidP="00FD721A">
      <w:pPr>
        <w:jc w:val="both"/>
      </w:pPr>
      <w:r w:rsidRPr="00EA460E">
        <w:t xml:space="preserve">The Human Research Ethics Committee of the University of Cape Town, South Africa, and the Cantonal Ethics Committee Bern, Switzerland, </w:t>
      </w:r>
      <w:r w:rsidR="005F473E" w:rsidRPr="00EA460E">
        <w:t>authori</w:t>
      </w:r>
      <w:r w:rsidR="000655A6">
        <w:t>z</w:t>
      </w:r>
      <w:r w:rsidR="005F473E" w:rsidRPr="00EA460E">
        <w:t xml:space="preserve">ed </w:t>
      </w:r>
      <w:r w:rsidRPr="00EA460E">
        <w:t>the analysis of the database. Beneficiaries of the medical insurance scheme provided consent for their data to be used in research.</w:t>
      </w:r>
    </w:p>
    <w:p w14:paraId="5B7DA03D" w14:textId="77777777" w:rsidR="009A4A05" w:rsidRDefault="009A4A05" w:rsidP="00FD721A">
      <w:pPr>
        <w:jc w:val="both"/>
      </w:pPr>
    </w:p>
    <w:p w14:paraId="7D79342D" w14:textId="77777777" w:rsidR="009A4A05" w:rsidRPr="005D1346" w:rsidRDefault="009A4A05" w:rsidP="006218E5">
      <w:pPr>
        <w:jc w:val="both"/>
        <w:rPr>
          <w:b/>
        </w:rPr>
      </w:pPr>
      <w:r w:rsidRPr="005D1346">
        <w:rPr>
          <w:b/>
        </w:rPr>
        <w:t>4. References</w:t>
      </w:r>
    </w:p>
    <w:p w14:paraId="2DD39165" w14:textId="77777777" w:rsidR="009A4A05" w:rsidRDefault="009A4A05" w:rsidP="006218E5">
      <w:pPr>
        <w:widowControl w:val="0"/>
        <w:autoSpaceDE w:val="0"/>
        <w:autoSpaceDN w:val="0"/>
        <w:adjustRightInd w:val="0"/>
        <w:ind w:left="640" w:hanging="640"/>
        <w:jc w:val="both"/>
        <w:rPr>
          <w:rFonts w:ascii="Courier New" w:hAnsi="Courier New" w:cs="Courier New"/>
          <w:sz w:val="20"/>
          <w:szCs w:val="20"/>
        </w:rPr>
      </w:pPr>
    </w:p>
    <w:p w14:paraId="4C11E0F6" w14:textId="77777777" w:rsidR="007265AE" w:rsidRPr="007265AE" w:rsidRDefault="009A4A05" w:rsidP="007265AE">
      <w:pPr>
        <w:pStyle w:val="EndNoteBibliography"/>
      </w:pPr>
      <w:r>
        <w:rPr>
          <w:rFonts w:ascii="Georgia" w:hAnsi="Georgia"/>
          <w:b/>
          <w:sz w:val="24"/>
          <w:szCs w:val="24"/>
        </w:rPr>
        <w:fldChar w:fldCharType="begin"/>
      </w:r>
      <w:r w:rsidRPr="00123CB2">
        <w:rPr>
          <w:rFonts w:ascii="Georgia" w:hAnsi="Georgia"/>
          <w:b/>
          <w:sz w:val="24"/>
          <w:szCs w:val="24"/>
        </w:rPr>
        <w:instrText xml:space="preserve"> ADDIN EN.REFLIST </w:instrText>
      </w:r>
      <w:r>
        <w:rPr>
          <w:rFonts w:ascii="Georgia" w:hAnsi="Georgia"/>
          <w:b/>
          <w:sz w:val="24"/>
          <w:szCs w:val="24"/>
        </w:rPr>
        <w:fldChar w:fldCharType="separate"/>
      </w:r>
      <w:r w:rsidR="007265AE" w:rsidRPr="007265AE">
        <w:t>1.</w:t>
      </w:r>
      <w:r w:rsidR="007265AE" w:rsidRPr="007265AE">
        <w:tab/>
        <w:t>O'Donnell CJ, Schwartz Longacre L, Cohen BE, Fayad ZA, Gillespie CF, Liberzon I, et al. Posttraumatic Stress Disorder and Cardiovascular Disease: State of the Science, Knowledge Gaps, and Research Opportunities. JAMA Cardiol. 2021;6(10):1207-16.</w:t>
      </w:r>
    </w:p>
    <w:p w14:paraId="1F888A98" w14:textId="77777777" w:rsidR="007265AE" w:rsidRPr="007265AE" w:rsidRDefault="007265AE" w:rsidP="007265AE">
      <w:pPr>
        <w:pStyle w:val="EndNoteBibliography"/>
      </w:pPr>
      <w:r w:rsidRPr="007265AE">
        <w:t>2.</w:t>
      </w:r>
      <w:r w:rsidRPr="007265AE">
        <w:tab/>
        <w:t>Edmondson D, von Kanel R. Post-traumatic stress disorder and cardiovascular disease. Lancet Psychiatry. 2017;4(4):320-9.</w:t>
      </w:r>
    </w:p>
    <w:p w14:paraId="602AA623" w14:textId="77777777" w:rsidR="007265AE" w:rsidRPr="007265AE" w:rsidRDefault="007265AE" w:rsidP="007265AE">
      <w:pPr>
        <w:pStyle w:val="EndNoteBibliography"/>
      </w:pPr>
      <w:r w:rsidRPr="007265AE">
        <w:t>3.</w:t>
      </w:r>
      <w:r w:rsidRPr="007265AE">
        <w:tab/>
        <w:t>Jacquet-Smailovic M, Brennsthul MJ, Denis I, Kirche A, Tarquinio C, Tarquinio C. Relationship between Post-traumatic Stress Disorder and subsequent myocardial infarction: a systematic review and meta-analysis. J Affect Disord. 2022;297:525-35.</w:t>
      </w:r>
    </w:p>
    <w:p w14:paraId="323B48D6" w14:textId="77777777" w:rsidR="007265AE" w:rsidRPr="007265AE" w:rsidRDefault="007265AE" w:rsidP="007265AE">
      <w:pPr>
        <w:pStyle w:val="EndNoteBibliography"/>
      </w:pPr>
      <w:r w:rsidRPr="007265AE">
        <w:t>4.</w:t>
      </w:r>
      <w:r w:rsidRPr="007265AE">
        <w:tab/>
        <w:t>Scherrer JF, Salas J, Cohen BE, Schnurr PP, Schneider FD, Chard KM, et al. Comorbid Conditions Explain the Association Between Posttraumatic Stress Disorder and Incident Cardiovascular Disease. J Am Heart Assoc. 2019;8(4):e011133.</w:t>
      </w:r>
    </w:p>
    <w:p w14:paraId="383466DE" w14:textId="77777777" w:rsidR="007265AE" w:rsidRPr="007265AE" w:rsidRDefault="007265AE" w:rsidP="007265AE">
      <w:pPr>
        <w:pStyle w:val="EndNoteBibliography"/>
      </w:pPr>
      <w:r w:rsidRPr="007265AE">
        <w:t>5.</w:t>
      </w:r>
      <w:r w:rsidRPr="007265AE">
        <w:tab/>
        <w:t>Polimanti R, Ratanatharathorn A, Maihofer AX, Choi KW, Stein MB, Morey RA, et al. Association of Economic Status and Educational Attainment With Posttraumatic Stress Disorder: A Mendelian Randomization Study. JAMA Netw Open. 2019;2(5):e193447.</w:t>
      </w:r>
    </w:p>
    <w:p w14:paraId="39E115F5" w14:textId="77777777" w:rsidR="007265AE" w:rsidRPr="007265AE" w:rsidRDefault="007265AE" w:rsidP="007265AE">
      <w:pPr>
        <w:pStyle w:val="EndNoteBibliography"/>
      </w:pPr>
      <w:r w:rsidRPr="007265AE">
        <w:t>6.</w:t>
      </w:r>
      <w:r w:rsidRPr="007265AE">
        <w:tab/>
        <w:t>Assari S. Social Determinants of Depression: The Intersections of Race, Gender, and Socioeconomic Status. Brain Sci. 2017;7(12).</w:t>
      </w:r>
    </w:p>
    <w:p w14:paraId="00C5FEB6" w14:textId="77777777" w:rsidR="007265AE" w:rsidRPr="007265AE" w:rsidRDefault="007265AE" w:rsidP="007265AE">
      <w:pPr>
        <w:pStyle w:val="EndNoteBibliography"/>
      </w:pPr>
      <w:r w:rsidRPr="007265AE">
        <w:t>7.</w:t>
      </w:r>
      <w:r w:rsidRPr="007265AE">
        <w:tab/>
        <w:t>Mukong AK, Van Walbeek C, Ross H. Lifestyle and Income-related Inequality in Health in South Africa. Int J Equity Health. 2017;16(1):103.</w:t>
      </w:r>
    </w:p>
    <w:p w14:paraId="5A660DCE" w14:textId="77777777" w:rsidR="007265AE" w:rsidRPr="007265AE" w:rsidRDefault="007265AE" w:rsidP="007265AE">
      <w:pPr>
        <w:pStyle w:val="EndNoteBibliography"/>
      </w:pPr>
      <w:r w:rsidRPr="007265AE">
        <w:t>8.</w:t>
      </w:r>
      <w:r w:rsidRPr="007265AE">
        <w:tab/>
        <w:t>Zhang YB, Pan XF, Chen J, Cao A, Xia L, Zhang Y, et al. Combined lifestyle factors, all-cause mortality and cardiovascular disease: a systematic review and meta-analysis of prospective cohort studies. J Epidemiol Community Health. 2021;75(1):92-9.</w:t>
      </w:r>
    </w:p>
    <w:p w14:paraId="3D7D7B00" w14:textId="77777777" w:rsidR="007265AE" w:rsidRPr="007265AE" w:rsidRDefault="007265AE" w:rsidP="007265AE">
      <w:pPr>
        <w:pStyle w:val="EndNoteBibliography"/>
      </w:pPr>
      <w:r w:rsidRPr="007265AE">
        <w:t>9.</w:t>
      </w:r>
      <w:r w:rsidRPr="007265AE">
        <w:tab/>
        <w:t>Mabaso M, Makola L, Naidoo I, Mlangeni LL, Jooste S, Simbayi L. HIV prevalence in South Africa through gender and racial lenses: results from the 2012 population-based national household survey. Int J Equity Health. 2019;18(1):167.</w:t>
      </w:r>
    </w:p>
    <w:p w14:paraId="04B072ED" w14:textId="77777777" w:rsidR="007265AE" w:rsidRPr="007265AE" w:rsidRDefault="007265AE" w:rsidP="007265AE">
      <w:pPr>
        <w:pStyle w:val="EndNoteBibliography"/>
      </w:pPr>
      <w:r w:rsidRPr="007265AE">
        <w:t>10.</w:t>
      </w:r>
      <w:r w:rsidRPr="007265AE">
        <w:tab/>
        <w:t>Hyle EP, Mayosi BM, Middelkoop K, Mosepele M, Martey EB, Walensky RP, et al. The association between HIV and atherosclerotic cardiovascular disease in sub-Saharan Africa: a systematic review. BMC Public Health. 2017;17(1):954.</w:t>
      </w:r>
    </w:p>
    <w:p w14:paraId="268C9EAB" w14:textId="77777777" w:rsidR="007265AE" w:rsidRPr="007265AE" w:rsidRDefault="007265AE" w:rsidP="007265AE">
      <w:pPr>
        <w:pStyle w:val="EndNoteBibliography"/>
      </w:pPr>
      <w:r w:rsidRPr="007265AE">
        <w:t>11.</w:t>
      </w:r>
      <w:r w:rsidRPr="007265AE">
        <w:tab/>
        <w:t>De Hert M, Detraux J, Vancampfort D. The intriguing relationship between coronary heart disease and mental disorders. Dialogues Clin Neurosci. 2018;20(1):31-40.</w:t>
      </w:r>
    </w:p>
    <w:p w14:paraId="55DF89BE" w14:textId="77777777" w:rsidR="007265AE" w:rsidRPr="007265AE" w:rsidRDefault="007265AE" w:rsidP="007265AE">
      <w:pPr>
        <w:pStyle w:val="EndNoteBibliography"/>
      </w:pPr>
      <w:r w:rsidRPr="007265AE">
        <w:t>12.</w:t>
      </w:r>
      <w:r w:rsidRPr="007265AE">
        <w:tab/>
        <w:t>Yuan N, Chen Y, Xia Y, Dai J, Liu C. Inflammation-related biomarkers in major psychiatric disorders: a cross-disorder assessment of reproducibility and specificity in 43 meta-analyses. Transl Psychiatry. 2019;9(1):233.</w:t>
      </w:r>
    </w:p>
    <w:p w14:paraId="4DB5E5AC" w14:textId="77777777" w:rsidR="007265AE" w:rsidRPr="007265AE" w:rsidRDefault="007265AE" w:rsidP="007265AE">
      <w:pPr>
        <w:pStyle w:val="EndNoteBibliography"/>
      </w:pPr>
      <w:r w:rsidRPr="007265AE">
        <w:t>13.</w:t>
      </w:r>
      <w:r w:rsidRPr="007265AE">
        <w:tab/>
        <w:t>Salahuddin S, Prabhakaran D, Roy A. Pathophysiological Mechanisms of Tobacco-Related CVD. Glob Heart. 2012;7(2):113-20.</w:t>
      </w:r>
    </w:p>
    <w:p w14:paraId="60B9C8D5" w14:textId="77777777" w:rsidR="007265AE" w:rsidRPr="007265AE" w:rsidRDefault="007265AE" w:rsidP="007265AE">
      <w:pPr>
        <w:pStyle w:val="EndNoteBibliography"/>
      </w:pPr>
      <w:r w:rsidRPr="007265AE">
        <w:t>14.</w:t>
      </w:r>
      <w:r w:rsidRPr="007265AE">
        <w:tab/>
        <w:t>Jacquet-Smailovic M, Tarquinio C, Alla F, Denis I, Kirche A, Tarquinio C, et al. Posttraumatic Stress Disorder Following Myocardial Infarction: A Systematic Review. J Trauma Stress. 2021;34(1):190-9.</w:t>
      </w:r>
    </w:p>
    <w:p w14:paraId="754D2A49" w14:textId="77777777" w:rsidR="007265AE" w:rsidRPr="007265AE" w:rsidRDefault="007265AE" w:rsidP="007265AE">
      <w:pPr>
        <w:pStyle w:val="EndNoteBibliography"/>
      </w:pPr>
      <w:r w:rsidRPr="007265AE">
        <w:t>15.</w:t>
      </w:r>
      <w:r w:rsidRPr="007265AE">
        <w:tab/>
        <w:t>Bosco E, Hsueh L, McConeghy KW, Gravenstein S, Saade E. Major adverse cardiovascular event definitions used in observational analysis of administrative databases: a systematic review. BMC Med Res Methodol. 2021;21(1):241.</w:t>
      </w:r>
    </w:p>
    <w:p w14:paraId="753FA649" w14:textId="525A827F" w:rsidR="009A4A05" w:rsidRPr="00652447" w:rsidRDefault="009A4A05" w:rsidP="007265AE">
      <w:pPr>
        <w:jc w:val="both"/>
        <w:rPr>
          <w:noProof/>
          <w:lang w:val="en-GB" w:eastAsia="en-GB"/>
        </w:rPr>
      </w:pPr>
      <w:r>
        <w:rPr>
          <w:rFonts w:ascii="Georgia" w:hAnsi="Georgia"/>
          <w:b/>
          <w:sz w:val="24"/>
          <w:szCs w:val="24"/>
        </w:rPr>
        <w:fldChar w:fldCharType="end"/>
      </w:r>
    </w:p>
    <w:p w14:paraId="7523EDD7" w14:textId="77777777" w:rsidR="009F7C64" w:rsidRDefault="009F7C64" w:rsidP="00FD721A">
      <w:pPr>
        <w:jc w:val="both"/>
        <w:rPr>
          <w:noProof/>
          <w:lang w:val="en-GB" w:eastAsia="en-GB"/>
        </w:rPr>
        <w:sectPr w:rsidR="009F7C64" w:rsidSect="00425CA7">
          <w:pgSz w:w="11906" w:h="16838"/>
          <w:pgMar w:top="1440" w:right="1440" w:bottom="1440" w:left="1440" w:header="708" w:footer="708" w:gutter="0"/>
          <w:pgNumType w:start="1"/>
          <w:cols w:space="708"/>
          <w:titlePg/>
          <w:docGrid w:linePitch="360"/>
        </w:sectPr>
      </w:pPr>
    </w:p>
    <w:p w14:paraId="2E07C42E" w14:textId="5575A035" w:rsidR="009F5651" w:rsidRPr="00652447" w:rsidRDefault="00425CA7" w:rsidP="009F5651">
      <w:pPr>
        <w:jc w:val="both"/>
        <w:rPr>
          <w:noProof/>
          <w:lang w:val="en-GB" w:eastAsia="en-GB"/>
        </w:rPr>
      </w:pPr>
      <w:r w:rsidRPr="00652447">
        <w:rPr>
          <w:noProof/>
          <w:lang w:val="en-GB" w:eastAsia="en-GB"/>
        </w:rPr>
        <w:lastRenderedPageBreak/>
        <w:t>Figure 1: Directed acyclic graph</w:t>
      </w:r>
      <w:r w:rsidR="009F5651">
        <w:rPr>
          <w:noProof/>
          <w:lang w:val="en-GB" w:eastAsia="en-GB"/>
        </w:rPr>
        <w:t xml:space="preserve"> </w:t>
      </w:r>
      <w:r>
        <w:rPr>
          <w:noProof/>
          <w:lang w:val="en-GB" w:eastAsia="en-GB"/>
        </w:rPr>
        <w:t xml:space="preserve">showing the causal relationship between post-traumatic stress disorder and </w:t>
      </w:r>
      <w:r w:rsidR="009F5651">
        <w:t xml:space="preserve">and major </w:t>
      </w:r>
      <w:r w:rsidR="00AB2EFC">
        <w:t xml:space="preserve">adverse </w:t>
      </w:r>
      <w:r w:rsidR="009F5651">
        <w:t>cardiovascular events</w:t>
      </w:r>
    </w:p>
    <w:p w14:paraId="79A23044" w14:textId="18E1E193" w:rsidR="009F7C64" w:rsidRDefault="008E03B7" w:rsidP="001C5EDD">
      <w:pPr>
        <w:jc w:val="both"/>
      </w:pPr>
      <w:r>
        <w:rPr>
          <w:noProof/>
        </w:rPr>
        <w:pict w14:anchorId="19BEE3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DAG_10_06" style="width:741pt;height:469.5pt;mso-width-percent:0;mso-height-percent:0;mso-width-percent:0;mso-height-percent:0">
            <v:imagedata r:id="rId15" o:title="DAG_10_06" cropbottom="23915f"/>
          </v:shape>
        </w:pict>
      </w:r>
    </w:p>
    <w:p w14:paraId="23B14446" w14:textId="77777777" w:rsidR="00123CB2" w:rsidRDefault="00123CB2" w:rsidP="001C5EDD">
      <w:pPr>
        <w:jc w:val="both"/>
      </w:pPr>
    </w:p>
    <w:p w14:paraId="14824B91" w14:textId="4F87FC64" w:rsidR="001C5EDD" w:rsidRDefault="001C5EDD" w:rsidP="001C5EDD">
      <w:pPr>
        <w:jc w:val="both"/>
        <w:sectPr w:rsidR="001C5EDD" w:rsidSect="009F7C64">
          <w:pgSz w:w="16838" w:h="11906" w:orient="landscape"/>
          <w:pgMar w:top="720" w:right="720" w:bottom="720" w:left="720" w:header="708" w:footer="708" w:gutter="0"/>
          <w:pgNumType w:start="1"/>
          <w:cols w:space="708"/>
          <w:titlePg/>
          <w:docGrid w:linePitch="360"/>
        </w:sectPr>
      </w:pPr>
      <w:r>
        <w:t>SES=socioeconomic status, PTSD=Post-traumatic stress disorder, MACE=major adverse cardiovascular event, CVD=cardiovascular disease risk factors</w:t>
      </w:r>
    </w:p>
    <w:p w14:paraId="18747A3B" w14:textId="23A2A2A9" w:rsidR="009A4A05" w:rsidRPr="00CE5C16" w:rsidRDefault="009A4A05" w:rsidP="00876877">
      <w:pPr>
        <w:rPr>
          <w:sz w:val="14"/>
          <w:szCs w:val="14"/>
        </w:rPr>
      </w:pPr>
      <w:r w:rsidRPr="00CE5C16">
        <w:rPr>
          <w:sz w:val="14"/>
          <w:szCs w:val="14"/>
        </w:rPr>
        <w:lastRenderedPageBreak/>
        <w:t>Table 1:</w:t>
      </w:r>
      <w:r w:rsidR="00263DAF">
        <w:rPr>
          <w:sz w:val="14"/>
          <w:szCs w:val="14"/>
        </w:rPr>
        <w:t xml:space="preserve"> </w:t>
      </w:r>
      <w:r w:rsidR="005C48DA">
        <w:rPr>
          <w:sz w:val="14"/>
          <w:szCs w:val="14"/>
        </w:rPr>
        <w:t>L</w:t>
      </w:r>
      <w:r w:rsidRPr="00CE5C16">
        <w:rPr>
          <w:sz w:val="14"/>
          <w:szCs w:val="14"/>
        </w:rPr>
        <w:t>ist of International Classification of Diseases, 10</w:t>
      </w:r>
      <w:r w:rsidRPr="00CE5C16">
        <w:rPr>
          <w:sz w:val="14"/>
          <w:szCs w:val="14"/>
          <w:vertAlign w:val="superscript"/>
        </w:rPr>
        <w:t>th</w:t>
      </w:r>
      <w:r w:rsidRPr="00CE5C16">
        <w:rPr>
          <w:sz w:val="14"/>
          <w:szCs w:val="14"/>
        </w:rPr>
        <w:t xml:space="preserve"> Revision (ICD-10) codes of </w:t>
      </w:r>
      <w:r w:rsidR="00263DAF">
        <w:rPr>
          <w:sz w:val="14"/>
          <w:szCs w:val="14"/>
        </w:rPr>
        <w:t>acute coronary syndromes</w:t>
      </w:r>
      <w:r w:rsidR="00C71254">
        <w:rPr>
          <w:sz w:val="14"/>
          <w:szCs w:val="14"/>
        </w:rPr>
        <w:t xml:space="preserve">, </w:t>
      </w:r>
      <w:r w:rsidR="00263DAF">
        <w:rPr>
          <w:sz w:val="14"/>
          <w:szCs w:val="14"/>
        </w:rPr>
        <w:t>stroke</w:t>
      </w:r>
      <w:r w:rsidR="00C71254">
        <w:rPr>
          <w:sz w:val="14"/>
          <w:szCs w:val="14"/>
        </w:rPr>
        <w:t>, and heart failure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43"/>
        <w:gridCol w:w="660"/>
      </w:tblGrid>
      <w:tr w:rsidR="0078620E" w:rsidRPr="007300EF" w14:paraId="3FDE7BEE" w14:textId="5CF53460" w:rsidTr="00123CB2">
        <w:trPr>
          <w:trHeight w:val="20"/>
        </w:trPr>
        <w:tc>
          <w:tcPr>
            <w:tcW w:w="0" w:type="auto"/>
            <w:tcBorders>
              <w:top w:val="single" w:sz="4" w:space="0" w:color="auto"/>
              <w:bottom w:val="single" w:sz="4" w:space="0" w:color="auto"/>
            </w:tcBorders>
            <w:noWrap/>
            <w:vAlign w:val="center"/>
          </w:tcPr>
          <w:p w14:paraId="5FFE3A89" w14:textId="62A01634" w:rsidR="0078620E" w:rsidRPr="007300EF" w:rsidRDefault="0078620E" w:rsidP="0078620E">
            <w:pPr>
              <w:rPr>
                <w:b/>
                <w:bCs/>
                <w:sz w:val="14"/>
                <w:szCs w:val="14"/>
                <w:lang w:val="en-GB"/>
              </w:rPr>
            </w:pPr>
            <w:r w:rsidRPr="007300EF">
              <w:rPr>
                <w:b/>
                <w:bCs/>
                <w:sz w:val="14"/>
                <w:szCs w:val="14"/>
                <w:lang w:val="en-GB"/>
              </w:rPr>
              <w:t>Condition</w:t>
            </w:r>
          </w:p>
          <w:p w14:paraId="3718721C" w14:textId="321BCF64" w:rsidR="0078620E" w:rsidRPr="007300EF" w:rsidRDefault="0078620E" w:rsidP="00784EB4">
            <w:pPr>
              <w:rPr>
                <w:b/>
                <w:bCs/>
                <w:sz w:val="14"/>
                <w:szCs w:val="14"/>
                <w:lang w:val="en-GB"/>
              </w:rPr>
            </w:pPr>
          </w:p>
        </w:tc>
        <w:tc>
          <w:tcPr>
            <w:tcW w:w="660" w:type="dxa"/>
            <w:tcBorders>
              <w:top w:val="single" w:sz="4" w:space="0" w:color="auto"/>
              <w:bottom w:val="single" w:sz="4" w:space="0" w:color="auto"/>
            </w:tcBorders>
          </w:tcPr>
          <w:p w14:paraId="3280A787" w14:textId="77777777" w:rsidR="0078620E" w:rsidRDefault="0078620E" w:rsidP="0078620E">
            <w:pPr>
              <w:rPr>
                <w:b/>
                <w:bCs/>
                <w:sz w:val="14"/>
                <w:szCs w:val="14"/>
                <w:lang w:val="en-GB"/>
              </w:rPr>
            </w:pPr>
            <w:r>
              <w:rPr>
                <w:b/>
                <w:bCs/>
                <w:sz w:val="14"/>
                <w:szCs w:val="14"/>
                <w:lang w:val="en-GB"/>
              </w:rPr>
              <w:t xml:space="preserve">ICD-10 </w:t>
            </w:r>
          </w:p>
          <w:p w14:paraId="45E73DB6" w14:textId="0CA7A955" w:rsidR="0078620E" w:rsidRPr="007300EF" w:rsidRDefault="0078620E" w:rsidP="0078620E">
            <w:pPr>
              <w:rPr>
                <w:b/>
                <w:bCs/>
                <w:sz w:val="14"/>
                <w:szCs w:val="14"/>
                <w:lang w:val="en-GB"/>
              </w:rPr>
            </w:pPr>
            <w:r w:rsidRPr="007300EF">
              <w:rPr>
                <w:b/>
                <w:bCs/>
                <w:sz w:val="14"/>
                <w:szCs w:val="14"/>
                <w:lang w:val="en-GB"/>
              </w:rPr>
              <w:t>Code</w:t>
            </w:r>
          </w:p>
        </w:tc>
      </w:tr>
      <w:tr w:rsidR="0078620E" w:rsidRPr="007300EF" w14:paraId="4EBDA1AD" w14:textId="77777777" w:rsidTr="00123CB2">
        <w:trPr>
          <w:trHeight w:val="20"/>
        </w:trPr>
        <w:tc>
          <w:tcPr>
            <w:tcW w:w="0" w:type="auto"/>
            <w:tcBorders>
              <w:top w:val="single" w:sz="4" w:space="0" w:color="auto"/>
              <w:bottom w:val="single" w:sz="4" w:space="0" w:color="auto"/>
            </w:tcBorders>
            <w:noWrap/>
            <w:vAlign w:val="center"/>
            <w:hideMark/>
          </w:tcPr>
          <w:p w14:paraId="5545388B" w14:textId="77777777" w:rsidR="0078620E" w:rsidRPr="00C73B80" w:rsidRDefault="0078620E" w:rsidP="00784EB4">
            <w:pPr>
              <w:rPr>
                <w:b/>
                <w:bCs/>
                <w:sz w:val="14"/>
                <w:szCs w:val="14"/>
                <w:lang w:val="en-GB"/>
              </w:rPr>
            </w:pPr>
            <w:r w:rsidRPr="00C73B80">
              <w:rPr>
                <w:b/>
                <w:bCs/>
                <w:sz w:val="14"/>
                <w:szCs w:val="14"/>
                <w:lang w:val="en-GB"/>
              </w:rPr>
              <w:t>Acute coronary syndromes</w:t>
            </w:r>
          </w:p>
        </w:tc>
        <w:tc>
          <w:tcPr>
            <w:tcW w:w="660" w:type="dxa"/>
            <w:tcBorders>
              <w:top w:val="single" w:sz="4" w:space="0" w:color="auto"/>
              <w:bottom w:val="single" w:sz="4" w:space="0" w:color="auto"/>
            </w:tcBorders>
          </w:tcPr>
          <w:p w14:paraId="0B6F6B3F" w14:textId="77777777" w:rsidR="0078620E" w:rsidRPr="007300EF" w:rsidRDefault="0078620E" w:rsidP="00784EB4">
            <w:pPr>
              <w:rPr>
                <w:b/>
                <w:bCs/>
                <w:sz w:val="14"/>
                <w:szCs w:val="14"/>
                <w:lang w:val="en-GB"/>
              </w:rPr>
            </w:pPr>
          </w:p>
        </w:tc>
      </w:tr>
      <w:tr w:rsidR="0078620E" w:rsidRPr="007300EF" w14:paraId="57654ABD" w14:textId="77777777" w:rsidTr="00123CB2">
        <w:trPr>
          <w:trHeight w:val="20"/>
        </w:trPr>
        <w:tc>
          <w:tcPr>
            <w:tcW w:w="0" w:type="auto"/>
            <w:tcBorders>
              <w:top w:val="single" w:sz="4" w:space="0" w:color="auto"/>
            </w:tcBorders>
            <w:vAlign w:val="center"/>
            <w:hideMark/>
          </w:tcPr>
          <w:p w14:paraId="5BF0524C" w14:textId="77777777" w:rsidR="0078620E" w:rsidRPr="007300EF" w:rsidRDefault="0078620E" w:rsidP="0078620E">
            <w:pPr>
              <w:rPr>
                <w:iCs/>
                <w:sz w:val="14"/>
                <w:szCs w:val="14"/>
                <w:lang w:val="en-GB"/>
              </w:rPr>
            </w:pPr>
            <w:r w:rsidRPr="007300EF">
              <w:rPr>
                <w:iCs/>
                <w:sz w:val="14"/>
                <w:szCs w:val="14"/>
                <w:lang w:val="en-GB"/>
              </w:rPr>
              <w:t xml:space="preserve">   Unstable angina</w:t>
            </w:r>
          </w:p>
        </w:tc>
        <w:tc>
          <w:tcPr>
            <w:tcW w:w="660" w:type="dxa"/>
            <w:tcBorders>
              <w:top w:val="single" w:sz="4" w:space="0" w:color="auto"/>
            </w:tcBorders>
            <w:vAlign w:val="center"/>
          </w:tcPr>
          <w:p w14:paraId="4FB538E7" w14:textId="6C298699" w:rsidR="0078620E" w:rsidRPr="007300EF" w:rsidRDefault="0078620E" w:rsidP="0078620E">
            <w:pPr>
              <w:rPr>
                <w:sz w:val="14"/>
                <w:szCs w:val="14"/>
                <w:lang w:val="en-GB"/>
              </w:rPr>
            </w:pPr>
            <w:r w:rsidRPr="007300EF">
              <w:rPr>
                <w:sz w:val="14"/>
                <w:szCs w:val="14"/>
                <w:lang w:val="en-GB"/>
              </w:rPr>
              <w:t>I20.0</w:t>
            </w:r>
          </w:p>
        </w:tc>
      </w:tr>
      <w:tr w:rsidR="0078620E" w:rsidRPr="007300EF" w14:paraId="4404D5B3" w14:textId="77777777" w:rsidTr="00123CB2">
        <w:trPr>
          <w:trHeight w:val="20"/>
        </w:trPr>
        <w:tc>
          <w:tcPr>
            <w:tcW w:w="0" w:type="auto"/>
            <w:vAlign w:val="center"/>
            <w:hideMark/>
          </w:tcPr>
          <w:p w14:paraId="63F12593" w14:textId="77777777" w:rsidR="0078620E" w:rsidRPr="007300EF" w:rsidRDefault="0078620E" w:rsidP="0078620E">
            <w:pPr>
              <w:rPr>
                <w:sz w:val="14"/>
                <w:szCs w:val="14"/>
                <w:lang w:val="en-GB"/>
              </w:rPr>
            </w:pPr>
            <w:r w:rsidRPr="007300EF">
              <w:rPr>
                <w:iCs/>
                <w:sz w:val="14"/>
                <w:szCs w:val="14"/>
                <w:lang w:val="en-GB"/>
              </w:rPr>
              <w:t xml:space="preserve">   Acute ST-elevation myocardial infarction</w:t>
            </w:r>
          </w:p>
        </w:tc>
        <w:tc>
          <w:tcPr>
            <w:tcW w:w="660" w:type="dxa"/>
            <w:vAlign w:val="center"/>
          </w:tcPr>
          <w:p w14:paraId="2D6B65E5" w14:textId="77777777" w:rsidR="0078620E" w:rsidRPr="007300EF" w:rsidRDefault="0078620E" w:rsidP="0078620E">
            <w:pPr>
              <w:rPr>
                <w:sz w:val="14"/>
                <w:szCs w:val="14"/>
                <w:lang w:val="en-GB"/>
              </w:rPr>
            </w:pPr>
          </w:p>
        </w:tc>
      </w:tr>
      <w:tr w:rsidR="0078620E" w:rsidRPr="007300EF" w14:paraId="6034E0B0" w14:textId="77777777" w:rsidTr="00123CB2">
        <w:trPr>
          <w:trHeight w:val="20"/>
        </w:trPr>
        <w:tc>
          <w:tcPr>
            <w:tcW w:w="0" w:type="auto"/>
            <w:tcMar>
              <w:left w:w="369" w:type="dxa"/>
            </w:tcMar>
            <w:vAlign w:val="center"/>
          </w:tcPr>
          <w:p w14:paraId="0887028E" w14:textId="77777777" w:rsidR="0078620E" w:rsidRPr="007300EF" w:rsidRDefault="0078620E" w:rsidP="0078620E">
            <w:pPr>
              <w:rPr>
                <w:iCs/>
                <w:sz w:val="14"/>
                <w:szCs w:val="14"/>
                <w:lang w:val="en-GB"/>
              </w:rPr>
            </w:pPr>
            <w:r w:rsidRPr="007300EF">
              <w:rPr>
                <w:sz w:val="14"/>
                <w:szCs w:val="14"/>
                <w:lang w:val="en-GB"/>
              </w:rPr>
              <w:t>Transmural infarct of anterior wall</w:t>
            </w:r>
          </w:p>
        </w:tc>
        <w:tc>
          <w:tcPr>
            <w:tcW w:w="660" w:type="dxa"/>
            <w:vAlign w:val="center"/>
          </w:tcPr>
          <w:p w14:paraId="450F2346" w14:textId="101D842F" w:rsidR="0078620E" w:rsidRPr="007300EF" w:rsidRDefault="0078620E" w:rsidP="0078620E">
            <w:pPr>
              <w:rPr>
                <w:sz w:val="14"/>
                <w:szCs w:val="14"/>
                <w:lang w:val="en-GB"/>
              </w:rPr>
            </w:pPr>
            <w:r w:rsidRPr="007300EF">
              <w:rPr>
                <w:sz w:val="14"/>
                <w:szCs w:val="14"/>
                <w:lang w:val="en-GB"/>
              </w:rPr>
              <w:t>I21.0</w:t>
            </w:r>
          </w:p>
        </w:tc>
      </w:tr>
      <w:tr w:rsidR="0078620E" w:rsidRPr="007300EF" w14:paraId="07255CA9" w14:textId="77777777" w:rsidTr="00123CB2">
        <w:trPr>
          <w:trHeight w:val="20"/>
        </w:trPr>
        <w:tc>
          <w:tcPr>
            <w:tcW w:w="0" w:type="auto"/>
            <w:tcMar>
              <w:left w:w="369" w:type="dxa"/>
            </w:tcMar>
            <w:vAlign w:val="center"/>
            <w:hideMark/>
          </w:tcPr>
          <w:p w14:paraId="679CA251" w14:textId="77777777" w:rsidR="0078620E" w:rsidRPr="007300EF" w:rsidRDefault="0078620E" w:rsidP="0078620E">
            <w:pPr>
              <w:rPr>
                <w:iCs/>
                <w:sz w:val="14"/>
                <w:szCs w:val="14"/>
                <w:lang w:val="en-GB"/>
              </w:rPr>
            </w:pPr>
            <w:r w:rsidRPr="007300EF">
              <w:rPr>
                <w:sz w:val="14"/>
                <w:szCs w:val="14"/>
                <w:lang w:val="en-GB"/>
              </w:rPr>
              <w:t>Transmural infarct of inferior wall</w:t>
            </w:r>
          </w:p>
        </w:tc>
        <w:tc>
          <w:tcPr>
            <w:tcW w:w="660" w:type="dxa"/>
            <w:vAlign w:val="center"/>
          </w:tcPr>
          <w:p w14:paraId="6CC4F845" w14:textId="5764C86E" w:rsidR="0078620E" w:rsidRPr="007300EF" w:rsidRDefault="0078620E" w:rsidP="0078620E">
            <w:pPr>
              <w:rPr>
                <w:sz w:val="14"/>
                <w:szCs w:val="14"/>
                <w:lang w:val="en-GB"/>
              </w:rPr>
            </w:pPr>
            <w:r w:rsidRPr="007300EF">
              <w:rPr>
                <w:sz w:val="14"/>
                <w:szCs w:val="14"/>
                <w:lang w:val="en-GB"/>
              </w:rPr>
              <w:t>I21.1</w:t>
            </w:r>
          </w:p>
        </w:tc>
      </w:tr>
      <w:tr w:rsidR="0078620E" w:rsidRPr="007300EF" w14:paraId="0256AB77" w14:textId="77777777" w:rsidTr="00123CB2">
        <w:trPr>
          <w:trHeight w:val="20"/>
        </w:trPr>
        <w:tc>
          <w:tcPr>
            <w:tcW w:w="0" w:type="auto"/>
            <w:tcMar>
              <w:left w:w="369" w:type="dxa"/>
            </w:tcMar>
            <w:vAlign w:val="center"/>
            <w:hideMark/>
          </w:tcPr>
          <w:p w14:paraId="3F606BAD" w14:textId="77777777" w:rsidR="0078620E" w:rsidRPr="007300EF" w:rsidRDefault="0078620E" w:rsidP="0078620E">
            <w:pPr>
              <w:rPr>
                <w:sz w:val="14"/>
                <w:szCs w:val="14"/>
                <w:lang w:val="en-GB"/>
              </w:rPr>
            </w:pPr>
            <w:r w:rsidRPr="007300EF">
              <w:rPr>
                <w:sz w:val="14"/>
                <w:szCs w:val="14"/>
                <w:lang w:val="en-GB"/>
              </w:rPr>
              <w:t>Transmural infarct of other sites</w:t>
            </w:r>
          </w:p>
        </w:tc>
        <w:tc>
          <w:tcPr>
            <w:tcW w:w="660" w:type="dxa"/>
            <w:vAlign w:val="center"/>
          </w:tcPr>
          <w:p w14:paraId="41071529" w14:textId="5069F721" w:rsidR="0078620E" w:rsidRPr="007300EF" w:rsidRDefault="0078620E" w:rsidP="0078620E">
            <w:pPr>
              <w:rPr>
                <w:sz w:val="14"/>
                <w:szCs w:val="14"/>
                <w:lang w:val="en-GB"/>
              </w:rPr>
            </w:pPr>
            <w:r w:rsidRPr="007300EF">
              <w:rPr>
                <w:sz w:val="14"/>
                <w:szCs w:val="14"/>
                <w:lang w:val="en-GB"/>
              </w:rPr>
              <w:t>I21.2</w:t>
            </w:r>
          </w:p>
        </w:tc>
      </w:tr>
      <w:tr w:rsidR="0078620E" w:rsidRPr="007300EF" w14:paraId="58817B54" w14:textId="77777777" w:rsidTr="00123CB2">
        <w:trPr>
          <w:trHeight w:val="20"/>
        </w:trPr>
        <w:tc>
          <w:tcPr>
            <w:tcW w:w="0" w:type="auto"/>
            <w:tcMar>
              <w:left w:w="369" w:type="dxa"/>
            </w:tcMar>
            <w:vAlign w:val="center"/>
            <w:hideMark/>
          </w:tcPr>
          <w:p w14:paraId="51FC9E90" w14:textId="77777777" w:rsidR="0078620E" w:rsidRPr="007300EF" w:rsidRDefault="0078620E" w:rsidP="0078620E">
            <w:pPr>
              <w:rPr>
                <w:sz w:val="14"/>
                <w:szCs w:val="14"/>
                <w:lang w:val="en-GB"/>
              </w:rPr>
            </w:pPr>
            <w:r w:rsidRPr="007300EF">
              <w:rPr>
                <w:sz w:val="14"/>
                <w:szCs w:val="14"/>
                <w:lang w:val="en-GB"/>
              </w:rPr>
              <w:t>Transmural infarct of unspecified sites</w:t>
            </w:r>
          </w:p>
        </w:tc>
        <w:tc>
          <w:tcPr>
            <w:tcW w:w="660" w:type="dxa"/>
            <w:vAlign w:val="center"/>
          </w:tcPr>
          <w:p w14:paraId="381E5219" w14:textId="0C3A9EA8" w:rsidR="0078620E" w:rsidRPr="007300EF" w:rsidRDefault="0078620E" w:rsidP="0078620E">
            <w:pPr>
              <w:rPr>
                <w:sz w:val="14"/>
                <w:szCs w:val="14"/>
                <w:lang w:val="en-GB"/>
              </w:rPr>
            </w:pPr>
            <w:r w:rsidRPr="007300EF">
              <w:rPr>
                <w:sz w:val="14"/>
                <w:szCs w:val="14"/>
                <w:lang w:val="en-GB"/>
              </w:rPr>
              <w:t>I21.3</w:t>
            </w:r>
          </w:p>
        </w:tc>
      </w:tr>
      <w:tr w:rsidR="0078620E" w:rsidRPr="007300EF" w14:paraId="353A6F3C" w14:textId="77777777" w:rsidTr="00123CB2">
        <w:trPr>
          <w:trHeight w:val="20"/>
        </w:trPr>
        <w:tc>
          <w:tcPr>
            <w:tcW w:w="0" w:type="auto"/>
            <w:tcMar>
              <w:left w:w="369" w:type="dxa"/>
            </w:tcMar>
            <w:vAlign w:val="center"/>
            <w:hideMark/>
          </w:tcPr>
          <w:p w14:paraId="7A6529B1" w14:textId="77777777" w:rsidR="0078620E" w:rsidRPr="007300EF" w:rsidRDefault="0078620E" w:rsidP="0078620E">
            <w:pPr>
              <w:rPr>
                <w:sz w:val="14"/>
                <w:szCs w:val="14"/>
                <w:lang w:val="en-GB"/>
              </w:rPr>
            </w:pPr>
            <w:r w:rsidRPr="007300EF">
              <w:rPr>
                <w:sz w:val="14"/>
                <w:szCs w:val="14"/>
                <w:lang w:val="en-GB"/>
              </w:rPr>
              <w:t>Subsequent (&lt;4w) infarction of anterior wall</w:t>
            </w:r>
          </w:p>
        </w:tc>
        <w:tc>
          <w:tcPr>
            <w:tcW w:w="660" w:type="dxa"/>
            <w:vAlign w:val="center"/>
          </w:tcPr>
          <w:p w14:paraId="05064198" w14:textId="3FE55B90" w:rsidR="0078620E" w:rsidRPr="007300EF" w:rsidRDefault="0078620E" w:rsidP="0078620E">
            <w:pPr>
              <w:rPr>
                <w:sz w:val="14"/>
                <w:szCs w:val="14"/>
                <w:lang w:val="en-GB"/>
              </w:rPr>
            </w:pPr>
            <w:r w:rsidRPr="007300EF">
              <w:rPr>
                <w:sz w:val="14"/>
                <w:szCs w:val="14"/>
                <w:lang w:val="en-GB"/>
              </w:rPr>
              <w:t>I22.0</w:t>
            </w:r>
          </w:p>
        </w:tc>
      </w:tr>
      <w:tr w:rsidR="0078620E" w:rsidRPr="007300EF" w14:paraId="61FAE156" w14:textId="77777777" w:rsidTr="00123CB2">
        <w:trPr>
          <w:trHeight w:val="20"/>
        </w:trPr>
        <w:tc>
          <w:tcPr>
            <w:tcW w:w="0" w:type="auto"/>
            <w:tcMar>
              <w:left w:w="369" w:type="dxa"/>
            </w:tcMar>
            <w:vAlign w:val="center"/>
            <w:hideMark/>
          </w:tcPr>
          <w:p w14:paraId="1DCA2C5D" w14:textId="77777777" w:rsidR="0078620E" w:rsidRPr="007300EF" w:rsidRDefault="0078620E" w:rsidP="0078620E">
            <w:pPr>
              <w:rPr>
                <w:sz w:val="14"/>
                <w:szCs w:val="14"/>
                <w:lang w:val="en-GB"/>
              </w:rPr>
            </w:pPr>
            <w:r w:rsidRPr="007300EF">
              <w:rPr>
                <w:sz w:val="14"/>
                <w:szCs w:val="14"/>
                <w:lang w:val="en-GB"/>
              </w:rPr>
              <w:t>Subsequent (&lt;4w) infarction of inferior wall</w:t>
            </w:r>
          </w:p>
        </w:tc>
        <w:tc>
          <w:tcPr>
            <w:tcW w:w="660" w:type="dxa"/>
            <w:vAlign w:val="center"/>
          </w:tcPr>
          <w:p w14:paraId="4A7FD42A" w14:textId="5CF6768E" w:rsidR="0078620E" w:rsidRPr="007300EF" w:rsidRDefault="0078620E" w:rsidP="0078620E">
            <w:pPr>
              <w:rPr>
                <w:sz w:val="14"/>
                <w:szCs w:val="14"/>
                <w:lang w:val="en-GB"/>
              </w:rPr>
            </w:pPr>
            <w:r w:rsidRPr="007300EF">
              <w:rPr>
                <w:sz w:val="14"/>
                <w:szCs w:val="14"/>
                <w:lang w:val="en-GB"/>
              </w:rPr>
              <w:t>I22.1</w:t>
            </w:r>
          </w:p>
        </w:tc>
      </w:tr>
      <w:tr w:rsidR="0078620E" w:rsidRPr="007300EF" w14:paraId="47CF24E8" w14:textId="77777777" w:rsidTr="00123CB2">
        <w:trPr>
          <w:trHeight w:val="20"/>
        </w:trPr>
        <w:tc>
          <w:tcPr>
            <w:tcW w:w="0" w:type="auto"/>
            <w:tcMar>
              <w:left w:w="369" w:type="dxa"/>
            </w:tcMar>
            <w:vAlign w:val="center"/>
            <w:hideMark/>
          </w:tcPr>
          <w:p w14:paraId="70A39D72" w14:textId="77777777" w:rsidR="0078620E" w:rsidRPr="007300EF" w:rsidRDefault="0078620E" w:rsidP="0078620E">
            <w:pPr>
              <w:rPr>
                <w:sz w:val="14"/>
                <w:szCs w:val="14"/>
                <w:lang w:val="en-GB"/>
              </w:rPr>
            </w:pPr>
            <w:r w:rsidRPr="007300EF">
              <w:rPr>
                <w:sz w:val="14"/>
                <w:szCs w:val="14"/>
                <w:lang w:val="en-GB"/>
              </w:rPr>
              <w:t>Subsequent (&lt;4w) infarction of other sites</w:t>
            </w:r>
          </w:p>
        </w:tc>
        <w:tc>
          <w:tcPr>
            <w:tcW w:w="660" w:type="dxa"/>
            <w:vAlign w:val="center"/>
          </w:tcPr>
          <w:p w14:paraId="509E4A30" w14:textId="762F1E38" w:rsidR="0078620E" w:rsidRPr="007300EF" w:rsidRDefault="0078620E" w:rsidP="0078620E">
            <w:pPr>
              <w:rPr>
                <w:sz w:val="14"/>
                <w:szCs w:val="14"/>
                <w:lang w:val="en-GB"/>
              </w:rPr>
            </w:pPr>
            <w:r w:rsidRPr="007300EF">
              <w:rPr>
                <w:sz w:val="14"/>
                <w:szCs w:val="14"/>
                <w:lang w:val="en-GB"/>
              </w:rPr>
              <w:t>I22.8</w:t>
            </w:r>
          </w:p>
        </w:tc>
      </w:tr>
      <w:tr w:rsidR="0078620E" w:rsidRPr="007300EF" w14:paraId="04C562C5" w14:textId="77777777" w:rsidTr="00123CB2">
        <w:trPr>
          <w:trHeight w:val="20"/>
        </w:trPr>
        <w:tc>
          <w:tcPr>
            <w:tcW w:w="0" w:type="auto"/>
            <w:tcMar>
              <w:left w:w="369" w:type="dxa"/>
            </w:tcMar>
            <w:vAlign w:val="center"/>
            <w:hideMark/>
          </w:tcPr>
          <w:p w14:paraId="70C7A574" w14:textId="77777777" w:rsidR="0078620E" w:rsidRPr="007300EF" w:rsidRDefault="0078620E" w:rsidP="0078620E">
            <w:pPr>
              <w:rPr>
                <w:sz w:val="14"/>
                <w:szCs w:val="14"/>
                <w:lang w:val="en-GB"/>
              </w:rPr>
            </w:pPr>
            <w:r w:rsidRPr="007300EF">
              <w:rPr>
                <w:sz w:val="14"/>
                <w:szCs w:val="14"/>
                <w:lang w:val="en-GB"/>
              </w:rPr>
              <w:t>Subsequent (&lt;4w) infarction of unspecified sites</w:t>
            </w:r>
          </w:p>
        </w:tc>
        <w:tc>
          <w:tcPr>
            <w:tcW w:w="660" w:type="dxa"/>
            <w:vAlign w:val="center"/>
          </w:tcPr>
          <w:p w14:paraId="49B2110D" w14:textId="08A7351F" w:rsidR="0078620E" w:rsidRPr="007300EF" w:rsidRDefault="0078620E" w:rsidP="0078620E">
            <w:pPr>
              <w:rPr>
                <w:sz w:val="14"/>
                <w:szCs w:val="14"/>
                <w:lang w:val="en-GB"/>
              </w:rPr>
            </w:pPr>
            <w:r w:rsidRPr="007300EF">
              <w:rPr>
                <w:sz w:val="14"/>
                <w:szCs w:val="14"/>
                <w:lang w:val="en-GB"/>
              </w:rPr>
              <w:t>I22.9</w:t>
            </w:r>
          </w:p>
        </w:tc>
      </w:tr>
      <w:tr w:rsidR="0078620E" w:rsidRPr="007300EF" w14:paraId="14E6C4B9" w14:textId="77777777" w:rsidTr="00123CB2">
        <w:trPr>
          <w:trHeight w:val="20"/>
        </w:trPr>
        <w:tc>
          <w:tcPr>
            <w:tcW w:w="0" w:type="auto"/>
            <w:vAlign w:val="center"/>
            <w:hideMark/>
          </w:tcPr>
          <w:p w14:paraId="236ADBD0" w14:textId="77777777" w:rsidR="0078620E" w:rsidRPr="007300EF" w:rsidRDefault="0078620E" w:rsidP="0078620E">
            <w:pPr>
              <w:rPr>
                <w:sz w:val="14"/>
                <w:szCs w:val="14"/>
                <w:lang w:val="en-GB"/>
              </w:rPr>
            </w:pPr>
            <w:r w:rsidRPr="007300EF">
              <w:rPr>
                <w:iCs/>
                <w:sz w:val="14"/>
                <w:szCs w:val="14"/>
                <w:lang w:val="en-GB"/>
              </w:rPr>
              <w:t xml:space="preserve">   Acute non-ST-elevation myocardial infarction</w:t>
            </w:r>
          </w:p>
        </w:tc>
        <w:tc>
          <w:tcPr>
            <w:tcW w:w="660" w:type="dxa"/>
            <w:vAlign w:val="center"/>
          </w:tcPr>
          <w:p w14:paraId="24F011EF" w14:textId="77777777" w:rsidR="0078620E" w:rsidRPr="007300EF" w:rsidRDefault="0078620E" w:rsidP="0078620E">
            <w:pPr>
              <w:rPr>
                <w:sz w:val="14"/>
                <w:szCs w:val="14"/>
                <w:lang w:val="en-GB"/>
              </w:rPr>
            </w:pPr>
          </w:p>
        </w:tc>
      </w:tr>
      <w:tr w:rsidR="0078620E" w:rsidRPr="007300EF" w14:paraId="6D73FE3D" w14:textId="77777777" w:rsidTr="00123CB2">
        <w:trPr>
          <w:trHeight w:val="20"/>
        </w:trPr>
        <w:tc>
          <w:tcPr>
            <w:tcW w:w="0" w:type="auto"/>
            <w:tcMar>
              <w:left w:w="369" w:type="dxa"/>
            </w:tcMar>
            <w:vAlign w:val="center"/>
          </w:tcPr>
          <w:p w14:paraId="74159A89" w14:textId="77777777" w:rsidR="0078620E" w:rsidRPr="007300EF" w:rsidRDefault="0078620E" w:rsidP="0078620E">
            <w:pPr>
              <w:rPr>
                <w:iCs/>
                <w:sz w:val="14"/>
                <w:szCs w:val="14"/>
                <w:lang w:val="en-GB"/>
              </w:rPr>
            </w:pPr>
            <w:r w:rsidRPr="007300EF">
              <w:rPr>
                <w:sz w:val="14"/>
                <w:szCs w:val="14"/>
                <w:lang w:val="en-GB"/>
              </w:rPr>
              <w:t>Acute subendocardial myocardial infarction</w:t>
            </w:r>
          </w:p>
        </w:tc>
        <w:tc>
          <w:tcPr>
            <w:tcW w:w="660" w:type="dxa"/>
            <w:vAlign w:val="center"/>
          </w:tcPr>
          <w:p w14:paraId="1E0C899C" w14:textId="11AD9399" w:rsidR="0078620E" w:rsidRPr="007300EF" w:rsidRDefault="0078620E" w:rsidP="0078620E">
            <w:pPr>
              <w:rPr>
                <w:sz w:val="14"/>
                <w:szCs w:val="14"/>
                <w:lang w:val="en-GB"/>
              </w:rPr>
            </w:pPr>
            <w:r w:rsidRPr="007300EF">
              <w:rPr>
                <w:sz w:val="14"/>
                <w:szCs w:val="14"/>
                <w:lang w:val="en-GB"/>
              </w:rPr>
              <w:t>I21.4</w:t>
            </w:r>
          </w:p>
        </w:tc>
      </w:tr>
      <w:tr w:rsidR="0078620E" w:rsidRPr="007300EF" w14:paraId="1ADC1674" w14:textId="77777777" w:rsidTr="00123CB2">
        <w:trPr>
          <w:trHeight w:val="20"/>
        </w:trPr>
        <w:tc>
          <w:tcPr>
            <w:tcW w:w="0" w:type="auto"/>
            <w:vAlign w:val="center"/>
          </w:tcPr>
          <w:p w14:paraId="15ED6678" w14:textId="77777777" w:rsidR="0078620E" w:rsidRPr="007300EF" w:rsidRDefault="0078620E" w:rsidP="0078620E">
            <w:pPr>
              <w:rPr>
                <w:iCs/>
                <w:sz w:val="14"/>
                <w:szCs w:val="14"/>
                <w:lang w:val="en-GB"/>
              </w:rPr>
            </w:pPr>
            <w:r w:rsidRPr="007300EF">
              <w:rPr>
                <w:iCs/>
                <w:sz w:val="14"/>
                <w:szCs w:val="14"/>
                <w:lang w:val="en-GB"/>
              </w:rPr>
              <w:t xml:space="preserve">   Unspecified myocardial infarction</w:t>
            </w:r>
          </w:p>
        </w:tc>
        <w:tc>
          <w:tcPr>
            <w:tcW w:w="660" w:type="dxa"/>
            <w:vAlign w:val="center"/>
          </w:tcPr>
          <w:p w14:paraId="63530AC4" w14:textId="77777777" w:rsidR="0078620E" w:rsidRPr="007300EF" w:rsidRDefault="0078620E" w:rsidP="0078620E">
            <w:pPr>
              <w:rPr>
                <w:sz w:val="14"/>
                <w:szCs w:val="14"/>
                <w:lang w:val="en-GB"/>
              </w:rPr>
            </w:pPr>
          </w:p>
        </w:tc>
      </w:tr>
      <w:tr w:rsidR="0078620E" w:rsidRPr="007300EF" w14:paraId="3E54F956" w14:textId="77777777" w:rsidTr="00123CB2">
        <w:trPr>
          <w:trHeight w:val="20"/>
        </w:trPr>
        <w:tc>
          <w:tcPr>
            <w:tcW w:w="0" w:type="auto"/>
            <w:tcBorders>
              <w:bottom w:val="single" w:sz="4" w:space="0" w:color="auto"/>
            </w:tcBorders>
            <w:tcMar>
              <w:left w:w="369" w:type="dxa"/>
            </w:tcMar>
            <w:vAlign w:val="center"/>
            <w:hideMark/>
          </w:tcPr>
          <w:p w14:paraId="085616C4" w14:textId="77777777" w:rsidR="0078620E" w:rsidRPr="007300EF" w:rsidRDefault="0078620E" w:rsidP="0078620E">
            <w:pPr>
              <w:rPr>
                <w:iCs/>
                <w:sz w:val="14"/>
                <w:szCs w:val="14"/>
                <w:lang w:val="en-GB"/>
              </w:rPr>
            </w:pPr>
            <w:r w:rsidRPr="007300EF">
              <w:rPr>
                <w:iCs/>
                <w:sz w:val="14"/>
                <w:szCs w:val="14"/>
                <w:lang w:val="en-GB"/>
              </w:rPr>
              <w:t>Acute myocardial infarction, unspecified</w:t>
            </w:r>
          </w:p>
        </w:tc>
        <w:tc>
          <w:tcPr>
            <w:tcW w:w="660" w:type="dxa"/>
            <w:tcBorders>
              <w:bottom w:val="single" w:sz="4" w:space="0" w:color="auto"/>
            </w:tcBorders>
            <w:vAlign w:val="center"/>
          </w:tcPr>
          <w:p w14:paraId="01E55ED7" w14:textId="4B0403F0" w:rsidR="0078620E" w:rsidRPr="007300EF" w:rsidRDefault="0078620E" w:rsidP="0078620E">
            <w:pPr>
              <w:rPr>
                <w:sz w:val="14"/>
                <w:szCs w:val="14"/>
                <w:lang w:val="en-GB"/>
              </w:rPr>
            </w:pPr>
            <w:r w:rsidRPr="007300EF">
              <w:rPr>
                <w:sz w:val="14"/>
                <w:szCs w:val="14"/>
                <w:lang w:val="en-GB"/>
              </w:rPr>
              <w:t>I21.9</w:t>
            </w:r>
          </w:p>
        </w:tc>
      </w:tr>
      <w:tr w:rsidR="0078620E" w:rsidRPr="007300EF" w14:paraId="1F9F205A" w14:textId="57740DD5" w:rsidTr="00123CB2">
        <w:trPr>
          <w:trHeight w:val="20"/>
        </w:trPr>
        <w:tc>
          <w:tcPr>
            <w:tcW w:w="0" w:type="auto"/>
            <w:tcBorders>
              <w:top w:val="single" w:sz="4" w:space="0" w:color="auto"/>
              <w:bottom w:val="single" w:sz="4" w:space="0" w:color="auto"/>
            </w:tcBorders>
            <w:vAlign w:val="center"/>
          </w:tcPr>
          <w:p w14:paraId="39A23A30" w14:textId="275919CD" w:rsidR="0078620E" w:rsidRPr="00C73B80" w:rsidRDefault="0078620E" w:rsidP="0078620E">
            <w:pPr>
              <w:rPr>
                <w:b/>
                <w:sz w:val="14"/>
                <w:szCs w:val="14"/>
                <w:lang w:val="en-GB"/>
              </w:rPr>
            </w:pPr>
            <w:r w:rsidRPr="00C73B80">
              <w:rPr>
                <w:b/>
                <w:bCs/>
                <w:sz w:val="14"/>
                <w:szCs w:val="14"/>
                <w:lang w:val="en-GB"/>
              </w:rPr>
              <w:t xml:space="preserve">Stroke </w:t>
            </w:r>
          </w:p>
        </w:tc>
        <w:tc>
          <w:tcPr>
            <w:tcW w:w="660" w:type="dxa"/>
            <w:tcBorders>
              <w:top w:val="single" w:sz="4" w:space="0" w:color="auto"/>
              <w:bottom w:val="single" w:sz="4" w:space="0" w:color="auto"/>
            </w:tcBorders>
          </w:tcPr>
          <w:p w14:paraId="1A439946" w14:textId="77777777" w:rsidR="0078620E" w:rsidRPr="007300EF" w:rsidRDefault="0078620E" w:rsidP="0078620E">
            <w:pPr>
              <w:rPr>
                <w:bCs/>
                <w:sz w:val="14"/>
                <w:szCs w:val="14"/>
                <w:lang w:val="en-GB"/>
              </w:rPr>
            </w:pPr>
          </w:p>
        </w:tc>
      </w:tr>
      <w:tr w:rsidR="0078620E" w:rsidRPr="007300EF" w14:paraId="0A5C5A97" w14:textId="77777777" w:rsidTr="00123CB2">
        <w:trPr>
          <w:trHeight w:val="20"/>
        </w:trPr>
        <w:tc>
          <w:tcPr>
            <w:tcW w:w="0" w:type="auto"/>
            <w:tcMar>
              <w:left w:w="215" w:type="dxa"/>
            </w:tcMar>
            <w:vAlign w:val="center"/>
          </w:tcPr>
          <w:p w14:paraId="069FEA24" w14:textId="6ED1DA7E" w:rsidR="0078620E" w:rsidRPr="007300EF" w:rsidRDefault="0078620E" w:rsidP="0078620E">
            <w:pPr>
              <w:rPr>
                <w:sz w:val="14"/>
                <w:szCs w:val="14"/>
                <w:lang w:val="en-GB"/>
              </w:rPr>
            </w:pPr>
            <w:r w:rsidRPr="007300EF">
              <w:rPr>
                <w:iCs/>
                <w:sz w:val="14"/>
                <w:szCs w:val="14"/>
                <w:lang w:val="en-GB"/>
              </w:rPr>
              <w:t>Haemorrhagic stroke</w:t>
            </w:r>
          </w:p>
        </w:tc>
        <w:tc>
          <w:tcPr>
            <w:tcW w:w="660" w:type="dxa"/>
          </w:tcPr>
          <w:p w14:paraId="1187C9AC" w14:textId="77777777" w:rsidR="0078620E" w:rsidRPr="007300EF" w:rsidRDefault="0078620E" w:rsidP="0078620E">
            <w:pPr>
              <w:jc w:val="both"/>
              <w:rPr>
                <w:iCs/>
                <w:sz w:val="14"/>
                <w:szCs w:val="14"/>
                <w:lang w:val="en-GB"/>
              </w:rPr>
            </w:pPr>
          </w:p>
        </w:tc>
      </w:tr>
      <w:tr w:rsidR="0078620E" w:rsidRPr="007300EF" w14:paraId="66FD41BF" w14:textId="77777777" w:rsidTr="00123CB2">
        <w:trPr>
          <w:trHeight w:val="20"/>
        </w:trPr>
        <w:tc>
          <w:tcPr>
            <w:tcW w:w="0" w:type="auto"/>
            <w:tcMar>
              <w:left w:w="369" w:type="dxa"/>
            </w:tcMar>
            <w:vAlign w:val="center"/>
          </w:tcPr>
          <w:p w14:paraId="0ED47471" w14:textId="254686BF" w:rsidR="0078620E" w:rsidRPr="007300EF" w:rsidRDefault="0078620E" w:rsidP="0078620E">
            <w:pPr>
              <w:rPr>
                <w:iCs/>
                <w:sz w:val="14"/>
                <w:szCs w:val="14"/>
                <w:lang w:val="en-GB"/>
              </w:rPr>
            </w:pPr>
            <w:r w:rsidRPr="007300EF">
              <w:rPr>
                <w:sz w:val="14"/>
                <w:szCs w:val="14"/>
                <w:lang w:val="en-GB"/>
              </w:rPr>
              <w:t>Subarachnoid haemorrhage from carotid siphon and bifurcation</w:t>
            </w:r>
          </w:p>
        </w:tc>
        <w:tc>
          <w:tcPr>
            <w:tcW w:w="660" w:type="dxa"/>
          </w:tcPr>
          <w:p w14:paraId="298AC4E0" w14:textId="530233AA" w:rsidR="0078620E" w:rsidRPr="007300EF" w:rsidRDefault="0078620E" w:rsidP="0078620E">
            <w:pPr>
              <w:rPr>
                <w:sz w:val="14"/>
                <w:szCs w:val="14"/>
                <w:lang w:val="en-GB"/>
              </w:rPr>
            </w:pPr>
            <w:r w:rsidRPr="007300EF">
              <w:rPr>
                <w:sz w:val="14"/>
                <w:szCs w:val="14"/>
                <w:lang w:val="en-GB"/>
              </w:rPr>
              <w:t>I60.0</w:t>
            </w:r>
          </w:p>
        </w:tc>
      </w:tr>
      <w:tr w:rsidR="0078620E" w:rsidRPr="007300EF" w14:paraId="6370F45C" w14:textId="77777777" w:rsidTr="00123CB2">
        <w:trPr>
          <w:trHeight w:val="20"/>
        </w:trPr>
        <w:tc>
          <w:tcPr>
            <w:tcW w:w="0" w:type="auto"/>
            <w:tcMar>
              <w:left w:w="369" w:type="dxa"/>
            </w:tcMar>
            <w:vAlign w:val="center"/>
          </w:tcPr>
          <w:p w14:paraId="140C0EF4" w14:textId="77777777" w:rsidR="0078620E" w:rsidRPr="007300EF" w:rsidRDefault="0078620E" w:rsidP="0078620E">
            <w:pPr>
              <w:jc w:val="both"/>
              <w:rPr>
                <w:iCs/>
                <w:sz w:val="14"/>
                <w:szCs w:val="14"/>
                <w:lang w:val="en-GB"/>
              </w:rPr>
            </w:pPr>
            <w:r w:rsidRPr="007300EF">
              <w:rPr>
                <w:sz w:val="14"/>
                <w:szCs w:val="14"/>
                <w:lang w:val="en-GB"/>
              </w:rPr>
              <w:t>Subarachnoid haemorrhage from middle cerebral artery</w:t>
            </w:r>
          </w:p>
        </w:tc>
        <w:tc>
          <w:tcPr>
            <w:tcW w:w="660" w:type="dxa"/>
            <w:vAlign w:val="center"/>
          </w:tcPr>
          <w:p w14:paraId="28F50FC1" w14:textId="21DEE207" w:rsidR="0078620E" w:rsidRPr="007300EF" w:rsidRDefault="0078620E" w:rsidP="0078620E">
            <w:pPr>
              <w:rPr>
                <w:sz w:val="14"/>
                <w:szCs w:val="14"/>
                <w:lang w:val="en-GB"/>
              </w:rPr>
            </w:pPr>
            <w:r w:rsidRPr="007300EF">
              <w:rPr>
                <w:sz w:val="14"/>
                <w:szCs w:val="14"/>
                <w:lang w:val="en-GB"/>
              </w:rPr>
              <w:t xml:space="preserve">I60.1 </w:t>
            </w:r>
          </w:p>
        </w:tc>
      </w:tr>
      <w:tr w:rsidR="0078620E" w:rsidRPr="007300EF" w14:paraId="0C537169" w14:textId="77777777" w:rsidTr="00123CB2">
        <w:trPr>
          <w:trHeight w:val="20"/>
        </w:trPr>
        <w:tc>
          <w:tcPr>
            <w:tcW w:w="0" w:type="auto"/>
            <w:tcMar>
              <w:left w:w="369" w:type="dxa"/>
            </w:tcMar>
            <w:vAlign w:val="center"/>
          </w:tcPr>
          <w:p w14:paraId="7F5B55C2" w14:textId="77777777" w:rsidR="0078620E" w:rsidRPr="007300EF" w:rsidRDefault="0078620E" w:rsidP="0078620E">
            <w:pPr>
              <w:jc w:val="both"/>
              <w:rPr>
                <w:iCs/>
                <w:sz w:val="14"/>
                <w:szCs w:val="14"/>
                <w:lang w:val="en-GB"/>
              </w:rPr>
            </w:pPr>
            <w:r w:rsidRPr="007300EF">
              <w:rPr>
                <w:sz w:val="14"/>
                <w:szCs w:val="14"/>
                <w:lang w:val="en-GB"/>
              </w:rPr>
              <w:t>Subarachnoid haemorrhage from anterior communicating artery</w:t>
            </w:r>
          </w:p>
        </w:tc>
        <w:tc>
          <w:tcPr>
            <w:tcW w:w="660" w:type="dxa"/>
            <w:vAlign w:val="center"/>
          </w:tcPr>
          <w:p w14:paraId="6D40D20D" w14:textId="7E91E6C1" w:rsidR="0078620E" w:rsidRPr="007300EF" w:rsidRDefault="0078620E" w:rsidP="0078620E">
            <w:pPr>
              <w:rPr>
                <w:sz w:val="14"/>
                <w:szCs w:val="14"/>
                <w:lang w:val="en-GB"/>
              </w:rPr>
            </w:pPr>
            <w:r w:rsidRPr="007300EF">
              <w:rPr>
                <w:sz w:val="14"/>
                <w:szCs w:val="14"/>
                <w:lang w:val="en-GB"/>
              </w:rPr>
              <w:t xml:space="preserve">I60.2 </w:t>
            </w:r>
          </w:p>
        </w:tc>
      </w:tr>
      <w:tr w:rsidR="0078620E" w:rsidRPr="007300EF" w14:paraId="71372A8E" w14:textId="77777777" w:rsidTr="00123CB2">
        <w:trPr>
          <w:trHeight w:val="20"/>
        </w:trPr>
        <w:tc>
          <w:tcPr>
            <w:tcW w:w="0" w:type="auto"/>
            <w:tcMar>
              <w:left w:w="369" w:type="dxa"/>
            </w:tcMar>
            <w:vAlign w:val="center"/>
          </w:tcPr>
          <w:p w14:paraId="78328BE7" w14:textId="77777777" w:rsidR="0078620E" w:rsidRPr="007300EF" w:rsidRDefault="0078620E" w:rsidP="0078620E">
            <w:pPr>
              <w:jc w:val="both"/>
              <w:rPr>
                <w:iCs/>
                <w:sz w:val="14"/>
                <w:szCs w:val="14"/>
                <w:lang w:val="en-GB"/>
              </w:rPr>
            </w:pPr>
            <w:r w:rsidRPr="007300EF">
              <w:rPr>
                <w:sz w:val="14"/>
                <w:szCs w:val="14"/>
                <w:lang w:val="en-GB"/>
              </w:rPr>
              <w:t>Subarachnoid haemorrhage from posterior communicating artery</w:t>
            </w:r>
          </w:p>
        </w:tc>
        <w:tc>
          <w:tcPr>
            <w:tcW w:w="660" w:type="dxa"/>
            <w:vAlign w:val="center"/>
          </w:tcPr>
          <w:p w14:paraId="745FF11F" w14:textId="3E4E6D81" w:rsidR="0078620E" w:rsidRPr="007300EF" w:rsidRDefault="0078620E" w:rsidP="0078620E">
            <w:pPr>
              <w:rPr>
                <w:sz w:val="14"/>
                <w:szCs w:val="14"/>
                <w:lang w:val="en-GB"/>
              </w:rPr>
            </w:pPr>
            <w:r w:rsidRPr="007300EF">
              <w:rPr>
                <w:sz w:val="14"/>
                <w:szCs w:val="14"/>
                <w:lang w:val="en-GB"/>
              </w:rPr>
              <w:t xml:space="preserve">I60.3 </w:t>
            </w:r>
          </w:p>
        </w:tc>
      </w:tr>
      <w:tr w:rsidR="0078620E" w:rsidRPr="007300EF" w14:paraId="02CBC958" w14:textId="77777777" w:rsidTr="00123CB2">
        <w:trPr>
          <w:trHeight w:val="20"/>
        </w:trPr>
        <w:tc>
          <w:tcPr>
            <w:tcW w:w="0" w:type="auto"/>
            <w:tcMar>
              <w:left w:w="369" w:type="dxa"/>
            </w:tcMar>
            <w:vAlign w:val="center"/>
          </w:tcPr>
          <w:p w14:paraId="6C688BCF" w14:textId="77777777" w:rsidR="0078620E" w:rsidRPr="007300EF" w:rsidRDefault="0078620E" w:rsidP="0078620E">
            <w:pPr>
              <w:jc w:val="both"/>
              <w:rPr>
                <w:iCs/>
                <w:sz w:val="14"/>
                <w:szCs w:val="14"/>
                <w:lang w:val="en-GB"/>
              </w:rPr>
            </w:pPr>
            <w:r w:rsidRPr="007300EF">
              <w:rPr>
                <w:sz w:val="14"/>
                <w:szCs w:val="14"/>
                <w:lang w:val="en-GB"/>
              </w:rPr>
              <w:t>Subarachnoid haemorrhage from basilar artery</w:t>
            </w:r>
          </w:p>
        </w:tc>
        <w:tc>
          <w:tcPr>
            <w:tcW w:w="660" w:type="dxa"/>
            <w:vAlign w:val="center"/>
          </w:tcPr>
          <w:p w14:paraId="0FC2EDF3" w14:textId="61CBBD36" w:rsidR="0078620E" w:rsidRPr="007300EF" w:rsidRDefault="0078620E" w:rsidP="0078620E">
            <w:pPr>
              <w:rPr>
                <w:sz w:val="14"/>
                <w:szCs w:val="14"/>
                <w:lang w:val="en-GB"/>
              </w:rPr>
            </w:pPr>
            <w:r w:rsidRPr="007300EF">
              <w:rPr>
                <w:sz w:val="14"/>
                <w:szCs w:val="14"/>
                <w:lang w:val="en-GB"/>
              </w:rPr>
              <w:t xml:space="preserve">I60.4 </w:t>
            </w:r>
          </w:p>
        </w:tc>
      </w:tr>
      <w:tr w:rsidR="0078620E" w:rsidRPr="007300EF" w14:paraId="276934B8" w14:textId="77777777" w:rsidTr="00123CB2">
        <w:trPr>
          <w:trHeight w:val="20"/>
        </w:trPr>
        <w:tc>
          <w:tcPr>
            <w:tcW w:w="0" w:type="auto"/>
            <w:tcMar>
              <w:left w:w="369" w:type="dxa"/>
            </w:tcMar>
            <w:vAlign w:val="center"/>
          </w:tcPr>
          <w:p w14:paraId="5EF7E5AC" w14:textId="77777777" w:rsidR="0078620E" w:rsidRPr="007300EF" w:rsidRDefault="0078620E" w:rsidP="0078620E">
            <w:pPr>
              <w:jc w:val="both"/>
              <w:rPr>
                <w:iCs/>
                <w:sz w:val="14"/>
                <w:szCs w:val="14"/>
                <w:lang w:val="en-GB"/>
              </w:rPr>
            </w:pPr>
            <w:r w:rsidRPr="007300EF">
              <w:rPr>
                <w:sz w:val="14"/>
                <w:szCs w:val="14"/>
                <w:lang w:val="en-GB"/>
              </w:rPr>
              <w:t>Subarachnoid haemorrhage from vertebral artery</w:t>
            </w:r>
          </w:p>
        </w:tc>
        <w:tc>
          <w:tcPr>
            <w:tcW w:w="660" w:type="dxa"/>
            <w:vAlign w:val="center"/>
          </w:tcPr>
          <w:p w14:paraId="63AA6C65" w14:textId="6026A82B" w:rsidR="0078620E" w:rsidRPr="007300EF" w:rsidRDefault="0078620E" w:rsidP="0078620E">
            <w:pPr>
              <w:rPr>
                <w:sz w:val="14"/>
                <w:szCs w:val="14"/>
                <w:lang w:val="en-GB"/>
              </w:rPr>
            </w:pPr>
            <w:r w:rsidRPr="007300EF">
              <w:rPr>
                <w:sz w:val="14"/>
                <w:szCs w:val="14"/>
                <w:lang w:val="en-GB"/>
              </w:rPr>
              <w:t xml:space="preserve">I60.5 </w:t>
            </w:r>
          </w:p>
        </w:tc>
      </w:tr>
      <w:tr w:rsidR="0078620E" w:rsidRPr="007300EF" w14:paraId="5A201CCA" w14:textId="77777777" w:rsidTr="00123CB2">
        <w:trPr>
          <w:trHeight w:val="20"/>
        </w:trPr>
        <w:tc>
          <w:tcPr>
            <w:tcW w:w="0" w:type="auto"/>
            <w:tcMar>
              <w:left w:w="369" w:type="dxa"/>
            </w:tcMar>
            <w:vAlign w:val="center"/>
          </w:tcPr>
          <w:p w14:paraId="0A184A2B" w14:textId="77777777" w:rsidR="0078620E" w:rsidRPr="007300EF" w:rsidRDefault="0078620E" w:rsidP="0078620E">
            <w:pPr>
              <w:jc w:val="both"/>
              <w:rPr>
                <w:iCs/>
                <w:sz w:val="14"/>
                <w:szCs w:val="14"/>
                <w:lang w:val="en-GB"/>
              </w:rPr>
            </w:pPr>
            <w:r w:rsidRPr="007300EF">
              <w:rPr>
                <w:sz w:val="14"/>
                <w:szCs w:val="14"/>
                <w:lang w:val="en-GB"/>
              </w:rPr>
              <w:t>Subarachnoid haemorrhage from other intracranial arteries</w:t>
            </w:r>
          </w:p>
        </w:tc>
        <w:tc>
          <w:tcPr>
            <w:tcW w:w="660" w:type="dxa"/>
            <w:vAlign w:val="center"/>
          </w:tcPr>
          <w:p w14:paraId="436C5D80" w14:textId="460E5482" w:rsidR="0078620E" w:rsidRPr="007300EF" w:rsidRDefault="0078620E" w:rsidP="0078620E">
            <w:pPr>
              <w:rPr>
                <w:sz w:val="14"/>
                <w:szCs w:val="14"/>
                <w:lang w:val="en-GB"/>
              </w:rPr>
            </w:pPr>
            <w:r w:rsidRPr="007300EF">
              <w:rPr>
                <w:sz w:val="14"/>
                <w:szCs w:val="14"/>
                <w:lang w:val="en-GB"/>
              </w:rPr>
              <w:t xml:space="preserve">I60.6 </w:t>
            </w:r>
          </w:p>
        </w:tc>
      </w:tr>
      <w:tr w:rsidR="0078620E" w:rsidRPr="007300EF" w14:paraId="3C506E28" w14:textId="77777777" w:rsidTr="00123CB2">
        <w:trPr>
          <w:trHeight w:val="20"/>
        </w:trPr>
        <w:tc>
          <w:tcPr>
            <w:tcW w:w="0" w:type="auto"/>
            <w:tcMar>
              <w:left w:w="369" w:type="dxa"/>
            </w:tcMar>
            <w:vAlign w:val="center"/>
          </w:tcPr>
          <w:p w14:paraId="1CFD4561" w14:textId="77777777" w:rsidR="0078620E" w:rsidRPr="007300EF" w:rsidRDefault="0078620E" w:rsidP="0078620E">
            <w:pPr>
              <w:jc w:val="both"/>
              <w:rPr>
                <w:iCs/>
                <w:sz w:val="14"/>
                <w:szCs w:val="14"/>
                <w:lang w:val="en-GB"/>
              </w:rPr>
            </w:pPr>
            <w:r w:rsidRPr="007300EF">
              <w:rPr>
                <w:sz w:val="14"/>
                <w:szCs w:val="14"/>
                <w:lang w:val="en-GB"/>
              </w:rPr>
              <w:t>Subarachnoid haemorrhage from intracranial artery, unspecified</w:t>
            </w:r>
          </w:p>
        </w:tc>
        <w:tc>
          <w:tcPr>
            <w:tcW w:w="660" w:type="dxa"/>
            <w:vAlign w:val="center"/>
          </w:tcPr>
          <w:p w14:paraId="08FE7B8D" w14:textId="2ECCE5BB" w:rsidR="0078620E" w:rsidRPr="007300EF" w:rsidRDefault="0078620E" w:rsidP="0078620E">
            <w:pPr>
              <w:rPr>
                <w:sz w:val="14"/>
                <w:szCs w:val="14"/>
                <w:lang w:val="en-GB"/>
              </w:rPr>
            </w:pPr>
            <w:r w:rsidRPr="007300EF">
              <w:rPr>
                <w:sz w:val="14"/>
                <w:szCs w:val="14"/>
                <w:lang w:val="en-GB"/>
              </w:rPr>
              <w:t xml:space="preserve">I60.7 </w:t>
            </w:r>
          </w:p>
        </w:tc>
      </w:tr>
      <w:tr w:rsidR="0078620E" w:rsidRPr="007300EF" w14:paraId="41AE1226" w14:textId="77777777" w:rsidTr="00123CB2">
        <w:trPr>
          <w:trHeight w:val="20"/>
        </w:trPr>
        <w:tc>
          <w:tcPr>
            <w:tcW w:w="0" w:type="auto"/>
            <w:tcMar>
              <w:left w:w="369" w:type="dxa"/>
            </w:tcMar>
            <w:vAlign w:val="center"/>
          </w:tcPr>
          <w:p w14:paraId="749ECBE5" w14:textId="77777777" w:rsidR="0078620E" w:rsidRPr="007300EF" w:rsidRDefault="0078620E" w:rsidP="0078620E">
            <w:pPr>
              <w:jc w:val="both"/>
              <w:rPr>
                <w:iCs/>
                <w:sz w:val="14"/>
                <w:szCs w:val="14"/>
                <w:lang w:val="en-GB"/>
              </w:rPr>
            </w:pPr>
            <w:r w:rsidRPr="007300EF">
              <w:rPr>
                <w:sz w:val="14"/>
                <w:szCs w:val="14"/>
                <w:lang w:val="en-GB"/>
              </w:rPr>
              <w:t>Other subarachnoid haemorrhage</w:t>
            </w:r>
          </w:p>
        </w:tc>
        <w:tc>
          <w:tcPr>
            <w:tcW w:w="660" w:type="dxa"/>
            <w:vAlign w:val="center"/>
          </w:tcPr>
          <w:p w14:paraId="317E9C17" w14:textId="0595FCFF" w:rsidR="0078620E" w:rsidRPr="007300EF" w:rsidRDefault="0078620E" w:rsidP="0078620E">
            <w:pPr>
              <w:rPr>
                <w:sz w:val="14"/>
                <w:szCs w:val="14"/>
                <w:lang w:val="en-GB"/>
              </w:rPr>
            </w:pPr>
            <w:r w:rsidRPr="007300EF">
              <w:rPr>
                <w:sz w:val="14"/>
                <w:szCs w:val="14"/>
                <w:lang w:val="en-GB"/>
              </w:rPr>
              <w:t>I60.8</w:t>
            </w:r>
          </w:p>
        </w:tc>
      </w:tr>
      <w:tr w:rsidR="0078620E" w:rsidRPr="007300EF" w14:paraId="059E773F" w14:textId="77777777" w:rsidTr="00123CB2">
        <w:trPr>
          <w:trHeight w:val="20"/>
        </w:trPr>
        <w:tc>
          <w:tcPr>
            <w:tcW w:w="0" w:type="auto"/>
            <w:tcMar>
              <w:left w:w="369" w:type="dxa"/>
            </w:tcMar>
            <w:vAlign w:val="center"/>
          </w:tcPr>
          <w:p w14:paraId="4DFB04A2" w14:textId="77777777" w:rsidR="0078620E" w:rsidRPr="007300EF" w:rsidRDefault="0078620E" w:rsidP="0078620E">
            <w:pPr>
              <w:jc w:val="both"/>
              <w:rPr>
                <w:iCs/>
                <w:sz w:val="14"/>
                <w:szCs w:val="14"/>
                <w:lang w:val="en-GB"/>
              </w:rPr>
            </w:pPr>
            <w:r w:rsidRPr="007300EF">
              <w:rPr>
                <w:sz w:val="14"/>
                <w:szCs w:val="14"/>
                <w:lang w:val="en-GB"/>
              </w:rPr>
              <w:t>Subarachnoid haemorrhage, unspecified</w:t>
            </w:r>
          </w:p>
        </w:tc>
        <w:tc>
          <w:tcPr>
            <w:tcW w:w="660" w:type="dxa"/>
            <w:vAlign w:val="center"/>
          </w:tcPr>
          <w:p w14:paraId="10E5B57E" w14:textId="66176FBE" w:rsidR="0078620E" w:rsidRPr="007300EF" w:rsidRDefault="0078620E" w:rsidP="0078620E">
            <w:pPr>
              <w:rPr>
                <w:sz w:val="14"/>
                <w:szCs w:val="14"/>
                <w:lang w:val="en-GB"/>
              </w:rPr>
            </w:pPr>
            <w:r w:rsidRPr="007300EF">
              <w:rPr>
                <w:sz w:val="14"/>
                <w:szCs w:val="14"/>
                <w:lang w:val="en-GB"/>
              </w:rPr>
              <w:t>I60.9</w:t>
            </w:r>
          </w:p>
        </w:tc>
      </w:tr>
      <w:tr w:rsidR="0078620E" w:rsidRPr="007300EF" w14:paraId="5B2CD6FF" w14:textId="77777777" w:rsidTr="00123CB2">
        <w:trPr>
          <w:trHeight w:val="20"/>
        </w:trPr>
        <w:tc>
          <w:tcPr>
            <w:tcW w:w="0" w:type="auto"/>
            <w:tcMar>
              <w:left w:w="369" w:type="dxa"/>
            </w:tcMar>
            <w:vAlign w:val="center"/>
          </w:tcPr>
          <w:p w14:paraId="2B5171CC" w14:textId="77777777" w:rsidR="0078620E" w:rsidRPr="007300EF" w:rsidRDefault="0078620E" w:rsidP="0078620E">
            <w:pPr>
              <w:jc w:val="both"/>
              <w:rPr>
                <w:iCs/>
                <w:sz w:val="14"/>
                <w:szCs w:val="14"/>
                <w:lang w:val="en-GB"/>
              </w:rPr>
            </w:pPr>
            <w:r w:rsidRPr="007300EF">
              <w:rPr>
                <w:sz w:val="14"/>
                <w:szCs w:val="14"/>
                <w:lang w:val="en-GB"/>
              </w:rPr>
              <w:t>Intracerebral haemorrhage in hemisphere, subcortical</w:t>
            </w:r>
          </w:p>
        </w:tc>
        <w:tc>
          <w:tcPr>
            <w:tcW w:w="660" w:type="dxa"/>
            <w:vAlign w:val="center"/>
          </w:tcPr>
          <w:p w14:paraId="0B228D01" w14:textId="2C26B334" w:rsidR="0078620E" w:rsidRPr="007300EF" w:rsidRDefault="0078620E" w:rsidP="0078620E">
            <w:pPr>
              <w:rPr>
                <w:sz w:val="14"/>
                <w:szCs w:val="14"/>
                <w:lang w:val="en-GB"/>
              </w:rPr>
            </w:pPr>
            <w:r w:rsidRPr="007300EF">
              <w:rPr>
                <w:sz w:val="14"/>
                <w:szCs w:val="14"/>
                <w:lang w:val="en-GB"/>
              </w:rPr>
              <w:t>I61.0</w:t>
            </w:r>
          </w:p>
        </w:tc>
      </w:tr>
      <w:tr w:rsidR="0078620E" w:rsidRPr="007300EF" w14:paraId="287A3EFB" w14:textId="77777777" w:rsidTr="00123CB2">
        <w:trPr>
          <w:trHeight w:val="20"/>
        </w:trPr>
        <w:tc>
          <w:tcPr>
            <w:tcW w:w="0" w:type="auto"/>
            <w:tcMar>
              <w:left w:w="369" w:type="dxa"/>
            </w:tcMar>
            <w:vAlign w:val="center"/>
          </w:tcPr>
          <w:p w14:paraId="6240D25F" w14:textId="77777777" w:rsidR="0078620E" w:rsidRPr="007300EF" w:rsidRDefault="0078620E" w:rsidP="0078620E">
            <w:pPr>
              <w:jc w:val="both"/>
              <w:rPr>
                <w:iCs/>
                <w:sz w:val="14"/>
                <w:szCs w:val="14"/>
                <w:lang w:val="en-GB"/>
              </w:rPr>
            </w:pPr>
            <w:r w:rsidRPr="007300EF">
              <w:rPr>
                <w:sz w:val="14"/>
                <w:szCs w:val="14"/>
                <w:lang w:val="en-GB"/>
              </w:rPr>
              <w:t>Intracerebral haemorrhage in hemisphere, cortical</w:t>
            </w:r>
          </w:p>
        </w:tc>
        <w:tc>
          <w:tcPr>
            <w:tcW w:w="660" w:type="dxa"/>
            <w:vAlign w:val="center"/>
          </w:tcPr>
          <w:p w14:paraId="4A7E3152" w14:textId="63B589EF" w:rsidR="0078620E" w:rsidRPr="007300EF" w:rsidRDefault="0078620E" w:rsidP="0078620E">
            <w:pPr>
              <w:rPr>
                <w:sz w:val="14"/>
                <w:szCs w:val="14"/>
                <w:lang w:val="en-GB"/>
              </w:rPr>
            </w:pPr>
            <w:r w:rsidRPr="007300EF">
              <w:rPr>
                <w:sz w:val="14"/>
                <w:szCs w:val="14"/>
                <w:lang w:val="en-GB"/>
              </w:rPr>
              <w:t xml:space="preserve">I61.1 </w:t>
            </w:r>
          </w:p>
        </w:tc>
      </w:tr>
      <w:tr w:rsidR="0078620E" w:rsidRPr="007300EF" w14:paraId="5EF4B4F9" w14:textId="77777777" w:rsidTr="00123CB2">
        <w:trPr>
          <w:trHeight w:val="20"/>
        </w:trPr>
        <w:tc>
          <w:tcPr>
            <w:tcW w:w="0" w:type="auto"/>
            <w:tcMar>
              <w:left w:w="369" w:type="dxa"/>
            </w:tcMar>
            <w:vAlign w:val="center"/>
          </w:tcPr>
          <w:p w14:paraId="74CEDE99" w14:textId="77777777" w:rsidR="0078620E" w:rsidRPr="007300EF" w:rsidRDefault="0078620E" w:rsidP="0078620E">
            <w:pPr>
              <w:jc w:val="both"/>
              <w:rPr>
                <w:iCs/>
                <w:sz w:val="14"/>
                <w:szCs w:val="14"/>
                <w:lang w:val="en-GB"/>
              </w:rPr>
            </w:pPr>
            <w:r w:rsidRPr="007300EF">
              <w:rPr>
                <w:sz w:val="14"/>
                <w:szCs w:val="14"/>
                <w:lang w:val="en-GB"/>
              </w:rPr>
              <w:t>Intracerebral haemorrhage in hemisphere, unspecified</w:t>
            </w:r>
          </w:p>
        </w:tc>
        <w:tc>
          <w:tcPr>
            <w:tcW w:w="660" w:type="dxa"/>
            <w:vAlign w:val="center"/>
          </w:tcPr>
          <w:p w14:paraId="646C85A6" w14:textId="467990EE" w:rsidR="0078620E" w:rsidRPr="007300EF" w:rsidRDefault="0078620E" w:rsidP="0078620E">
            <w:pPr>
              <w:rPr>
                <w:sz w:val="14"/>
                <w:szCs w:val="14"/>
                <w:lang w:val="en-GB"/>
              </w:rPr>
            </w:pPr>
            <w:r w:rsidRPr="007300EF">
              <w:rPr>
                <w:sz w:val="14"/>
                <w:szCs w:val="14"/>
                <w:lang w:val="en-GB"/>
              </w:rPr>
              <w:t xml:space="preserve">I61.2 </w:t>
            </w:r>
          </w:p>
        </w:tc>
      </w:tr>
      <w:tr w:rsidR="0078620E" w:rsidRPr="007300EF" w14:paraId="30B27F9F" w14:textId="77777777" w:rsidTr="00123CB2">
        <w:trPr>
          <w:trHeight w:val="20"/>
        </w:trPr>
        <w:tc>
          <w:tcPr>
            <w:tcW w:w="0" w:type="auto"/>
            <w:tcMar>
              <w:left w:w="369" w:type="dxa"/>
            </w:tcMar>
            <w:vAlign w:val="center"/>
          </w:tcPr>
          <w:p w14:paraId="6CCFAA64" w14:textId="77777777" w:rsidR="0078620E" w:rsidRPr="007300EF" w:rsidRDefault="0078620E" w:rsidP="0078620E">
            <w:pPr>
              <w:jc w:val="both"/>
              <w:rPr>
                <w:iCs/>
                <w:sz w:val="14"/>
                <w:szCs w:val="14"/>
                <w:lang w:val="en-GB"/>
              </w:rPr>
            </w:pPr>
            <w:r w:rsidRPr="007300EF">
              <w:rPr>
                <w:sz w:val="14"/>
                <w:szCs w:val="14"/>
                <w:lang w:val="en-GB"/>
              </w:rPr>
              <w:t>Intracerebral haemorrhage in brain stem</w:t>
            </w:r>
          </w:p>
        </w:tc>
        <w:tc>
          <w:tcPr>
            <w:tcW w:w="660" w:type="dxa"/>
            <w:vAlign w:val="center"/>
          </w:tcPr>
          <w:p w14:paraId="48E44145" w14:textId="40B9E502" w:rsidR="0078620E" w:rsidRPr="007300EF" w:rsidRDefault="0078620E" w:rsidP="0078620E">
            <w:pPr>
              <w:rPr>
                <w:sz w:val="14"/>
                <w:szCs w:val="14"/>
                <w:lang w:val="en-GB"/>
              </w:rPr>
            </w:pPr>
            <w:r w:rsidRPr="007300EF">
              <w:rPr>
                <w:sz w:val="14"/>
                <w:szCs w:val="14"/>
                <w:lang w:val="en-GB"/>
              </w:rPr>
              <w:t xml:space="preserve">I61.3 </w:t>
            </w:r>
          </w:p>
        </w:tc>
      </w:tr>
      <w:tr w:rsidR="0078620E" w:rsidRPr="007300EF" w14:paraId="09093D60" w14:textId="77777777" w:rsidTr="00123CB2">
        <w:trPr>
          <w:trHeight w:val="20"/>
        </w:trPr>
        <w:tc>
          <w:tcPr>
            <w:tcW w:w="0" w:type="auto"/>
            <w:tcMar>
              <w:left w:w="369" w:type="dxa"/>
            </w:tcMar>
            <w:vAlign w:val="center"/>
          </w:tcPr>
          <w:p w14:paraId="4AD6BF11" w14:textId="77777777" w:rsidR="0078620E" w:rsidRPr="007300EF" w:rsidRDefault="0078620E" w:rsidP="0078620E">
            <w:pPr>
              <w:jc w:val="both"/>
              <w:rPr>
                <w:iCs/>
                <w:sz w:val="14"/>
                <w:szCs w:val="14"/>
                <w:lang w:val="en-GB"/>
              </w:rPr>
            </w:pPr>
            <w:r w:rsidRPr="007300EF">
              <w:rPr>
                <w:sz w:val="14"/>
                <w:szCs w:val="14"/>
                <w:lang w:val="en-GB"/>
              </w:rPr>
              <w:t>Intracerebral haemorrhage in cerebellum</w:t>
            </w:r>
          </w:p>
        </w:tc>
        <w:tc>
          <w:tcPr>
            <w:tcW w:w="660" w:type="dxa"/>
            <w:vAlign w:val="center"/>
          </w:tcPr>
          <w:p w14:paraId="2293E795" w14:textId="369362CE" w:rsidR="0078620E" w:rsidRPr="007300EF" w:rsidRDefault="0078620E" w:rsidP="0078620E">
            <w:pPr>
              <w:rPr>
                <w:sz w:val="14"/>
                <w:szCs w:val="14"/>
                <w:lang w:val="en-GB"/>
              </w:rPr>
            </w:pPr>
            <w:r w:rsidRPr="007300EF">
              <w:rPr>
                <w:sz w:val="14"/>
                <w:szCs w:val="14"/>
                <w:lang w:val="en-GB"/>
              </w:rPr>
              <w:t xml:space="preserve">I61.4 </w:t>
            </w:r>
          </w:p>
        </w:tc>
      </w:tr>
      <w:tr w:rsidR="0078620E" w:rsidRPr="007300EF" w14:paraId="1C9F0378" w14:textId="77777777" w:rsidTr="00123CB2">
        <w:trPr>
          <w:trHeight w:val="20"/>
        </w:trPr>
        <w:tc>
          <w:tcPr>
            <w:tcW w:w="0" w:type="auto"/>
            <w:tcMar>
              <w:left w:w="369" w:type="dxa"/>
            </w:tcMar>
            <w:vAlign w:val="center"/>
          </w:tcPr>
          <w:p w14:paraId="42844F29" w14:textId="77777777" w:rsidR="0078620E" w:rsidRPr="007300EF" w:rsidRDefault="0078620E" w:rsidP="0078620E">
            <w:pPr>
              <w:jc w:val="both"/>
              <w:rPr>
                <w:iCs/>
                <w:sz w:val="14"/>
                <w:szCs w:val="14"/>
                <w:lang w:val="en-GB"/>
              </w:rPr>
            </w:pPr>
            <w:r w:rsidRPr="007300EF">
              <w:rPr>
                <w:sz w:val="14"/>
                <w:szCs w:val="14"/>
                <w:lang w:val="en-GB"/>
              </w:rPr>
              <w:t>Intracerebral haemorrhage, intraventricular</w:t>
            </w:r>
          </w:p>
        </w:tc>
        <w:tc>
          <w:tcPr>
            <w:tcW w:w="660" w:type="dxa"/>
            <w:vAlign w:val="center"/>
          </w:tcPr>
          <w:p w14:paraId="5F8F3C8F" w14:textId="4F4253F3" w:rsidR="0078620E" w:rsidRPr="007300EF" w:rsidRDefault="0078620E" w:rsidP="0078620E">
            <w:pPr>
              <w:rPr>
                <w:sz w:val="14"/>
                <w:szCs w:val="14"/>
                <w:lang w:val="en-GB"/>
              </w:rPr>
            </w:pPr>
            <w:r w:rsidRPr="007300EF">
              <w:rPr>
                <w:sz w:val="14"/>
                <w:szCs w:val="14"/>
                <w:lang w:val="en-GB"/>
              </w:rPr>
              <w:t xml:space="preserve">I61.5 </w:t>
            </w:r>
          </w:p>
        </w:tc>
      </w:tr>
      <w:tr w:rsidR="0078620E" w:rsidRPr="007300EF" w14:paraId="25C5D896" w14:textId="77777777" w:rsidTr="00123CB2">
        <w:trPr>
          <w:trHeight w:val="20"/>
        </w:trPr>
        <w:tc>
          <w:tcPr>
            <w:tcW w:w="0" w:type="auto"/>
            <w:tcMar>
              <w:left w:w="369" w:type="dxa"/>
            </w:tcMar>
            <w:vAlign w:val="center"/>
          </w:tcPr>
          <w:p w14:paraId="1B54E325" w14:textId="4A74CBBD" w:rsidR="0078620E" w:rsidRPr="007300EF" w:rsidRDefault="0078620E" w:rsidP="000655A6">
            <w:pPr>
              <w:jc w:val="both"/>
              <w:rPr>
                <w:iCs/>
                <w:sz w:val="14"/>
                <w:szCs w:val="14"/>
                <w:lang w:val="en-GB"/>
              </w:rPr>
            </w:pPr>
            <w:r w:rsidRPr="007300EF">
              <w:rPr>
                <w:sz w:val="14"/>
                <w:szCs w:val="14"/>
                <w:lang w:val="en-GB"/>
              </w:rPr>
              <w:t xml:space="preserve">Intracerebral haemorrhage, multiple </w:t>
            </w:r>
            <w:r w:rsidR="005F473E" w:rsidRPr="007300EF">
              <w:rPr>
                <w:sz w:val="14"/>
                <w:szCs w:val="14"/>
                <w:lang w:val="en-GB"/>
              </w:rPr>
              <w:t>locali</w:t>
            </w:r>
            <w:r w:rsidR="000655A6">
              <w:rPr>
                <w:sz w:val="14"/>
                <w:szCs w:val="14"/>
                <w:lang w:val="en-GB"/>
              </w:rPr>
              <w:t>z</w:t>
            </w:r>
            <w:r w:rsidR="005F473E" w:rsidRPr="007300EF">
              <w:rPr>
                <w:sz w:val="14"/>
                <w:szCs w:val="14"/>
                <w:lang w:val="en-GB"/>
              </w:rPr>
              <w:t>ed</w:t>
            </w:r>
          </w:p>
        </w:tc>
        <w:tc>
          <w:tcPr>
            <w:tcW w:w="660" w:type="dxa"/>
            <w:vAlign w:val="center"/>
          </w:tcPr>
          <w:p w14:paraId="199A2AA9" w14:textId="3E9B6652" w:rsidR="0078620E" w:rsidRPr="007300EF" w:rsidRDefault="0078620E" w:rsidP="0078620E">
            <w:pPr>
              <w:rPr>
                <w:sz w:val="14"/>
                <w:szCs w:val="14"/>
                <w:lang w:val="en-GB"/>
              </w:rPr>
            </w:pPr>
            <w:r w:rsidRPr="007300EF">
              <w:rPr>
                <w:sz w:val="14"/>
                <w:szCs w:val="14"/>
                <w:lang w:val="en-GB"/>
              </w:rPr>
              <w:t xml:space="preserve">I61.6 </w:t>
            </w:r>
          </w:p>
        </w:tc>
      </w:tr>
      <w:tr w:rsidR="0078620E" w:rsidRPr="007300EF" w14:paraId="5985F35E" w14:textId="77777777" w:rsidTr="00123CB2">
        <w:trPr>
          <w:trHeight w:val="20"/>
        </w:trPr>
        <w:tc>
          <w:tcPr>
            <w:tcW w:w="0" w:type="auto"/>
            <w:tcMar>
              <w:left w:w="369" w:type="dxa"/>
            </w:tcMar>
            <w:vAlign w:val="center"/>
          </w:tcPr>
          <w:p w14:paraId="3212B8A0" w14:textId="77777777" w:rsidR="0078620E" w:rsidRPr="007300EF" w:rsidRDefault="0078620E" w:rsidP="0078620E">
            <w:pPr>
              <w:jc w:val="both"/>
              <w:rPr>
                <w:iCs/>
                <w:sz w:val="14"/>
                <w:szCs w:val="14"/>
                <w:lang w:val="en-GB"/>
              </w:rPr>
            </w:pPr>
            <w:r w:rsidRPr="007300EF">
              <w:rPr>
                <w:sz w:val="14"/>
                <w:szCs w:val="14"/>
                <w:lang w:val="en-GB"/>
              </w:rPr>
              <w:t>Other intracerebral haemorrhage</w:t>
            </w:r>
          </w:p>
        </w:tc>
        <w:tc>
          <w:tcPr>
            <w:tcW w:w="660" w:type="dxa"/>
            <w:vAlign w:val="center"/>
          </w:tcPr>
          <w:p w14:paraId="5D376CF5" w14:textId="6AB137D8" w:rsidR="0078620E" w:rsidRPr="007300EF" w:rsidRDefault="0078620E" w:rsidP="0078620E">
            <w:pPr>
              <w:rPr>
                <w:sz w:val="14"/>
                <w:szCs w:val="14"/>
                <w:lang w:val="en-GB"/>
              </w:rPr>
            </w:pPr>
            <w:r w:rsidRPr="007300EF">
              <w:rPr>
                <w:sz w:val="14"/>
                <w:szCs w:val="14"/>
                <w:lang w:val="en-GB"/>
              </w:rPr>
              <w:t xml:space="preserve">I61.8 </w:t>
            </w:r>
          </w:p>
        </w:tc>
      </w:tr>
      <w:tr w:rsidR="0078620E" w:rsidRPr="007300EF" w14:paraId="1C88CF4F" w14:textId="77777777" w:rsidTr="00123CB2">
        <w:trPr>
          <w:trHeight w:val="20"/>
        </w:trPr>
        <w:tc>
          <w:tcPr>
            <w:tcW w:w="0" w:type="auto"/>
            <w:tcMar>
              <w:left w:w="369" w:type="dxa"/>
            </w:tcMar>
            <w:vAlign w:val="center"/>
          </w:tcPr>
          <w:p w14:paraId="02D63BF0" w14:textId="77777777" w:rsidR="0078620E" w:rsidRPr="007300EF" w:rsidRDefault="0078620E" w:rsidP="0078620E">
            <w:pPr>
              <w:jc w:val="both"/>
              <w:rPr>
                <w:iCs/>
                <w:sz w:val="14"/>
                <w:szCs w:val="14"/>
                <w:lang w:val="en-GB"/>
              </w:rPr>
            </w:pPr>
            <w:r w:rsidRPr="007300EF">
              <w:rPr>
                <w:sz w:val="14"/>
                <w:szCs w:val="14"/>
                <w:lang w:val="en-GB"/>
              </w:rPr>
              <w:t>Intracerebral haemorrhage, unspecified</w:t>
            </w:r>
          </w:p>
        </w:tc>
        <w:tc>
          <w:tcPr>
            <w:tcW w:w="660" w:type="dxa"/>
            <w:vAlign w:val="center"/>
          </w:tcPr>
          <w:p w14:paraId="0BC4D2FB" w14:textId="2BB8546D" w:rsidR="0078620E" w:rsidRPr="007300EF" w:rsidRDefault="0078620E" w:rsidP="0078620E">
            <w:pPr>
              <w:rPr>
                <w:sz w:val="14"/>
                <w:szCs w:val="14"/>
                <w:lang w:val="en-GB"/>
              </w:rPr>
            </w:pPr>
            <w:r w:rsidRPr="007300EF">
              <w:rPr>
                <w:sz w:val="14"/>
                <w:szCs w:val="14"/>
                <w:lang w:val="en-GB"/>
              </w:rPr>
              <w:t xml:space="preserve">I61.9 </w:t>
            </w:r>
          </w:p>
        </w:tc>
      </w:tr>
      <w:tr w:rsidR="0078620E" w:rsidRPr="007300EF" w14:paraId="53D2E57C" w14:textId="77777777" w:rsidTr="00123CB2">
        <w:trPr>
          <w:trHeight w:val="20"/>
        </w:trPr>
        <w:tc>
          <w:tcPr>
            <w:tcW w:w="0" w:type="auto"/>
            <w:vAlign w:val="center"/>
          </w:tcPr>
          <w:p w14:paraId="4785BAED" w14:textId="77777777" w:rsidR="0078620E" w:rsidRPr="007300EF" w:rsidRDefault="0078620E" w:rsidP="0078620E">
            <w:pPr>
              <w:jc w:val="both"/>
              <w:rPr>
                <w:iCs/>
                <w:sz w:val="14"/>
                <w:szCs w:val="14"/>
                <w:lang w:val="en-GB"/>
              </w:rPr>
            </w:pPr>
            <w:r w:rsidRPr="007300EF">
              <w:rPr>
                <w:iCs/>
                <w:sz w:val="14"/>
                <w:szCs w:val="14"/>
                <w:lang w:val="en-GB"/>
              </w:rPr>
              <w:t xml:space="preserve">   Ischaemic stroke</w:t>
            </w:r>
          </w:p>
        </w:tc>
        <w:tc>
          <w:tcPr>
            <w:tcW w:w="660" w:type="dxa"/>
            <w:vAlign w:val="center"/>
          </w:tcPr>
          <w:p w14:paraId="31CB7571" w14:textId="77777777" w:rsidR="0078620E" w:rsidRPr="007300EF" w:rsidRDefault="0078620E" w:rsidP="0078620E">
            <w:pPr>
              <w:rPr>
                <w:sz w:val="14"/>
                <w:szCs w:val="14"/>
                <w:lang w:val="en-GB"/>
              </w:rPr>
            </w:pPr>
          </w:p>
        </w:tc>
      </w:tr>
      <w:tr w:rsidR="0078620E" w:rsidRPr="007300EF" w14:paraId="3EF9B65D" w14:textId="77777777" w:rsidTr="00123CB2">
        <w:trPr>
          <w:trHeight w:val="20"/>
        </w:trPr>
        <w:tc>
          <w:tcPr>
            <w:tcW w:w="0" w:type="auto"/>
            <w:tcMar>
              <w:left w:w="369" w:type="dxa"/>
            </w:tcMar>
            <w:vAlign w:val="center"/>
          </w:tcPr>
          <w:p w14:paraId="5CBAAF78" w14:textId="77777777" w:rsidR="0078620E" w:rsidRPr="007300EF" w:rsidRDefault="0078620E" w:rsidP="0078620E">
            <w:pPr>
              <w:jc w:val="both"/>
              <w:rPr>
                <w:i/>
                <w:iCs/>
                <w:sz w:val="14"/>
                <w:szCs w:val="14"/>
                <w:lang w:val="en-GB"/>
              </w:rPr>
            </w:pPr>
            <w:r w:rsidRPr="007300EF">
              <w:rPr>
                <w:sz w:val="14"/>
                <w:szCs w:val="14"/>
                <w:lang w:val="en-GB"/>
              </w:rPr>
              <w:t>Cerebral infarction due to thrombosis of precerebral arteries</w:t>
            </w:r>
          </w:p>
        </w:tc>
        <w:tc>
          <w:tcPr>
            <w:tcW w:w="660" w:type="dxa"/>
            <w:vAlign w:val="center"/>
          </w:tcPr>
          <w:p w14:paraId="7A26BD9E" w14:textId="598BB635" w:rsidR="0078620E" w:rsidRPr="007300EF" w:rsidRDefault="0078620E" w:rsidP="0078620E">
            <w:pPr>
              <w:rPr>
                <w:sz w:val="14"/>
                <w:szCs w:val="14"/>
                <w:lang w:val="en-GB"/>
              </w:rPr>
            </w:pPr>
            <w:r w:rsidRPr="007300EF">
              <w:rPr>
                <w:sz w:val="14"/>
                <w:szCs w:val="14"/>
                <w:lang w:val="en-GB"/>
              </w:rPr>
              <w:t>I63.0</w:t>
            </w:r>
          </w:p>
        </w:tc>
      </w:tr>
      <w:tr w:rsidR="0078620E" w:rsidRPr="007300EF" w14:paraId="67A4D6E8" w14:textId="77777777" w:rsidTr="00123CB2">
        <w:trPr>
          <w:trHeight w:val="20"/>
        </w:trPr>
        <w:tc>
          <w:tcPr>
            <w:tcW w:w="0" w:type="auto"/>
            <w:tcMar>
              <w:left w:w="369" w:type="dxa"/>
            </w:tcMar>
            <w:vAlign w:val="center"/>
          </w:tcPr>
          <w:p w14:paraId="0CD5DD37" w14:textId="77777777" w:rsidR="0078620E" w:rsidRPr="007300EF" w:rsidRDefault="0078620E" w:rsidP="0078620E">
            <w:pPr>
              <w:jc w:val="both"/>
              <w:rPr>
                <w:sz w:val="14"/>
                <w:szCs w:val="14"/>
                <w:lang w:val="en-GB"/>
              </w:rPr>
            </w:pPr>
            <w:r w:rsidRPr="007300EF">
              <w:rPr>
                <w:sz w:val="14"/>
                <w:szCs w:val="14"/>
                <w:lang w:val="en-GB"/>
              </w:rPr>
              <w:t>Cerebral infarction due to embolism of precerebral arteries</w:t>
            </w:r>
          </w:p>
        </w:tc>
        <w:tc>
          <w:tcPr>
            <w:tcW w:w="660" w:type="dxa"/>
            <w:vAlign w:val="center"/>
          </w:tcPr>
          <w:p w14:paraId="6CBF3335" w14:textId="5FD9FC93" w:rsidR="0078620E" w:rsidRPr="007300EF" w:rsidRDefault="0078620E" w:rsidP="0078620E">
            <w:pPr>
              <w:rPr>
                <w:sz w:val="14"/>
                <w:szCs w:val="14"/>
                <w:lang w:val="en-GB"/>
              </w:rPr>
            </w:pPr>
            <w:r w:rsidRPr="007300EF">
              <w:rPr>
                <w:sz w:val="14"/>
                <w:szCs w:val="14"/>
                <w:lang w:val="en-GB"/>
              </w:rPr>
              <w:t>I63.1</w:t>
            </w:r>
          </w:p>
        </w:tc>
      </w:tr>
      <w:tr w:rsidR="0078620E" w:rsidRPr="007300EF" w14:paraId="0AD74798" w14:textId="77777777" w:rsidTr="00123CB2">
        <w:trPr>
          <w:trHeight w:val="20"/>
        </w:trPr>
        <w:tc>
          <w:tcPr>
            <w:tcW w:w="0" w:type="auto"/>
            <w:tcMar>
              <w:left w:w="369" w:type="dxa"/>
            </w:tcMar>
            <w:vAlign w:val="center"/>
          </w:tcPr>
          <w:p w14:paraId="39D57ED0" w14:textId="77777777" w:rsidR="0078620E" w:rsidRPr="007300EF" w:rsidRDefault="0078620E" w:rsidP="0078620E">
            <w:pPr>
              <w:jc w:val="both"/>
              <w:rPr>
                <w:sz w:val="14"/>
                <w:szCs w:val="14"/>
                <w:lang w:val="en-GB"/>
              </w:rPr>
            </w:pPr>
            <w:r w:rsidRPr="007300EF">
              <w:rPr>
                <w:sz w:val="14"/>
                <w:szCs w:val="14"/>
                <w:lang w:val="en-GB"/>
              </w:rPr>
              <w:t>Cerebral infarction due to unspecified occlusion or stenosis of precerebral arteries</w:t>
            </w:r>
          </w:p>
        </w:tc>
        <w:tc>
          <w:tcPr>
            <w:tcW w:w="660" w:type="dxa"/>
            <w:vAlign w:val="center"/>
          </w:tcPr>
          <w:p w14:paraId="259F0E52" w14:textId="48BB6DC4" w:rsidR="0078620E" w:rsidRPr="007300EF" w:rsidRDefault="0078620E" w:rsidP="0078620E">
            <w:pPr>
              <w:rPr>
                <w:sz w:val="14"/>
                <w:szCs w:val="14"/>
                <w:lang w:val="en-GB"/>
              </w:rPr>
            </w:pPr>
            <w:r w:rsidRPr="007300EF">
              <w:rPr>
                <w:sz w:val="14"/>
                <w:szCs w:val="14"/>
                <w:lang w:val="en-GB"/>
              </w:rPr>
              <w:t>I63.2</w:t>
            </w:r>
          </w:p>
        </w:tc>
      </w:tr>
      <w:tr w:rsidR="0078620E" w:rsidRPr="007300EF" w14:paraId="048E038A" w14:textId="77777777" w:rsidTr="00123CB2">
        <w:trPr>
          <w:trHeight w:val="20"/>
        </w:trPr>
        <w:tc>
          <w:tcPr>
            <w:tcW w:w="0" w:type="auto"/>
            <w:tcMar>
              <w:left w:w="369" w:type="dxa"/>
            </w:tcMar>
            <w:vAlign w:val="center"/>
          </w:tcPr>
          <w:p w14:paraId="7FE24E15" w14:textId="77777777" w:rsidR="0078620E" w:rsidRPr="007300EF" w:rsidRDefault="0078620E" w:rsidP="0078620E">
            <w:pPr>
              <w:jc w:val="both"/>
              <w:rPr>
                <w:sz w:val="14"/>
                <w:szCs w:val="14"/>
                <w:lang w:val="en-GB"/>
              </w:rPr>
            </w:pPr>
            <w:r w:rsidRPr="007300EF">
              <w:rPr>
                <w:sz w:val="14"/>
                <w:szCs w:val="14"/>
                <w:lang w:val="en-GB"/>
              </w:rPr>
              <w:t>Cerebral infarction due to thrombosis of cerebral arteries</w:t>
            </w:r>
          </w:p>
        </w:tc>
        <w:tc>
          <w:tcPr>
            <w:tcW w:w="660" w:type="dxa"/>
            <w:vAlign w:val="center"/>
          </w:tcPr>
          <w:p w14:paraId="121367D4" w14:textId="596ED44A" w:rsidR="0078620E" w:rsidRPr="007300EF" w:rsidRDefault="0078620E" w:rsidP="0078620E">
            <w:pPr>
              <w:rPr>
                <w:sz w:val="14"/>
                <w:szCs w:val="14"/>
                <w:lang w:val="en-GB"/>
              </w:rPr>
            </w:pPr>
            <w:r w:rsidRPr="007300EF">
              <w:rPr>
                <w:sz w:val="14"/>
                <w:szCs w:val="14"/>
                <w:lang w:val="en-GB"/>
              </w:rPr>
              <w:t>I63.3</w:t>
            </w:r>
          </w:p>
        </w:tc>
      </w:tr>
      <w:tr w:rsidR="0078620E" w:rsidRPr="007300EF" w14:paraId="315718B9" w14:textId="77777777" w:rsidTr="00123CB2">
        <w:trPr>
          <w:trHeight w:val="20"/>
        </w:trPr>
        <w:tc>
          <w:tcPr>
            <w:tcW w:w="0" w:type="auto"/>
            <w:tcMar>
              <w:left w:w="369" w:type="dxa"/>
            </w:tcMar>
            <w:vAlign w:val="center"/>
          </w:tcPr>
          <w:p w14:paraId="572A7E87" w14:textId="77777777" w:rsidR="0078620E" w:rsidRPr="007300EF" w:rsidRDefault="0078620E" w:rsidP="0078620E">
            <w:pPr>
              <w:jc w:val="both"/>
              <w:rPr>
                <w:sz w:val="14"/>
                <w:szCs w:val="14"/>
                <w:lang w:val="en-GB"/>
              </w:rPr>
            </w:pPr>
            <w:r w:rsidRPr="007300EF">
              <w:rPr>
                <w:sz w:val="14"/>
                <w:szCs w:val="14"/>
                <w:lang w:val="en-GB"/>
              </w:rPr>
              <w:t>Cerebral infarction due to embolism of cerebral arteries</w:t>
            </w:r>
          </w:p>
        </w:tc>
        <w:tc>
          <w:tcPr>
            <w:tcW w:w="660" w:type="dxa"/>
            <w:vAlign w:val="center"/>
          </w:tcPr>
          <w:p w14:paraId="6FA37E5C" w14:textId="0BD2FDCB" w:rsidR="0078620E" w:rsidRPr="007300EF" w:rsidRDefault="0078620E" w:rsidP="0078620E">
            <w:pPr>
              <w:rPr>
                <w:sz w:val="14"/>
                <w:szCs w:val="14"/>
                <w:lang w:val="en-GB"/>
              </w:rPr>
            </w:pPr>
            <w:r w:rsidRPr="007300EF">
              <w:rPr>
                <w:sz w:val="14"/>
                <w:szCs w:val="14"/>
                <w:lang w:val="en-GB"/>
              </w:rPr>
              <w:t>I63.4</w:t>
            </w:r>
          </w:p>
        </w:tc>
      </w:tr>
      <w:tr w:rsidR="0078620E" w:rsidRPr="007300EF" w14:paraId="2DD6D330" w14:textId="77777777" w:rsidTr="00123CB2">
        <w:trPr>
          <w:trHeight w:val="20"/>
        </w:trPr>
        <w:tc>
          <w:tcPr>
            <w:tcW w:w="0" w:type="auto"/>
            <w:tcMar>
              <w:left w:w="369" w:type="dxa"/>
            </w:tcMar>
            <w:vAlign w:val="center"/>
          </w:tcPr>
          <w:p w14:paraId="755C36AA" w14:textId="77777777" w:rsidR="0078620E" w:rsidRPr="007300EF" w:rsidRDefault="0078620E" w:rsidP="0078620E">
            <w:pPr>
              <w:jc w:val="both"/>
              <w:rPr>
                <w:sz w:val="14"/>
                <w:szCs w:val="14"/>
                <w:lang w:val="en-GB"/>
              </w:rPr>
            </w:pPr>
            <w:r w:rsidRPr="007300EF">
              <w:rPr>
                <w:sz w:val="14"/>
                <w:szCs w:val="14"/>
                <w:lang w:val="en-GB"/>
              </w:rPr>
              <w:t>Cerebral infarction due to unspecified occlusion or stenosis of cerebral arteries</w:t>
            </w:r>
          </w:p>
        </w:tc>
        <w:tc>
          <w:tcPr>
            <w:tcW w:w="660" w:type="dxa"/>
            <w:vAlign w:val="center"/>
          </w:tcPr>
          <w:p w14:paraId="4867DDE9" w14:textId="385EFF3B" w:rsidR="0078620E" w:rsidRPr="007300EF" w:rsidRDefault="0078620E" w:rsidP="0078620E">
            <w:pPr>
              <w:rPr>
                <w:sz w:val="14"/>
                <w:szCs w:val="14"/>
                <w:lang w:val="en-GB"/>
              </w:rPr>
            </w:pPr>
            <w:r w:rsidRPr="007300EF">
              <w:rPr>
                <w:sz w:val="14"/>
                <w:szCs w:val="14"/>
                <w:lang w:val="en-GB"/>
              </w:rPr>
              <w:t>I63.5</w:t>
            </w:r>
          </w:p>
        </w:tc>
      </w:tr>
      <w:tr w:rsidR="0078620E" w:rsidRPr="007300EF" w14:paraId="614A32DB" w14:textId="77777777" w:rsidTr="00123CB2">
        <w:trPr>
          <w:trHeight w:val="20"/>
        </w:trPr>
        <w:tc>
          <w:tcPr>
            <w:tcW w:w="0" w:type="auto"/>
            <w:tcMar>
              <w:left w:w="369" w:type="dxa"/>
            </w:tcMar>
            <w:vAlign w:val="center"/>
          </w:tcPr>
          <w:p w14:paraId="25709B80" w14:textId="77777777" w:rsidR="0078620E" w:rsidRPr="007300EF" w:rsidRDefault="0078620E" w:rsidP="0078620E">
            <w:pPr>
              <w:jc w:val="both"/>
              <w:rPr>
                <w:sz w:val="14"/>
                <w:szCs w:val="14"/>
                <w:lang w:val="en-GB"/>
              </w:rPr>
            </w:pPr>
            <w:r w:rsidRPr="007300EF">
              <w:rPr>
                <w:sz w:val="14"/>
                <w:szCs w:val="14"/>
                <w:lang w:val="en-GB"/>
              </w:rPr>
              <w:t>Other cerebral infarction</w:t>
            </w:r>
          </w:p>
        </w:tc>
        <w:tc>
          <w:tcPr>
            <w:tcW w:w="660" w:type="dxa"/>
            <w:vAlign w:val="center"/>
          </w:tcPr>
          <w:p w14:paraId="7D0222D2" w14:textId="2F7253E6" w:rsidR="0078620E" w:rsidRPr="007300EF" w:rsidRDefault="0078620E" w:rsidP="0078620E">
            <w:pPr>
              <w:rPr>
                <w:sz w:val="14"/>
                <w:szCs w:val="14"/>
                <w:lang w:val="en-GB"/>
              </w:rPr>
            </w:pPr>
            <w:r w:rsidRPr="007300EF">
              <w:rPr>
                <w:sz w:val="14"/>
                <w:szCs w:val="14"/>
                <w:lang w:val="en-GB"/>
              </w:rPr>
              <w:t>I63.8</w:t>
            </w:r>
          </w:p>
        </w:tc>
      </w:tr>
      <w:tr w:rsidR="0078620E" w:rsidRPr="007300EF" w14:paraId="71B61B11" w14:textId="77777777" w:rsidTr="00123CB2">
        <w:trPr>
          <w:trHeight w:val="20"/>
        </w:trPr>
        <w:tc>
          <w:tcPr>
            <w:tcW w:w="0" w:type="auto"/>
            <w:tcMar>
              <w:left w:w="369" w:type="dxa"/>
            </w:tcMar>
            <w:vAlign w:val="center"/>
          </w:tcPr>
          <w:p w14:paraId="768DF16B" w14:textId="77777777" w:rsidR="0078620E" w:rsidRPr="007300EF" w:rsidRDefault="0078620E" w:rsidP="0078620E">
            <w:pPr>
              <w:jc w:val="both"/>
              <w:rPr>
                <w:sz w:val="14"/>
                <w:szCs w:val="14"/>
                <w:lang w:val="en-GB"/>
              </w:rPr>
            </w:pPr>
            <w:r w:rsidRPr="007300EF">
              <w:rPr>
                <w:sz w:val="14"/>
                <w:szCs w:val="14"/>
                <w:lang w:val="en-GB"/>
              </w:rPr>
              <w:t>Cerebral infarction, unspecified</w:t>
            </w:r>
          </w:p>
        </w:tc>
        <w:tc>
          <w:tcPr>
            <w:tcW w:w="660" w:type="dxa"/>
            <w:vAlign w:val="center"/>
          </w:tcPr>
          <w:p w14:paraId="295FDA3B" w14:textId="500973BF" w:rsidR="0078620E" w:rsidRPr="007300EF" w:rsidRDefault="0078620E" w:rsidP="0078620E">
            <w:pPr>
              <w:rPr>
                <w:sz w:val="14"/>
                <w:szCs w:val="14"/>
                <w:lang w:val="en-GB"/>
              </w:rPr>
            </w:pPr>
            <w:r w:rsidRPr="007300EF">
              <w:rPr>
                <w:sz w:val="14"/>
                <w:szCs w:val="14"/>
                <w:lang w:val="en-GB"/>
              </w:rPr>
              <w:t>I63.9</w:t>
            </w:r>
          </w:p>
        </w:tc>
      </w:tr>
      <w:tr w:rsidR="0078620E" w:rsidRPr="007300EF" w14:paraId="7E20EB42" w14:textId="77777777" w:rsidTr="00123CB2">
        <w:trPr>
          <w:trHeight w:val="20"/>
        </w:trPr>
        <w:tc>
          <w:tcPr>
            <w:tcW w:w="0" w:type="auto"/>
            <w:tcMar>
              <w:left w:w="369" w:type="dxa"/>
            </w:tcMar>
            <w:vAlign w:val="center"/>
          </w:tcPr>
          <w:p w14:paraId="7239426D" w14:textId="77777777" w:rsidR="0078620E" w:rsidRPr="007300EF" w:rsidRDefault="0078620E" w:rsidP="0078620E">
            <w:pPr>
              <w:jc w:val="both"/>
              <w:rPr>
                <w:sz w:val="14"/>
                <w:szCs w:val="14"/>
                <w:lang w:val="en-GB"/>
              </w:rPr>
            </w:pPr>
            <w:r w:rsidRPr="007300EF">
              <w:rPr>
                <w:sz w:val="14"/>
                <w:szCs w:val="14"/>
                <w:lang w:val="en-GB"/>
              </w:rPr>
              <w:t>Central retinal artery occlusion</w:t>
            </w:r>
          </w:p>
        </w:tc>
        <w:tc>
          <w:tcPr>
            <w:tcW w:w="660" w:type="dxa"/>
            <w:vAlign w:val="center"/>
          </w:tcPr>
          <w:p w14:paraId="108CA4F1" w14:textId="15AA5462" w:rsidR="0078620E" w:rsidRPr="007300EF" w:rsidRDefault="0078620E" w:rsidP="0078620E">
            <w:pPr>
              <w:rPr>
                <w:sz w:val="14"/>
                <w:szCs w:val="14"/>
                <w:lang w:val="en-GB"/>
              </w:rPr>
            </w:pPr>
            <w:r w:rsidRPr="007300EF">
              <w:rPr>
                <w:sz w:val="14"/>
                <w:szCs w:val="14"/>
                <w:lang w:val="en-GB"/>
              </w:rPr>
              <w:t>H34.1</w:t>
            </w:r>
          </w:p>
        </w:tc>
      </w:tr>
      <w:tr w:rsidR="0078620E" w:rsidRPr="007300EF" w14:paraId="5C0D80A4" w14:textId="77777777" w:rsidTr="00123CB2">
        <w:trPr>
          <w:trHeight w:val="20"/>
        </w:trPr>
        <w:tc>
          <w:tcPr>
            <w:tcW w:w="0" w:type="auto"/>
            <w:vAlign w:val="center"/>
          </w:tcPr>
          <w:p w14:paraId="4FEE2CA0" w14:textId="77777777" w:rsidR="0078620E" w:rsidRPr="007300EF" w:rsidRDefault="0078620E" w:rsidP="0078620E">
            <w:pPr>
              <w:jc w:val="both"/>
              <w:rPr>
                <w:sz w:val="14"/>
                <w:szCs w:val="14"/>
                <w:lang w:val="en-GB"/>
              </w:rPr>
            </w:pPr>
            <w:r w:rsidRPr="007300EF">
              <w:rPr>
                <w:i/>
                <w:iCs/>
                <w:sz w:val="14"/>
                <w:szCs w:val="14"/>
                <w:lang w:val="en-GB"/>
              </w:rPr>
              <w:t xml:space="preserve">   </w:t>
            </w:r>
            <w:r w:rsidRPr="007300EF">
              <w:rPr>
                <w:iCs/>
                <w:sz w:val="14"/>
                <w:szCs w:val="14"/>
                <w:lang w:val="en-GB"/>
              </w:rPr>
              <w:t>Unspecified stroke</w:t>
            </w:r>
          </w:p>
        </w:tc>
        <w:tc>
          <w:tcPr>
            <w:tcW w:w="660" w:type="dxa"/>
            <w:vAlign w:val="center"/>
          </w:tcPr>
          <w:p w14:paraId="6A702DCA" w14:textId="77777777" w:rsidR="0078620E" w:rsidRPr="007300EF" w:rsidRDefault="0078620E" w:rsidP="0078620E">
            <w:pPr>
              <w:jc w:val="center"/>
              <w:rPr>
                <w:sz w:val="14"/>
                <w:szCs w:val="14"/>
                <w:lang w:val="en-GB"/>
              </w:rPr>
            </w:pPr>
          </w:p>
        </w:tc>
      </w:tr>
      <w:tr w:rsidR="0078620E" w14:paraId="6CB44F30" w14:textId="77777777" w:rsidTr="00123CB2">
        <w:trPr>
          <w:trHeight w:val="20"/>
        </w:trPr>
        <w:tc>
          <w:tcPr>
            <w:tcW w:w="0" w:type="auto"/>
            <w:tcBorders>
              <w:bottom w:val="single" w:sz="4" w:space="0" w:color="auto"/>
            </w:tcBorders>
            <w:tcMar>
              <w:left w:w="369" w:type="dxa"/>
            </w:tcMar>
            <w:vAlign w:val="center"/>
          </w:tcPr>
          <w:p w14:paraId="0D0D0267" w14:textId="77777777" w:rsidR="0078620E" w:rsidRPr="007300EF" w:rsidRDefault="0078620E" w:rsidP="0078620E">
            <w:pPr>
              <w:jc w:val="both"/>
              <w:rPr>
                <w:i/>
                <w:iCs/>
                <w:sz w:val="14"/>
                <w:szCs w:val="14"/>
                <w:lang w:val="en-GB"/>
              </w:rPr>
            </w:pPr>
            <w:r w:rsidRPr="007300EF">
              <w:rPr>
                <w:sz w:val="14"/>
                <w:szCs w:val="14"/>
                <w:lang w:val="en-GB"/>
              </w:rPr>
              <w:t>Stroke, not specified as haemorrhage or infarction</w:t>
            </w:r>
          </w:p>
        </w:tc>
        <w:tc>
          <w:tcPr>
            <w:tcW w:w="660" w:type="dxa"/>
            <w:tcBorders>
              <w:bottom w:val="single" w:sz="4" w:space="0" w:color="auto"/>
            </w:tcBorders>
            <w:vAlign w:val="center"/>
          </w:tcPr>
          <w:p w14:paraId="5B4BFED6" w14:textId="4273FFF4" w:rsidR="0078620E" w:rsidRPr="007300EF" w:rsidRDefault="0078620E" w:rsidP="0078620E">
            <w:pPr>
              <w:rPr>
                <w:sz w:val="14"/>
                <w:szCs w:val="14"/>
                <w:lang w:val="en-GB"/>
              </w:rPr>
            </w:pPr>
            <w:r w:rsidRPr="007300EF">
              <w:rPr>
                <w:sz w:val="14"/>
                <w:szCs w:val="14"/>
                <w:lang w:val="en-GB"/>
              </w:rPr>
              <w:t>I64</w:t>
            </w:r>
          </w:p>
        </w:tc>
      </w:tr>
      <w:tr w:rsidR="00C73B80" w14:paraId="1929389D" w14:textId="77777777" w:rsidTr="00123CB2">
        <w:trPr>
          <w:trHeight w:val="20"/>
        </w:trPr>
        <w:tc>
          <w:tcPr>
            <w:tcW w:w="0" w:type="auto"/>
            <w:tcBorders>
              <w:top w:val="single" w:sz="4" w:space="0" w:color="auto"/>
              <w:bottom w:val="single" w:sz="4" w:space="0" w:color="auto"/>
            </w:tcBorders>
            <w:tcMar>
              <w:left w:w="108" w:type="dxa"/>
            </w:tcMar>
            <w:vAlign w:val="center"/>
          </w:tcPr>
          <w:p w14:paraId="53434A9B" w14:textId="044429D0" w:rsidR="00C73B80" w:rsidRPr="00C73B80" w:rsidRDefault="00C73B80" w:rsidP="00C73B80">
            <w:pPr>
              <w:jc w:val="both"/>
              <w:rPr>
                <w:b/>
                <w:sz w:val="14"/>
                <w:szCs w:val="14"/>
                <w:lang w:val="en-GB"/>
              </w:rPr>
            </w:pPr>
            <w:r w:rsidRPr="00C73B80">
              <w:rPr>
                <w:b/>
                <w:bCs/>
                <w:sz w:val="14"/>
                <w:szCs w:val="14"/>
                <w:lang w:val="en-GB"/>
              </w:rPr>
              <w:t>Heart failure</w:t>
            </w:r>
          </w:p>
        </w:tc>
        <w:tc>
          <w:tcPr>
            <w:tcW w:w="660" w:type="dxa"/>
            <w:tcBorders>
              <w:top w:val="single" w:sz="4" w:space="0" w:color="auto"/>
              <w:bottom w:val="single" w:sz="4" w:space="0" w:color="auto"/>
            </w:tcBorders>
            <w:vAlign w:val="center"/>
          </w:tcPr>
          <w:p w14:paraId="57920DD3" w14:textId="77777777" w:rsidR="00C73B80" w:rsidRPr="007300EF" w:rsidRDefault="00C73B80" w:rsidP="00C73B80">
            <w:pPr>
              <w:rPr>
                <w:sz w:val="14"/>
                <w:szCs w:val="14"/>
                <w:lang w:val="en-GB"/>
              </w:rPr>
            </w:pPr>
          </w:p>
        </w:tc>
      </w:tr>
      <w:tr w:rsidR="00C73B80" w14:paraId="6ED16652" w14:textId="77777777" w:rsidTr="00123CB2">
        <w:trPr>
          <w:trHeight w:val="20"/>
        </w:trPr>
        <w:tc>
          <w:tcPr>
            <w:tcW w:w="0" w:type="auto"/>
            <w:tcBorders>
              <w:top w:val="single" w:sz="4" w:space="0" w:color="auto"/>
            </w:tcBorders>
            <w:tcMar>
              <w:left w:w="369" w:type="dxa"/>
            </w:tcMar>
            <w:vAlign w:val="center"/>
          </w:tcPr>
          <w:p w14:paraId="5D6D9428" w14:textId="6069BB3F" w:rsidR="00C73B80" w:rsidRPr="00C73B80" w:rsidRDefault="00C73B80" w:rsidP="00C73B80">
            <w:pPr>
              <w:rPr>
                <w:iCs/>
                <w:sz w:val="14"/>
                <w:szCs w:val="14"/>
                <w:lang w:val="en-GB"/>
              </w:rPr>
            </w:pPr>
            <w:r>
              <w:rPr>
                <w:iCs/>
                <w:sz w:val="14"/>
                <w:szCs w:val="14"/>
                <w:lang w:val="en-GB"/>
              </w:rPr>
              <w:t xml:space="preserve">Heart failure due to hypertension                                                                      </w:t>
            </w:r>
          </w:p>
        </w:tc>
        <w:tc>
          <w:tcPr>
            <w:tcW w:w="660" w:type="dxa"/>
            <w:tcBorders>
              <w:top w:val="single" w:sz="4" w:space="0" w:color="auto"/>
            </w:tcBorders>
            <w:vAlign w:val="center"/>
          </w:tcPr>
          <w:p w14:paraId="4FD9BA6A" w14:textId="5F4B38F6" w:rsidR="00C73B80" w:rsidRPr="007300EF" w:rsidRDefault="00C73B80" w:rsidP="00C73B80">
            <w:pPr>
              <w:rPr>
                <w:sz w:val="14"/>
                <w:szCs w:val="14"/>
                <w:lang w:val="en-GB"/>
              </w:rPr>
            </w:pPr>
            <w:r>
              <w:rPr>
                <w:sz w:val="14"/>
                <w:szCs w:val="14"/>
                <w:lang w:val="en-GB"/>
              </w:rPr>
              <w:t>I11.0</w:t>
            </w:r>
          </w:p>
        </w:tc>
      </w:tr>
      <w:tr w:rsidR="00C73B80" w14:paraId="643E4C0A" w14:textId="77777777" w:rsidTr="00123CB2">
        <w:trPr>
          <w:trHeight w:val="20"/>
        </w:trPr>
        <w:tc>
          <w:tcPr>
            <w:tcW w:w="0" w:type="auto"/>
            <w:tcMar>
              <w:left w:w="369" w:type="dxa"/>
            </w:tcMar>
            <w:vAlign w:val="center"/>
          </w:tcPr>
          <w:p w14:paraId="724F549E" w14:textId="4F1671BD" w:rsidR="00C73B80" w:rsidRPr="007300EF" w:rsidRDefault="00C73B80" w:rsidP="00C73B80">
            <w:pPr>
              <w:jc w:val="both"/>
              <w:rPr>
                <w:sz w:val="14"/>
                <w:szCs w:val="14"/>
                <w:lang w:val="en-GB"/>
              </w:rPr>
            </w:pPr>
            <w:r w:rsidRPr="00C73B80">
              <w:rPr>
                <w:iCs/>
                <w:sz w:val="14"/>
                <w:szCs w:val="14"/>
                <w:lang w:val="en-GB"/>
              </w:rPr>
              <w:t>Congestive heart failure</w:t>
            </w:r>
          </w:p>
        </w:tc>
        <w:tc>
          <w:tcPr>
            <w:tcW w:w="660" w:type="dxa"/>
            <w:vAlign w:val="center"/>
          </w:tcPr>
          <w:p w14:paraId="686E22EA" w14:textId="63D51E31" w:rsidR="00C73B80" w:rsidRPr="007300EF" w:rsidRDefault="00C73B80" w:rsidP="00C73B80">
            <w:pPr>
              <w:rPr>
                <w:sz w:val="14"/>
                <w:szCs w:val="14"/>
                <w:lang w:val="en-GB"/>
              </w:rPr>
            </w:pPr>
            <w:r>
              <w:rPr>
                <w:sz w:val="14"/>
                <w:szCs w:val="14"/>
                <w:lang w:val="en-GB"/>
              </w:rPr>
              <w:t>I50.0</w:t>
            </w:r>
          </w:p>
        </w:tc>
      </w:tr>
      <w:tr w:rsidR="00C73B80" w14:paraId="18A72F4F" w14:textId="77777777" w:rsidTr="00123CB2">
        <w:trPr>
          <w:trHeight w:val="20"/>
        </w:trPr>
        <w:tc>
          <w:tcPr>
            <w:tcW w:w="0" w:type="auto"/>
            <w:tcMar>
              <w:left w:w="369" w:type="dxa"/>
            </w:tcMar>
            <w:vAlign w:val="center"/>
          </w:tcPr>
          <w:p w14:paraId="44F7FE17" w14:textId="7D01AEC2" w:rsidR="00C73B80" w:rsidRPr="007300EF" w:rsidRDefault="00C73B80" w:rsidP="00C73B80">
            <w:pPr>
              <w:jc w:val="both"/>
              <w:rPr>
                <w:sz w:val="14"/>
                <w:szCs w:val="14"/>
                <w:lang w:val="en-GB"/>
              </w:rPr>
            </w:pPr>
            <w:r>
              <w:rPr>
                <w:iCs/>
                <w:sz w:val="14"/>
                <w:szCs w:val="14"/>
                <w:lang w:val="en-GB"/>
              </w:rPr>
              <w:t>Left ventricular failure, unspecified</w:t>
            </w:r>
          </w:p>
        </w:tc>
        <w:tc>
          <w:tcPr>
            <w:tcW w:w="660" w:type="dxa"/>
            <w:vAlign w:val="center"/>
          </w:tcPr>
          <w:p w14:paraId="78DB85C1" w14:textId="0CE558A0" w:rsidR="00C73B80" w:rsidRPr="007300EF" w:rsidRDefault="00C73B80" w:rsidP="00C73B80">
            <w:pPr>
              <w:rPr>
                <w:sz w:val="14"/>
                <w:szCs w:val="14"/>
                <w:lang w:val="en-GB"/>
              </w:rPr>
            </w:pPr>
            <w:r>
              <w:rPr>
                <w:sz w:val="14"/>
                <w:szCs w:val="14"/>
                <w:lang w:val="en-GB"/>
              </w:rPr>
              <w:t>I50.1</w:t>
            </w:r>
          </w:p>
        </w:tc>
      </w:tr>
      <w:tr w:rsidR="00C73B80" w14:paraId="665D2043" w14:textId="77777777" w:rsidTr="00123CB2">
        <w:trPr>
          <w:trHeight w:val="20"/>
        </w:trPr>
        <w:tc>
          <w:tcPr>
            <w:tcW w:w="0" w:type="auto"/>
            <w:tcMar>
              <w:left w:w="369" w:type="dxa"/>
            </w:tcMar>
            <w:vAlign w:val="center"/>
          </w:tcPr>
          <w:p w14:paraId="60CE9648" w14:textId="55859831" w:rsidR="00C73B80" w:rsidRPr="007300EF" w:rsidRDefault="00C73B80" w:rsidP="00C73B80">
            <w:pPr>
              <w:jc w:val="both"/>
              <w:rPr>
                <w:sz w:val="14"/>
                <w:szCs w:val="14"/>
                <w:lang w:val="en-GB"/>
              </w:rPr>
            </w:pPr>
            <w:r>
              <w:rPr>
                <w:sz w:val="14"/>
                <w:szCs w:val="14"/>
                <w:lang w:val="en-GB"/>
              </w:rPr>
              <w:t>Systolic (congestive) heart failure</w:t>
            </w:r>
          </w:p>
        </w:tc>
        <w:tc>
          <w:tcPr>
            <w:tcW w:w="660" w:type="dxa"/>
            <w:vAlign w:val="center"/>
          </w:tcPr>
          <w:p w14:paraId="706824EA" w14:textId="012C64C4" w:rsidR="00C73B80" w:rsidRPr="007300EF" w:rsidRDefault="00C73B80" w:rsidP="00C73B80">
            <w:pPr>
              <w:rPr>
                <w:sz w:val="14"/>
                <w:szCs w:val="14"/>
                <w:lang w:val="en-GB"/>
              </w:rPr>
            </w:pPr>
            <w:r>
              <w:rPr>
                <w:sz w:val="14"/>
                <w:szCs w:val="14"/>
                <w:lang w:val="en-GB"/>
              </w:rPr>
              <w:t>I50.2</w:t>
            </w:r>
          </w:p>
        </w:tc>
      </w:tr>
      <w:tr w:rsidR="00C73B80" w14:paraId="632CE229" w14:textId="77777777" w:rsidTr="00123CB2">
        <w:trPr>
          <w:trHeight w:val="20"/>
        </w:trPr>
        <w:tc>
          <w:tcPr>
            <w:tcW w:w="0" w:type="auto"/>
            <w:tcMar>
              <w:left w:w="369" w:type="dxa"/>
            </w:tcMar>
            <w:vAlign w:val="center"/>
          </w:tcPr>
          <w:p w14:paraId="1DABA2E7" w14:textId="1F2256A6" w:rsidR="00C73B80" w:rsidRPr="007300EF" w:rsidRDefault="00C73B80" w:rsidP="00C73B80">
            <w:pPr>
              <w:jc w:val="both"/>
              <w:rPr>
                <w:sz w:val="14"/>
                <w:szCs w:val="14"/>
                <w:lang w:val="en-GB"/>
              </w:rPr>
            </w:pPr>
            <w:r>
              <w:rPr>
                <w:sz w:val="14"/>
                <w:szCs w:val="14"/>
                <w:lang w:val="en-GB"/>
              </w:rPr>
              <w:t>Diastolic (congestive) heart failure</w:t>
            </w:r>
          </w:p>
        </w:tc>
        <w:tc>
          <w:tcPr>
            <w:tcW w:w="660" w:type="dxa"/>
            <w:vAlign w:val="center"/>
          </w:tcPr>
          <w:p w14:paraId="5C95355C" w14:textId="0362CE90" w:rsidR="00C73B80" w:rsidRPr="007300EF" w:rsidRDefault="00C73B80" w:rsidP="00C73B80">
            <w:pPr>
              <w:rPr>
                <w:sz w:val="14"/>
                <w:szCs w:val="14"/>
                <w:lang w:val="en-GB"/>
              </w:rPr>
            </w:pPr>
            <w:r>
              <w:rPr>
                <w:sz w:val="14"/>
                <w:szCs w:val="14"/>
                <w:lang w:val="en-GB"/>
              </w:rPr>
              <w:t>I50.3</w:t>
            </w:r>
          </w:p>
        </w:tc>
      </w:tr>
      <w:tr w:rsidR="00C73B80" w14:paraId="4342433B" w14:textId="77777777" w:rsidTr="00123CB2">
        <w:trPr>
          <w:trHeight w:val="20"/>
        </w:trPr>
        <w:tc>
          <w:tcPr>
            <w:tcW w:w="0" w:type="auto"/>
            <w:tcMar>
              <w:left w:w="369" w:type="dxa"/>
            </w:tcMar>
            <w:vAlign w:val="center"/>
          </w:tcPr>
          <w:p w14:paraId="4BED33A2" w14:textId="009B2865" w:rsidR="00C73B80" w:rsidRPr="007300EF" w:rsidRDefault="00C73B80" w:rsidP="00C73B80">
            <w:pPr>
              <w:jc w:val="both"/>
              <w:rPr>
                <w:sz w:val="14"/>
                <w:szCs w:val="14"/>
                <w:lang w:val="en-GB"/>
              </w:rPr>
            </w:pPr>
            <w:r>
              <w:rPr>
                <w:sz w:val="14"/>
                <w:szCs w:val="14"/>
                <w:lang w:val="en-GB"/>
              </w:rPr>
              <w:t>Combined systolic (congestive) and diastolic (congestive) heart failure</w:t>
            </w:r>
          </w:p>
        </w:tc>
        <w:tc>
          <w:tcPr>
            <w:tcW w:w="660" w:type="dxa"/>
            <w:vAlign w:val="center"/>
          </w:tcPr>
          <w:p w14:paraId="65E2A78A" w14:textId="5B695DC1" w:rsidR="00C73B80" w:rsidRPr="007300EF" w:rsidRDefault="00C73B80" w:rsidP="00C73B80">
            <w:pPr>
              <w:rPr>
                <w:sz w:val="14"/>
                <w:szCs w:val="14"/>
                <w:lang w:val="en-GB"/>
              </w:rPr>
            </w:pPr>
            <w:r>
              <w:rPr>
                <w:sz w:val="14"/>
                <w:szCs w:val="14"/>
                <w:lang w:val="en-GB"/>
              </w:rPr>
              <w:t>I50.4</w:t>
            </w:r>
          </w:p>
        </w:tc>
      </w:tr>
      <w:tr w:rsidR="00C73B80" w14:paraId="5935BE76" w14:textId="77777777" w:rsidTr="00123CB2">
        <w:trPr>
          <w:trHeight w:val="20"/>
        </w:trPr>
        <w:tc>
          <w:tcPr>
            <w:tcW w:w="0" w:type="auto"/>
            <w:tcMar>
              <w:left w:w="369" w:type="dxa"/>
            </w:tcMar>
            <w:vAlign w:val="center"/>
          </w:tcPr>
          <w:p w14:paraId="601A1010" w14:textId="743E9A01" w:rsidR="00C73B80" w:rsidRPr="007300EF" w:rsidRDefault="00C73B80" w:rsidP="00C73B80">
            <w:pPr>
              <w:jc w:val="both"/>
              <w:rPr>
                <w:sz w:val="14"/>
                <w:szCs w:val="14"/>
                <w:lang w:val="en-GB"/>
              </w:rPr>
            </w:pPr>
            <w:r>
              <w:rPr>
                <w:sz w:val="14"/>
                <w:szCs w:val="14"/>
                <w:lang w:val="en-GB"/>
              </w:rPr>
              <w:t>Other heart failure</w:t>
            </w:r>
          </w:p>
        </w:tc>
        <w:tc>
          <w:tcPr>
            <w:tcW w:w="660" w:type="dxa"/>
            <w:vAlign w:val="center"/>
          </w:tcPr>
          <w:p w14:paraId="62E729A6" w14:textId="20A700BE" w:rsidR="00C73B80" w:rsidRPr="007300EF" w:rsidRDefault="00C73B80" w:rsidP="00C73B80">
            <w:pPr>
              <w:rPr>
                <w:sz w:val="14"/>
                <w:szCs w:val="14"/>
                <w:lang w:val="en-GB"/>
              </w:rPr>
            </w:pPr>
            <w:r>
              <w:rPr>
                <w:sz w:val="14"/>
                <w:szCs w:val="14"/>
                <w:lang w:val="en-GB"/>
              </w:rPr>
              <w:t>I50.8</w:t>
            </w:r>
          </w:p>
        </w:tc>
      </w:tr>
      <w:tr w:rsidR="00C73B80" w14:paraId="42A83427" w14:textId="77777777" w:rsidTr="00123CB2">
        <w:trPr>
          <w:trHeight w:val="20"/>
        </w:trPr>
        <w:tc>
          <w:tcPr>
            <w:tcW w:w="0" w:type="auto"/>
            <w:tcMar>
              <w:left w:w="369" w:type="dxa"/>
            </w:tcMar>
            <w:vAlign w:val="center"/>
          </w:tcPr>
          <w:p w14:paraId="7DD8AA0D" w14:textId="41D42D8C" w:rsidR="00C73B80" w:rsidRPr="007300EF" w:rsidRDefault="00C73B80" w:rsidP="00C73B80">
            <w:pPr>
              <w:jc w:val="both"/>
              <w:rPr>
                <w:sz w:val="14"/>
                <w:szCs w:val="14"/>
                <w:lang w:val="en-GB"/>
              </w:rPr>
            </w:pPr>
            <w:r>
              <w:rPr>
                <w:sz w:val="14"/>
                <w:szCs w:val="14"/>
                <w:lang w:val="en-GB"/>
              </w:rPr>
              <w:t>Heart failure, unspecified</w:t>
            </w:r>
          </w:p>
        </w:tc>
        <w:tc>
          <w:tcPr>
            <w:tcW w:w="660" w:type="dxa"/>
            <w:vAlign w:val="center"/>
          </w:tcPr>
          <w:p w14:paraId="7C00B838" w14:textId="03E43A5E" w:rsidR="00C73B80" w:rsidRPr="007300EF" w:rsidRDefault="00C73B80" w:rsidP="00C73B80">
            <w:pPr>
              <w:rPr>
                <w:sz w:val="14"/>
                <w:szCs w:val="14"/>
                <w:lang w:val="en-GB"/>
              </w:rPr>
            </w:pPr>
            <w:r>
              <w:rPr>
                <w:sz w:val="14"/>
                <w:szCs w:val="14"/>
                <w:lang w:val="en-GB"/>
              </w:rPr>
              <w:t>I50.9</w:t>
            </w:r>
          </w:p>
        </w:tc>
      </w:tr>
      <w:tr w:rsidR="00C73B80" w14:paraId="5755E2E8" w14:textId="77777777" w:rsidTr="00123CB2">
        <w:trPr>
          <w:trHeight w:val="20"/>
        </w:trPr>
        <w:tc>
          <w:tcPr>
            <w:tcW w:w="0" w:type="auto"/>
            <w:tcBorders>
              <w:bottom w:val="single" w:sz="4" w:space="0" w:color="auto"/>
            </w:tcBorders>
            <w:tcMar>
              <w:left w:w="369" w:type="dxa"/>
            </w:tcMar>
            <w:vAlign w:val="center"/>
          </w:tcPr>
          <w:p w14:paraId="693FEA5D" w14:textId="14EEC8D5" w:rsidR="00C73B80" w:rsidRDefault="00C73B80" w:rsidP="00C73B80">
            <w:pPr>
              <w:jc w:val="both"/>
              <w:rPr>
                <w:sz w:val="14"/>
                <w:szCs w:val="14"/>
                <w:lang w:val="en-GB"/>
              </w:rPr>
            </w:pPr>
            <w:r>
              <w:rPr>
                <w:iCs/>
                <w:sz w:val="14"/>
                <w:szCs w:val="14"/>
                <w:lang w:val="en-GB"/>
              </w:rPr>
              <w:t>Other postprocedural cardiac functional disturbances</w:t>
            </w:r>
          </w:p>
        </w:tc>
        <w:tc>
          <w:tcPr>
            <w:tcW w:w="660" w:type="dxa"/>
            <w:tcBorders>
              <w:bottom w:val="single" w:sz="4" w:space="0" w:color="auto"/>
            </w:tcBorders>
            <w:vAlign w:val="center"/>
          </w:tcPr>
          <w:p w14:paraId="540ED032" w14:textId="279B5219" w:rsidR="00C73B80" w:rsidRDefault="00C73B80" w:rsidP="00C73B80">
            <w:pPr>
              <w:rPr>
                <w:sz w:val="14"/>
                <w:szCs w:val="14"/>
                <w:lang w:val="en-GB"/>
              </w:rPr>
            </w:pPr>
            <w:r>
              <w:rPr>
                <w:iCs/>
                <w:sz w:val="14"/>
                <w:szCs w:val="14"/>
                <w:lang w:val="en-GB"/>
              </w:rPr>
              <w:t>I97.1</w:t>
            </w:r>
          </w:p>
        </w:tc>
      </w:tr>
    </w:tbl>
    <w:p w14:paraId="55744961" w14:textId="44B11EC7" w:rsidR="00A44702" w:rsidRDefault="00A44702" w:rsidP="002F3E5D">
      <w:pPr>
        <w:spacing w:after="200" w:line="276" w:lineRule="auto"/>
      </w:pPr>
    </w:p>
    <w:p w14:paraId="59F68026" w14:textId="77777777" w:rsidR="00A44702" w:rsidRDefault="00A44702">
      <w:pPr>
        <w:spacing w:after="200" w:line="276" w:lineRule="auto"/>
      </w:pPr>
      <w:r>
        <w:br w:type="page"/>
      </w:r>
    </w:p>
    <w:p w14:paraId="1232DF67" w14:textId="77777777" w:rsidR="009A4A05" w:rsidRDefault="009A4A05" w:rsidP="002F3E5D">
      <w:pPr>
        <w:spacing w:after="200" w:line="276" w:lineRule="auto"/>
        <w:sectPr w:rsidR="009A4A05" w:rsidSect="00123CB2">
          <w:pgSz w:w="11906" w:h="16838"/>
          <w:pgMar w:top="1440" w:right="1440" w:bottom="1440" w:left="1440" w:header="708" w:footer="708" w:gutter="0"/>
          <w:pgNumType w:start="1"/>
          <w:cols w:space="708"/>
          <w:titlePg/>
          <w:docGrid w:linePitch="360"/>
        </w:sectPr>
      </w:pPr>
    </w:p>
    <w:p w14:paraId="692FF8A2" w14:textId="707864E6" w:rsidR="009A4A05" w:rsidRPr="004A4983" w:rsidRDefault="009A4A05" w:rsidP="00154BC5">
      <w:pPr>
        <w:spacing w:line="276" w:lineRule="auto"/>
        <w:rPr>
          <w:sz w:val="14"/>
          <w:szCs w:val="14"/>
        </w:rPr>
      </w:pPr>
      <w:r w:rsidRPr="004A4983">
        <w:rPr>
          <w:rStyle w:val="hgkelc"/>
          <w:bCs/>
          <w:sz w:val="14"/>
          <w:szCs w:val="14"/>
        </w:rPr>
        <w:lastRenderedPageBreak/>
        <w:t xml:space="preserve">Table 2: List of Current Procedural Terminology (CPT) codes for coronary </w:t>
      </w:r>
      <w:r w:rsidR="005F473E" w:rsidRPr="004A4983">
        <w:rPr>
          <w:rStyle w:val="hgkelc"/>
          <w:bCs/>
          <w:sz w:val="14"/>
          <w:szCs w:val="14"/>
        </w:rPr>
        <w:t>revasculari</w:t>
      </w:r>
      <w:r w:rsidR="005F473E">
        <w:rPr>
          <w:rStyle w:val="hgkelc"/>
          <w:bCs/>
          <w:sz w:val="14"/>
          <w:szCs w:val="14"/>
        </w:rPr>
        <w:t>s</w:t>
      </w:r>
      <w:r w:rsidR="005F473E" w:rsidRPr="004A4983">
        <w:rPr>
          <w:rStyle w:val="hgkelc"/>
          <w:bCs/>
          <w:sz w:val="14"/>
          <w:szCs w:val="14"/>
        </w:rPr>
        <w:t xml:space="preserve">ation </w:t>
      </w:r>
      <w:r w:rsidRPr="004A4983">
        <w:rPr>
          <w:rStyle w:val="hgkelc"/>
          <w:bCs/>
          <w:sz w:val="14"/>
          <w:szCs w:val="14"/>
        </w:rPr>
        <w:t>procedures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8"/>
        <w:gridCol w:w="968"/>
      </w:tblGrid>
      <w:tr w:rsidR="009A4A05" w:rsidRPr="00C843EE" w14:paraId="62C9A0F3" w14:textId="77777777" w:rsidTr="001A6576">
        <w:trPr>
          <w:trHeight w:val="20"/>
        </w:trPr>
        <w:tc>
          <w:tcPr>
            <w:tcW w:w="9498" w:type="dxa"/>
            <w:tcBorders>
              <w:top w:val="single" w:sz="4" w:space="0" w:color="auto"/>
              <w:bottom w:val="single" w:sz="4" w:space="0" w:color="auto"/>
            </w:tcBorders>
            <w:vAlign w:val="center"/>
          </w:tcPr>
          <w:p w14:paraId="70625C5B" w14:textId="77777777" w:rsidR="009A4A05" w:rsidRPr="003071C2" w:rsidRDefault="009A4A05" w:rsidP="004A4983">
            <w:pPr>
              <w:jc w:val="both"/>
              <w:rPr>
                <w:i/>
                <w:iCs/>
                <w:sz w:val="14"/>
                <w:szCs w:val="14"/>
                <w:lang w:val="en-GB"/>
              </w:rPr>
            </w:pPr>
            <w:r w:rsidRPr="006218E5">
              <w:rPr>
                <w:b/>
                <w:bCs/>
                <w:sz w:val="14"/>
                <w:szCs w:val="14"/>
                <w:lang w:val="en-GB"/>
              </w:rPr>
              <w:t>Procedure</w:t>
            </w:r>
          </w:p>
        </w:tc>
        <w:tc>
          <w:tcPr>
            <w:tcW w:w="968" w:type="dxa"/>
            <w:tcBorders>
              <w:top w:val="single" w:sz="4" w:space="0" w:color="auto"/>
              <w:bottom w:val="single" w:sz="4" w:space="0" w:color="auto"/>
            </w:tcBorders>
            <w:vAlign w:val="center"/>
          </w:tcPr>
          <w:p w14:paraId="087DF26B" w14:textId="77777777" w:rsidR="009A4A05" w:rsidRPr="003071C2" w:rsidRDefault="009A4A05" w:rsidP="004A4983">
            <w:pPr>
              <w:rPr>
                <w:i/>
                <w:iCs/>
                <w:sz w:val="14"/>
                <w:szCs w:val="14"/>
                <w:lang w:val="en-GB"/>
              </w:rPr>
            </w:pPr>
            <w:r w:rsidRPr="006218E5">
              <w:rPr>
                <w:b/>
                <w:bCs/>
                <w:sz w:val="14"/>
                <w:szCs w:val="14"/>
                <w:lang w:val="en-GB"/>
              </w:rPr>
              <w:t>CPT code</w:t>
            </w:r>
          </w:p>
        </w:tc>
      </w:tr>
      <w:tr w:rsidR="009A4A05" w:rsidRPr="00C843EE" w14:paraId="27F774D1" w14:textId="77777777" w:rsidTr="001A6576">
        <w:trPr>
          <w:trHeight w:val="20"/>
        </w:trPr>
        <w:tc>
          <w:tcPr>
            <w:tcW w:w="9498" w:type="dxa"/>
            <w:tcBorders>
              <w:top w:val="single" w:sz="4" w:space="0" w:color="auto"/>
            </w:tcBorders>
            <w:vAlign w:val="center"/>
          </w:tcPr>
          <w:p w14:paraId="6C307F50" w14:textId="3CE56339" w:rsidR="009A4A05" w:rsidRPr="003071C2" w:rsidRDefault="009A4A05" w:rsidP="005F473E">
            <w:pPr>
              <w:jc w:val="both"/>
              <w:rPr>
                <w:iCs/>
                <w:sz w:val="14"/>
                <w:szCs w:val="14"/>
                <w:lang w:val="en-GB"/>
              </w:rPr>
            </w:pPr>
            <w:r w:rsidRPr="003071C2">
              <w:rPr>
                <w:i/>
                <w:iCs/>
                <w:sz w:val="14"/>
                <w:szCs w:val="14"/>
                <w:lang w:val="en-GB"/>
              </w:rPr>
              <w:t xml:space="preserve">   </w:t>
            </w:r>
            <w:r w:rsidRPr="003071C2">
              <w:rPr>
                <w:iCs/>
                <w:sz w:val="14"/>
                <w:szCs w:val="14"/>
                <w:lang w:val="en-GB"/>
              </w:rPr>
              <w:t xml:space="preserve">Coronary </w:t>
            </w:r>
            <w:r w:rsidR="005F473E" w:rsidRPr="003071C2">
              <w:rPr>
                <w:iCs/>
                <w:sz w:val="14"/>
                <w:szCs w:val="14"/>
                <w:lang w:val="en-GB"/>
              </w:rPr>
              <w:t>revasculari</w:t>
            </w:r>
            <w:r w:rsidR="005F473E">
              <w:rPr>
                <w:iCs/>
                <w:sz w:val="14"/>
                <w:szCs w:val="14"/>
                <w:lang w:val="en-GB"/>
              </w:rPr>
              <w:t>s</w:t>
            </w:r>
            <w:r w:rsidR="005F473E" w:rsidRPr="003071C2">
              <w:rPr>
                <w:iCs/>
                <w:sz w:val="14"/>
                <w:szCs w:val="14"/>
                <w:lang w:val="en-GB"/>
              </w:rPr>
              <w:t xml:space="preserve">ation </w:t>
            </w:r>
            <w:r w:rsidRPr="003071C2">
              <w:rPr>
                <w:iCs/>
                <w:sz w:val="14"/>
                <w:szCs w:val="14"/>
                <w:lang w:val="en-GB"/>
              </w:rPr>
              <w:t>procedures</w:t>
            </w:r>
          </w:p>
        </w:tc>
        <w:tc>
          <w:tcPr>
            <w:tcW w:w="968" w:type="dxa"/>
            <w:tcBorders>
              <w:top w:val="single" w:sz="4" w:space="0" w:color="auto"/>
            </w:tcBorders>
            <w:vAlign w:val="center"/>
          </w:tcPr>
          <w:p w14:paraId="1B9115A1" w14:textId="77777777" w:rsidR="009A4A05" w:rsidRPr="003071C2" w:rsidRDefault="009A4A05" w:rsidP="004A4983">
            <w:pPr>
              <w:rPr>
                <w:i/>
                <w:iCs/>
                <w:sz w:val="14"/>
                <w:szCs w:val="14"/>
                <w:lang w:val="en-GB"/>
              </w:rPr>
            </w:pPr>
          </w:p>
        </w:tc>
      </w:tr>
      <w:tr w:rsidR="009A4A05" w:rsidRPr="00C843EE" w14:paraId="665FDC04" w14:textId="77777777" w:rsidTr="001A6576">
        <w:trPr>
          <w:trHeight w:val="20"/>
        </w:trPr>
        <w:tc>
          <w:tcPr>
            <w:tcW w:w="9498" w:type="dxa"/>
            <w:tcMar>
              <w:left w:w="369" w:type="dxa"/>
            </w:tcMar>
            <w:vAlign w:val="center"/>
          </w:tcPr>
          <w:p w14:paraId="5B4939A9" w14:textId="77777777" w:rsidR="009A4A05" w:rsidRPr="003071C2" w:rsidRDefault="009A4A05" w:rsidP="007F01BD">
            <w:pPr>
              <w:jc w:val="both"/>
              <w:rPr>
                <w:iCs/>
                <w:sz w:val="14"/>
                <w:szCs w:val="14"/>
                <w:lang w:val="en-GB"/>
              </w:rPr>
            </w:pPr>
            <w:r w:rsidRPr="003071C2">
              <w:rPr>
                <w:iCs/>
                <w:sz w:val="14"/>
                <w:szCs w:val="14"/>
                <w:lang w:val="en-GB"/>
              </w:rPr>
              <w:t>Coronary artery graft</w:t>
            </w:r>
          </w:p>
        </w:tc>
        <w:tc>
          <w:tcPr>
            <w:tcW w:w="968" w:type="dxa"/>
            <w:vAlign w:val="center"/>
          </w:tcPr>
          <w:p w14:paraId="2335EA07" w14:textId="77777777" w:rsidR="009A4A05" w:rsidRPr="003071C2" w:rsidRDefault="009A4A05" w:rsidP="004A4983">
            <w:pPr>
              <w:rPr>
                <w:sz w:val="14"/>
                <w:szCs w:val="14"/>
                <w:lang w:val="en-GB"/>
              </w:rPr>
            </w:pPr>
            <w:r w:rsidRPr="003071C2">
              <w:rPr>
                <w:iCs/>
                <w:sz w:val="14"/>
                <w:szCs w:val="14"/>
                <w:lang w:val="en-GB"/>
              </w:rPr>
              <w:t>33503</w:t>
            </w:r>
          </w:p>
        </w:tc>
      </w:tr>
      <w:tr w:rsidR="009A4A05" w:rsidRPr="00C843EE" w14:paraId="442FA40F" w14:textId="77777777" w:rsidTr="001A6576">
        <w:trPr>
          <w:trHeight w:val="20"/>
        </w:trPr>
        <w:tc>
          <w:tcPr>
            <w:tcW w:w="9498" w:type="dxa"/>
            <w:tcMar>
              <w:left w:w="369" w:type="dxa"/>
            </w:tcMar>
            <w:vAlign w:val="center"/>
          </w:tcPr>
          <w:p w14:paraId="06887E9E" w14:textId="77777777" w:rsidR="009A4A05" w:rsidRPr="003071C2" w:rsidRDefault="009A4A05" w:rsidP="007F01BD">
            <w:pPr>
              <w:jc w:val="both"/>
              <w:rPr>
                <w:iCs/>
                <w:sz w:val="14"/>
                <w:szCs w:val="14"/>
                <w:lang w:val="en-GB"/>
              </w:rPr>
            </w:pPr>
            <w:r w:rsidRPr="003071C2">
              <w:rPr>
                <w:iCs/>
                <w:sz w:val="14"/>
                <w:szCs w:val="14"/>
                <w:lang w:val="en-GB"/>
              </w:rPr>
              <w:t>Coronary artery graft</w:t>
            </w:r>
          </w:p>
        </w:tc>
        <w:tc>
          <w:tcPr>
            <w:tcW w:w="968" w:type="dxa"/>
            <w:vAlign w:val="center"/>
          </w:tcPr>
          <w:p w14:paraId="3D6E1BDC" w14:textId="77777777" w:rsidR="009A4A05" w:rsidRPr="003071C2" w:rsidRDefault="009A4A05" w:rsidP="004A4983">
            <w:pPr>
              <w:rPr>
                <w:sz w:val="14"/>
                <w:szCs w:val="14"/>
                <w:lang w:val="en-GB"/>
              </w:rPr>
            </w:pPr>
            <w:r w:rsidRPr="003071C2">
              <w:rPr>
                <w:iCs/>
                <w:sz w:val="14"/>
                <w:szCs w:val="14"/>
                <w:lang w:val="en-GB"/>
              </w:rPr>
              <w:t>33504</w:t>
            </w:r>
          </w:p>
        </w:tc>
      </w:tr>
      <w:tr w:rsidR="009A4A05" w:rsidRPr="00C843EE" w14:paraId="168A8069" w14:textId="77777777" w:rsidTr="001A6576">
        <w:trPr>
          <w:trHeight w:val="20"/>
        </w:trPr>
        <w:tc>
          <w:tcPr>
            <w:tcW w:w="9498" w:type="dxa"/>
            <w:tcMar>
              <w:left w:w="369" w:type="dxa"/>
            </w:tcMar>
            <w:vAlign w:val="center"/>
          </w:tcPr>
          <w:p w14:paraId="72B5A4D2" w14:textId="77777777" w:rsidR="009A4A05" w:rsidRPr="003071C2" w:rsidRDefault="009A4A05" w:rsidP="007F01BD">
            <w:pPr>
              <w:jc w:val="both"/>
              <w:rPr>
                <w:iCs/>
                <w:sz w:val="14"/>
                <w:szCs w:val="14"/>
                <w:lang w:val="en-GB"/>
              </w:rPr>
            </w:pPr>
            <w:r w:rsidRPr="003071C2">
              <w:rPr>
                <w:iCs/>
                <w:sz w:val="14"/>
                <w:szCs w:val="14"/>
                <w:lang w:val="en-GB"/>
              </w:rPr>
              <w:t>Coronary artery bypass graft, vein, single</w:t>
            </w:r>
          </w:p>
        </w:tc>
        <w:tc>
          <w:tcPr>
            <w:tcW w:w="968" w:type="dxa"/>
            <w:vAlign w:val="center"/>
          </w:tcPr>
          <w:p w14:paraId="3D80F02B" w14:textId="77777777" w:rsidR="009A4A05" w:rsidRPr="003071C2" w:rsidRDefault="009A4A05" w:rsidP="004A4983">
            <w:pPr>
              <w:rPr>
                <w:sz w:val="14"/>
                <w:szCs w:val="14"/>
                <w:lang w:val="en-GB"/>
              </w:rPr>
            </w:pPr>
            <w:r w:rsidRPr="003071C2">
              <w:rPr>
                <w:iCs/>
                <w:sz w:val="14"/>
                <w:szCs w:val="14"/>
                <w:lang w:val="en-GB"/>
              </w:rPr>
              <w:t>33510</w:t>
            </w:r>
          </w:p>
        </w:tc>
      </w:tr>
      <w:tr w:rsidR="009A4A05" w:rsidRPr="00C843EE" w14:paraId="1B44824A" w14:textId="77777777" w:rsidTr="001A6576">
        <w:trPr>
          <w:trHeight w:val="20"/>
        </w:trPr>
        <w:tc>
          <w:tcPr>
            <w:tcW w:w="9498" w:type="dxa"/>
            <w:tcMar>
              <w:left w:w="369" w:type="dxa"/>
            </w:tcMar>
            <w:vAlign w:val="center"/>
          </w:tcPr>
          <w:p w14:paraId="5A6CE701" w14:textId="77777777" w:rsidR="009A4A05" w:rsidRPr="003071C2" w:rsidRDefault="009A4A05" w:rsidP="007F01BD">
            <w:pPr>
              <w:jc w:val="both"/>
              <w:rPr>
                <w:iCs/>
                <w:sz w:val="14"/>
                <w:szCs w:val="14"/>
                <w:lang w:val="en-GB"/>
              </w:rPr>
            </w:pPr>
            <w:r w:rsidRPr="003071C2">
              <w:rPr>
                <w:iCs/>
                <w:sz w:val="14"/>
                <w:szCs w:val="14"/>
                <w:lang w:val="en-GB"/>
              </w:rPr>
              <w:t>Coronary artery bypass graft, vein, two</w:t>
            </w:r>
          </w:p>
        </w:tc>
        <w:tc>
          <w:tcPr>
            <w:tcW w:w="968" w:type="dxa"/>
            <w:vAlign w:val="center"/>
          </w:tcPr>
          <w:p w14:paraId="1EE6E74F" w14:textId="77777777" w:rsidR="009A4A05" w:rsidRPr="003071C2" w:rsidRDefault="009A4A05" w:rsidP="004A4983">
            <w:pPr>
              <w:rPr>
                <w:sz w:val="14"/>
                <w:szCs w:val="14"/>
                <w:lang w:val="en-GB"/>
              </w:rPr>
            </w:pPr>
            <w:r w:rsidRPr="003071C2">
              <w:rPr>
                <w:iCs/>
                <w:sz w:val="14"/>
                <w:szCs w:val="14"/>
                <w:lang w:val="en-GB"/>
              </w:rPr>
              <w:t>33511</w:t>
            </w:r>
          </w:p>
        </w:tc>
      </w:tr>
      <w:tr w:rsidR="009A4A05" w:rsidRPr="00C843EE" w14:paraId="4B5080F6" w14:textId="77777777" w:rsidTr="001A6576">
        <w:trPr>
          <w:trHeight w:val="20"/>
        </w:trPr>
        <w:tc>
          <w:tcPr>
            <w:tcW w:w="9498" w:type="dxa"/>
            <w:tcMar>
              <w:left w:w="369" w:type="dxa"/>
            </w:tcMar>
            <w:vAlign w:val="center"/>
          </w:tcPr>
          <w:p w14:paraId="2E471A64" w14:textId="77777777" w:rsidR="009A4A05" w:rsidRPr="003071C2" w:rsidRDefault="009A4A05" w:rsidP="007F01BD">
            <w:pPr>
              <w:jc w:val="both"/>
              <w:rPr>
                <w:iCs/>
                <w:sz w:val="14"/>
                <w:szCs w:val="14"/>
                <w:lang w:val="en-GB"/>
              </w:rPr>
            </w:pPr>
            <w:r w:rsidRPr="003071C2">
              <w:rPr>
                <w:iCs/>
                <w:sz w:val="14"/>
                <w:szCs w:val="14"/>
                <w:lang w:val="en-GB"/>
              </w:rPr>
              <w:t>Coronary artery bypass graft, vein, three</w:t>
            </w:r>
          </w:p>
        </w:tc>
        <w:tc>
          <w:tcPr>
            <w:tcW w:w="968" w:type="dxa"/>
            <w:vAlign w:val="center"/>
          </w:tcPr>
          <w:p w14:paraId="78CC2912" w14:textId="77777777" w:rsidR="009A4A05" w:rsidRPr="003071C2" w:rsidRDefault="009A4A05" w:rsidP="004A4983">
            <w:pPr>
              <w:rPr>
                <w:sz w:val="14"/>
                <w:szCs w:val="14"/>
                <w:lang w:val="en-GB"/>
              </w:rPr>
            </w:pPr>
            <w:r w:rsidRPr="003071C2">
              <w:rPr>
                <w:iCs/>
                <w:sz w:val="14"/>
                <w:szCs w:val="14"/>
                <w:lang w:val="en-GB"/>
              </w:rPr>
              <w:t>33512</w:t>
            </w:r>
          </w:p>
        </w:tc>
      </w:tr>
      <w:tr w:rsidR="009A4A05" w:rsidRPr="00C843EE" w14:paraId="428DCE90" w14:textId="77777777" w:rsidTr="001A6576">
        <w:trPr>
          <w:trHeight w:val="20"/>
        </w:trPr>
        <w:tc>
          <w:tcPr>
            <w:tcW w:w="9498" w:type="dxa"/>
            <w:tcMar>
              <w:left w:w="369" w:type="dxa"/>
            </w:tcMar>
            <w:vAlign w:val="center"/>
          </w:tcPr>
          <w:p w14:paraId="6A704D15" w14:textId="77777777" w:rsidR="009A4A05" w:rsidRPr="003071C2" w:rsidRDefault="009A4A05" w:rsidP="007F01BD">
            <w:pPr>
              <w:jc w:val="both"/>
              <w:rPr>
                <w:iCs/>
                <w:sz w:val="14"/>
                <w:szCs w:val="14"/>
                <w:lang w:val="en-GB"/>
              </w:rPr>
            </w:pPr>
            <w:r w:rsidRPr="003071C2">
              <w:rPr>
                <w:iCs/>
                <w:sz w:val="14"/>
                <w:szCs w:val="14"/>
                <w:lang w:val="en-GB"/>
              </w:rPr>
              <w:t>Coronary artery bypass graft, vein, four</w:t>
            </w:r>
          </w:p>
        </w:tc>
        <w:tc>
          <w:tcPr>
            <w:tcW w:w="968" w:type="dxa"/>
            <w:vAlign w:val="center"/>
          </w:tcPr>
          <w:p w14:paraId="714A1829" w14:textId="77777777" w:rsidR="009A4A05" w:rsidRPr="003071C2" w:rsidRDefault="009A4A05" w:rsidP="004A4983">
            <w:pPr>
              <w:rPr>
                <w:sz w:val="14"/>
                <w:szCs w:val="14"/>
                <w:lang w:val="en-GB"/>
              </w:rPr>
            </w:pPr>
            <w:r w:rsidRPr="003071C2">
              <w:rPr>
                <w:iCs/>
                <w:sz w:val="14"/>
                <w:szCs w:val="14"/>
                <w:lang w:val="en-GB"/>
              </w:rPr>
              <w:t>33513</w:t>
            </w:r>
          </w:p>
        </w:tc>
      </w:tr>
      <w:tr w:rsidR="009A4A05" w:rsidRPr="00C843EE" w14:paraId="4DBAB7A4" w14:textId="77777777" w:rsidTr="001A6576">
        <w:trPr>
          <w:trHeight w:val="20"/>
        </w:trPr>
        <w:tc>
          <w:tcPr>
            <w:tcW w:w="9498" w:type="dxa"/>
            <w:tcMar>
              <w:left w:w="369" w:type="dxa"/>
            </w:tcMar>
            <w:vAlign w:val="center"/>
          </w:tcPr>
          <w:p w14:paraId="553A32EB" w14:textId="77777777" w:rsidR="009A4A05" w:rsidRPr="003071C2" w:rsidRDefault="009A4A05" w:rsidP="007F01BD">
            <w:pPr>
              <w:jc w:val="both"/>
              <w:rPr>
                <w:iCs/>
                <w:sz w:val="14"/>
                <w:szCs w:val="14"/>
                <w:lang w:val="en-GB"/>
              </w:rPr>
            </w:pPr>
            <w:r w:rsidRPr="003071C2">
              <w:rPr>
                <w:iCs/>
                <w:sz w:val="14"/>
                <w:szCs w:val="14"/>
                <w:lang w:val="en-GB"/>
              </w:rPr>
              <w:t>Coronary artery bypass graft, vein, five</w:t>
            </w:r>
          </w:p>
        </w:tc>
        <w:tc>
          <w:tcPr>
            <w:tcW w:w="968" w:type="dxa"/>
            <w:vAlign w:val="center"/>
          </w:tcPr>
          <w:p w14:paraId="34C03B96" w14:textId="77777777" w:rsidR="009A4A05" w:rsidRPr="003071C2" w:rsidRDefault="009A4A05" w:rsidP="004A4983">
            <w:pPr>
              <w:rPr>
                <w:sz w:val="14"/>
                <w:szCs w:val="14"/>
                <w:lang w:val="en-GB"/>
              </w:rPr>
            </w:pPr>
            <w:r w:rsidRPr="003071C2">
              <w:rPr>
                <w:iCs/>
                <w:sz w:val="14"/>
                <w:szCs w:val="14"/>
                <w:lang w:val="en-GB"/>
              </w:rPr>
              <w:t>33514</w:t>
            </w:r>
          </w:p>
        </w:tc>
      </w:tr>
      <w:tr w:rsidR="009A4A05" w:rsidRPr="00C843EE" w14:paraId="3BFB94A1" w14:textId="77777777" w:rsidTr="001A6576">
        <w:trPr>
          <w:trHeight w:val="20"/>
        </w:trPr>
        <w:tc>
          <w:tcPr>
            <w:tcW w:w="9498" w:type="dxa"/>
            <w:tcMar>
              <w:left w:w="369" w:type="dxa"/>
            </w:tcMar>
            <w:vAlign w:val="center"/>
          </w:tcPr>
          <w:p w14:paraId="0F23F9BB" w14:textId="77777777" w:rsidR="009A4A05" w:rsidRPr="003071C2" w:rsidRDefault="009A4A05" w:rsidP="007F01BD">
            <w:pPr>
              <w:jc w:val="both"/>
              <w:rPr>
                <w:iCs/>
                <w:sz w:val="14"/>
                <w:szCs w:val="14"/>
                <w:lang w:val="en-GB"/>
              </w:rPr>
            </w:pPr>
            <w:r w:rsidRPr="003071C2">
              <w:rPr>
                <w:iCs/>
                <w:sz w:val="14"/>
                <w:szCs w:val="14"/>
                <w:lang w:val="en-GB"/>
              </w:rPr>
              <w:t>Coronary artery bypass graft, vein, six or more</w:t>
            </w:r>
          </w:p>
        </w:tc>
        <w:tc>
          <w:tcPr>
            <w:tcW w:w="968" w:type="dxa"/>
            <w:vAlign w:val="center"/>
          </w:tcPr>
          <w:p w14:paraId="723024AA" w14:textId="77777777" w:rsidR="009A4A05" w:rsidRPr="003071C2" w:rsidRDefault="009A4A05" w:rsidP="004A4983">
            <w:pPr>
              <w:rPr>
                <w:sz w:val="14"/>
                <w:szCs w:val="14"/>
                <w:lang w:val="en-GB"/>
              </w:rPr>
            </w:pPr>
            <w:r w:rsidRPr="003071C2">
              <w:rPr>
                <w:iCs/>
                <w:sz w:val="14"/>
                <w:szCs w:val="14"/>
                <w:lang w:val="en-GB"/>
              </w:rPr>
              <w:t>33516</w:t>
            </w:r>
          </w:p>
        </w:tc>
      </w:tr>
      <w:tr w:rsidR="009A4A05" w:rsidRPr="00C843EE" w14:paraId="38491374" w14:textId="77777777" w:rsidTr="001A6576">
        <w:trPr>
          <w:trHeight w:val="20"/>
        </w:trPr>
        <w:tc>
          <w:tcPr>
            <w:tcW w:w="9498" w:type="dxa"/>
            <w:tcMar>
              <w:left w:w="369" w:type="dxa"/>
            </w:tcMar>
            <w:vAlign w:val="center"/>
          </w:tcPr>
          <w:p w14:paraId="3D81BC88" w14:textId="77777777" w:rsidR="009A4A05" w:rsidRPr="003071C2" w:rsidRDefault="009A4A05" w:rsidP="007F01BD">
            <w:pPr>
              <w:jc w:val="both"/>
              <w:rPr>
                <w:iCs/>
                <w:sz w:val="14"/>
                <w:szCs w:val="14"/>
                <w:lang w:val="en-GB"/>
              </w:rPr>
            </w:pPr>
            <w:r w:rsidRPr="003071C2">
              <w:rPr>
                <w:iCs/>
                <w:sz w:val="14"/>
                <w:szCs w:val="14"/>
                <w:lang w:val="en-GB"/>
              </w:rPr>
              <w:t>Coronary artery bypass graft, artery-vein, single</w:t>
            </w:r>
          </w:p>
        </w:tc>
        <w:tc>
          <w:tcPr>
            <w:tcW w:w="968" w:type="dxa"/>
            <w:vAlign w:val="center"/>
          </w:tcPr>
          <w:p w14:paraId="352A714B" w14:textId="77777777" w:rsidR="009A4A05" w:rsidRPr="003071C2" w:rsidRDefault="009A4A05" w:rsidP="004A4983">
            <w:pPr>
              <w:rPr>
                <w:sz w:val="14"/>
                <w:szCs w:val="14"/>
                <w:lang w:val="en-GB"/>
              </w:rPr>
            </w:pPr>
            <w:r w:rsidRPr="003071C2">
              <w:rPr>
                <w:iCs/>
                <w:sz w:val="14"/>
                <w:szCs w:val="14"/>
                <w:lang w:val="en-GB"/>
              </w:rPr>
              <w:t>33517</w:t>
            </w:r>
          </w:p>
        </w:tc>
      </w:tr>
      <w:tr w:rsidR="009A4A05" w:rsidRPr="00C843EE" w14:paraId="7DC09303" w14:textId="77777777" w:rsidTr="001A6576">
        <w:trPr>
          <w:trHeight w:val="20"/>
        </w:trPr>
        <w:tc>
          <w:tcPr>
            <w:tcW w:w="9498" w:type="dxa"/>
            <w:tcMar>
              <w:left w:w="369" w:type="dxa"/>
            </w:tcMar>
            <w:vAlign w:val="center"/>
          </w:tcPr>
          <w:p w14:paraId="667C0E5F" w14:textId="77777777" w:rsidR="009A4A05" w:rsidRPr="003071C2" w:rsidRDefault="009A4A05" w:rsidP="007F01BD">
            <w:pPr>
              <w:jc w:val="both"/>
              <w:rPr>
                <w:iCs/>
                <w:sz w:val="14"/>
                <w:szCs w:val="14"/>
                <w:lang w:val="en-GB"/>
              </w:rPr>
            </w:pPr>
            <w:r w:rsidRPr="003071C2">
              <w:rPr>
                <w:iCs/>
                <w:sz w:val="14"/>
                <w:szCs w:val="14"/>
                <w:lang w:val="en-GB"/>
              </w:rPr>
              <w:t>Coronary artery bypass graft, artery-vein, two</w:t>
            </w:r>
          </w:p>
        </w:tc>
        <w:tc>
          <w:tcPr>
            <w:tcW w:w="968" w:type="dxa"/>
            <w:vAlign w:val="center"/>
          </w:tcPr>
          <w:p w14:paraId="40404C6C" w14:textId="77777777" w:rsidR="009A4A05" w:rsidRPr="003071C2" w:rsidRDefault="009A4A05" w:rsidP="004A4983">
            <w:pPr>
              <w:rPr>
                <w:sz w:val="14"/>
                <w:szCs w:val="14"/>
                <w:lang w:val="en-GB"/>
              </w:rPr>
            </w:pPr>
            <w:r w:rsidRPr="003071C2">
              <w:rPr>
                <w:iCs/>
                <w:sz w:val="14"/>
                <w:szCs w:val="14"/>
                <w:lang w:val="en-GB"/>
              </w:rPr>
              <w:t>33518</w:t>
            </w:r>
          </w:p>
        </w:tc>
      </w:tr>
      <w:tr w:rsidR="009A4A05" w:rsidRPr="00C843EE" w14:paraId="23BBABFA" w14:textId="77777777" w:rsidTr="001A6576">
        <w:trPr>
          <w:trHeight w:val="20"/>
        </w:trPr>
        <w:tc>
          <w:tcPr>
            <w:tcW w:w="9498" w:type="dxa"/>
            <w:tcMar>
              <w:left w:w="369" w:type="dxa"/>
            </w:tcMar>
            <w:vAlign w:val="center"/>
          </w:tcPr>
          <w:p w14:paraId="5FD4DABD" w14:textId="77777777" w:rsidR="009A4A05" w:rsidRPr="003071C2" w:rsidRDefault="009A4A05" w:rsidP="007F01BD">
            <w:pPr>
              <w:jc w:val="both"/>
              <w:rPr>
                <w:iCs/>
                <w:sz w:val="14"/>
                <w:szCs w:val="14"/>
                <w:lang w:val="en-GB"/>
              </w:rPr>
            </w:pPr>
            <w:r w:rsidRPr="003071C2">
              <w:rPr>
                <w:iCs/>
                <w:sz w:val="14"/>
                <w:szCs w:val="14"/>
                <w:lang w:val="en-GB"/>
              </w:rPr>
              <w:t>Coronary artery bypass graft, artery-vein, three</w:t>
            </w:r>
          </w:p>
        </w:tc>
        <w:tc>
          <w:tcPr>
            <w:tcW w:w="968" w:type="dxa"/>
            <w:vAlign w:val="center"/>
          </w:tcPr>
          <w:p w14:paraId="03D88039" w14:textId="77777777" w:rsidR="009A4A05" w:rsidRPr="003071C2" w:rsidRDefault="009A4A05" w:rsidP="004A4983">
            <w:pPr>
              <w:rPr>
                <w:sz w:val="14"/>
                <w:szCs w:val="14"/>
                <w:lang w:val="en-GB"/>
              </w:rPr>
            </w:pPr>
            <w:r w:rsidRPr="003071C2">
              <w:rPr>
                <w:iCs/>
                <w:sz w:val="14"/>
                <w:szCs w:val="14"/>
                <w:lang w:val="en-GB"/>
              </w:rPr>
              <w:t>33519</w:t>
            </w:r>
          </w:p>
        </w:tc>
      </w:tr>
      <w:tr w:rsidR="009A4A05" w:rsidRPr="00C843EE" w14:paraId="08B98966" w14:textId="77777777" w:rsidTr="001A6576">
        <w:trPr>
          <w:trHeight w:val="20"/>
        </w:trPr>
        <w:tc>
          <w:tcPr>
            <w:tcW w:w="9498" w:type="dxa"/>
            <w:tcMar>
              <w:left w:w="369" w:type="dxa"/>
            </w:tcMar>
            <w:vAlign w:val="center"/>
          </w:tcPr>
          <w:p w14:paraId="71C1622B" w14:textId="77777777" w:rsidR="009A4A05" w:rsidRPr="003071C2" w:rsidRDefault="009A4A05" w:rsidP="007F01BD">
            <w:pPr>
              <w:jc w:val="both"/>
              <w:rPr>
                <w:iCs/>
                <w:sz w:val="14"/>
                <w:szCs w:val="14"/>
                <w:lang w:val="en-GB"/>
              </w:rPr>
            </w:pPr>
            <w:r w:rsidRPr="003071C2">
              <w:rPr>
                <w:iCs/>
                <w:sz w:val="14"/>
                <w:szCs w:val="14"/>
                <w:lang w:val="en-GB"/>
              </w:rPr>
              <w:t>Coronary artery bypass graft, artery-vein, four</w:t>
            </w:r>
          </w:p>
        </w:tc>
        <w:tc>
          <w:tcPr>
            <w:tcW w:w="968" w:type="dxa"/>
            <w:vAlign w:val="center"/>
          </w:tcPr>
          <w:p w14:paraId="22E00F59" w14:textId="77777777" w:rsidR="009A4A05" w:rsidRPr="003071C2" w:rsidRDefault="009A4A05" w:rsidP="004A4983">
            <w:pPr>
              <w:rPr>
                <w:sz w:val="14"/>
                <w:szCs w:val="14"/>
                <w:lang w:val="en-GB"/>
              </w:rPr>
            </w:pPr>
            <w:r w:rsidRPr="003071C2">
              <w:rPr>
                <w:iCs/>
                <w:sz w:val="14"/>
                <w:szCs w:val="14"/>
                <w:lang w:val="en-GB"/>
              </w:rPr>
              <w:t>33521</w:t>
            </w:r>
          </w:p>
        </w:tc>
      </w:tr>
      <w:tr w:rsidR="009A4A05" w:rsidRPr="00C843EE" w14:paraId="280005B6" w14:textId="77777777" w:rsidTr="001A6576">
        <w:trPr>
          <w:trHeight w:val="20"/>
        </w:trPr>
        <w:tc>
          <w:tcPr>
            <w:tcW w:w="9498" w:type="dxa"/>
            <w:tcMar>
              <w:left w:w="369" w:type="dxa"/>
            </w:tcMar>
            <w:vAlign w:val="center"/>
          </w:tcPr>
          <w:p w14:paraId="50D8CD25" w14:textId="77777777" w:rsidR="009A4A05" w:rsidRPr="003071C2" w:rsidRDefault="009A4A05" w:rsidP="007F01BD">
            <w:pPr>
              <w:jc w:val="both"/>
              <w:rPr>
                <w:iCs/>
                <w:sz w:val="14"/>
                <w:szCs w:val="14"/>
                <w:lang w:val="en-GB"/>
              </w:rPr>
            </w:pPr>
            <w:r w:rsidRPr="003071C2">
              <w:rPr>
                <w:iCs/>
                <w:sz w:val="14"/>
                <w:szCs w:val="14"/>
                <w:lang w:val="en-GB"/>
              </w:rPr>
              <w:t>Coronary artery bypass graft, artery-vein, five</w:t>
            </w:r>
          </w:p>
        </w:tc>
        <w:tc>
          <w:tcPr>
            <w:tcW w:w="968" w:type="dxa"/>
            <w:vAlign w:val="center"/>
          </w:tcPr>
          <w:p w14:paraId="2842DC09" w14:textId="77777777" w:rsidR="009A4A05" w:rsidRPr="003071C2" w:rsidRDefault="009A4A05" w:rsidP="004A4983">
            <w:pPr>
              <w:rPr>
                <w:sz w:val="14"/>
                <w:szCs w:val="14"/>
                <w:lang w:val="en-GB"/>
              </w:rPr>
            </w:pPr>
            <w:r w:rsidRPr="003071C2">
              <w:rPr>
                <w:iCs/>
                <w:sz w:val="14"/>
                <w:szCs w:val="14"/>
                <w:lang w:val="en-GB"/>
              </w:rPr>
              <w:t>33522</w:t>
            </w:r>
          </w:p>
        </w:tc>
      </w:tr>
      <w:tr w:rsidR="009A4A05" w:rsidRPr="00C843EE" w14:paraId="4C818269" w14:textId="77777777" w:rsidTr="001A6576">
        <w:trPr>
          <w:trHeight w:val="20"/>
        </w:trPr>
        <w:tc>
          <w:tcPr>
            <w:tcW w:w="9498" w:type="dxa"/>
            <w:tcMar>
              <w:left w:w="369" w:type="dxa"/>
            </w:tcMar>
            <w:vAlign w:val="center"/>
          </w:tcPr>
          <w:p w14:paraId="23E7D2B0" w14:textId="77777777" w:rsidR="009A4A05" w:rsidRPr="003071C2" w:rsidRDefault="009A4A05" w:rsidP="007F01BD">
            <w:pPr>
              <w:jc w:val="both"/>
              <w:rPr>
                <w:iCs/>
                <w:sz w:val="14"/>
                <w:szCs w:val="14"/>
                <w:lang w:val="en-GB"/>
              </w:rPr>
            </w:pPr>
            <w:r w:rsidRPr="003071C2">
              <w:rPr>
                <w:iCs/>
                <w:sz w:val="14"/>
                <w:szCs w:val="14"/>
                <w:lang w:val="en-GB"/>
              </w:rPr>
              <w:t>Coronary artery bypass graft, artery-vein, six or more</w:t>
            </w:r>
          </w:p>
        </w:tc>
        <w:tc>
          <w:tcPr>
            <w:tcW w:w="968" w:type="dxa"/>
            <w:vAlign w:val="center"/>
          </w:tcPr>
          <w:p w14:paraId="0F8A6CED" w14:textId="77777777" w:rsidR="009A4A05" w:rsidRPr="003071C2" w:rsidRDefault="009A4A05" w:rsidP="004A4983">
            <w:pPr>
              <w:rPr>
                <w:sz w:val="14"/>
                <w:szCs w:val="14"/>
                <w:lang w:val="en-GB"/>
              </w:rPr>
            </w:pPr>
            <w:r w:rsidRPr="003071C2">
              <w:rPr>
                <w:iCs/>
                <w:sz w:val="14"/>
                <w:szCs w:val="14"/>
                <w:lang w:val="en-GB"/>
              </w:rPr>
              <w:t>33523</w:t>
            </w:r>
          </w:p>
        </w:tc>
      </w:tr>
      <w:tr w:rsidR="009A4A05" w:rsidRPr="00C843EE" w14:paraId="2A2E5D9F" w14:textId="77777777" w:rsidTr="001A6576">
        <w:trPr>
          <w:trHeight w:val="20"/>
        </w:trPr>
        <w:tc>
          <w:tcPr>
            <w:tcW w:w="9498" w:type="dxa"/>
            <w:tcMar>
              <w:left w:w="369" w:type="dxa"/>
            </w:tcMar>
            <w:vAlign w:val="center"/>
          </w:tcPr>
          <w:p w14:paraId="1F74C678" w14:textId="77777777" w:rsidR="009A4A05" w:rsidRPr="003071C2" w:rsidRDefault="009A4A05" w:rsidP="007F01BD">
            <w:pPr>
              <w:jc w:val="both"/>
              <w:rPr>
                <w:iCs/>
                <w:sz w:val="14"/>
                <w:szCs w:val="14"/>
                <w:lang w:val="en-GB"/>
              </w:rPr>
            </w:pPr>
            <w:r w:rsidRPr="003071C2">
              <w:rPr>
                <w:iCs/>
                <w:sz w:val="14"/>
                <w:szCs w:val="14"/>
                <w:lang w:val="en-GB"/>
              </w:rPr>
              <w:t>Coronary artery, bypass/reoperation</w:t>
            </w:r>
          </w:p>
        </w:tc>
        <w:tc>
          <w:tcPr>
            <w:tcW w:w="968" w:type="dxa"/>
            <w:vAlign w:val="center"/>
          </w:tcPr>
          <w:p w14:paraId="5DEEB8A4" w14:textId="77777777" w:rsidR="009A4A05" w:rsidRPr="003071C2" w:rsidRDefault="009A4A05" w:rsidP="004A4983">
            <w:pPr>
              <w:rPr>
                <w:sz w:val="14"/>
                <w:szCs w:val="14"/>
                <w:lang w:val="en-GB"/>
              </w:rPr>
            </w:pPr>
            <w:r w:rsidRPr="003071C2">
              <w:rPr>
                <w:iCs/>
                <w:sz w:val="14"/>
                <w:szCs w:val="14"/>
                <w:lang w:val="en-GB"/>
              </w:rPr>
              <w:t>33530</w:t>
            </w:r>
          </w:p>
        </w:tc>
      </w:tr>
      <w:tr w:rsidR="009A4A05" w:rsidRPr="00C843EE" w14:paraId="33CA602F" w14:textId="77777777" w:rsidTr="001A6576">
        <w:trPr>
          <w:trHeight w:val="20"/>
        </w:trPr>
        <w:tc>
          <w:tcPr>
            <w:tcW w:w="9498" w:type="dxa"/>
            <w:tcMar>
              <w:left w:w="369" w:type="dxa"/>
            </w:tcMar>
            <w:vAlign w:val="center"/>
          </w:tcPr>
          <w:p w14:paraId="4FCA61C5" w14:textId="77777777" w:rsidR="009A4A05" w:rsidRPr="003071C2" w:rsidRDefault="009A4A05" w:rsidP="007F01BD">
            <w:pPr>
              <w:jc w:val="both"/>
              <w:rPr>
                <w:iCs/>
                <w:sz w:val="14"/>
                <w:szCs w:val="14"/>
                <w:lang w:val="en-GB"/>
              </w:rPr>
            </w:pPr>
            <w:r w:rsidRPr="003071C2">
              <w:rPr>
                <w:iCs/>
                <w:sz w:val="14"/>
                <w:szCs w:val="14"/>
                <w:lang w:val="en-GB"/>
              </w:rPr>
              <w:t>Coronary artery bypass graft, arterial, single</w:t>
            </w:r>
          </w:p>
        </w:tc>
        <w:tc>
          <w:tcPr>
            <w:tcW w:w="968" w:type="dxa"/>
            <w:vAlign w:val="center"/>
          </w:tcPr>
          <w:p w14:paraId="2215A792" w14:textId="77777777" w:rsidR="009A4A05" w:rsidRPr="003071C2" w:rsidRDefault="009A4A05" w:rsidP="004A4983">
            <w:pPr>
              <w:rPr>
                <w:sz w:val="14"/>
                <w:szCs w:val="14"/>
                <w:lang w:val="en-GB"/>
              </w:rPr>
            </w:pPr>
            <w:r w:rsidRPr="003071C2">
              <w:rPr>
                <w:iCs/>
                <w:sz w:val="14"/>
                <w:szCs w:val="14"/>
                <w:lang w:val="en-GB"/>
              </w:rPr>
              <w:t>33533</w:t>
            </w:r>
          </w:p>
        </w:tc>
      </w:tr>
      <w:tr w:rsidR="009A4A05" w:rsidRPr="00C843EE" w14:paraId="028431AA" w14:textId="77777777" w:rsidTr="001A6576">
        <w:trPr>
          <w:trHeight w:val="20"/>
        </w:trPr>
        <w:tc>
          <w:tcPr>
            <w:tcW w:w="9498" w:type="dxa"/>
            <w:tcMar>
              <w:left w:w="369" w:type="dxa"/>
            </w:tcMar>
            <w:vAlign w:val="center"/>
          </w:tcPr>
          <w:p w14:paraId="75D8C43C" w14:textId="77777777" w:rsidR="009A4A05" w:rsidRPr="003071C2" w:rsidRDefault="009A4A05" w:rsidP="007F01BD">
            <w:pPr>
              <w:jc w:val="both"/>
              <w:rPr>
                <w:iCs/>
                <w:sz w:val="14"/>
                <w:szCs w:val="14"/>
                <w:lang w:val="en-GB"/>
              </w:rPr>
            </w:pPr>
            <w:r w:rsidRPr="003071C2">
              <w:rPr>
                <w:iCs/>
                <w:sz w:val="14"/>
                <w:szCs w:val="14"/>
                <w:lang w:val="en-GB"/>
              </w:rPr>
              <w:t>Coronary artery bypass graft, arterial, two</w:t>
            </w:r>
          </w:p>
        </w:tc>
        <w:tc>
          <w:tcPr>
            <w:tcW w:w="968" w:type="dxa"/>
            <w:vAlign w:val="center"/>
          </w:tcPr>
          <w:p w14:paraId="17ED37D9" w14:textId="77777777" w:rsidR="009A4A05" w:rsidRPr="003071C2" w:rsidRDefault="009A4A05" w:rsidP="004A4983">
            <w:pPr>
              <w:rPr>
                <w:sz w:val="14"/>
                <w:szCs w:val="14"/>
                <w:lang w:val="en-GB"/>
              </w:rPr>
            </w:pPr>
            <w:r w:rsidRPr="003071C2">
              <w:rPr>
                <w:iCs/>
                <w:sz w:val="14"/>
                <w:szCs w:val="14"/>
                <w:lang w:val="en-GB"/>
              </w:rPr>
              <w:t>33534</w:t>
            </w:r>
          </w:p>
        </w:tc>
      </w:tr>
      <w:tr w:rsidR="009A4A05" w:rsidRPr="00C843EE" w14:paraId="606626AF" w14:textId="77777777" w:rsidTr="001A6576">
        <w:trPr>
          <w:trHeight w:val="20"/>
        </w:trPr>
        <w:tc>
          <w:tcPr>
            <w:tcW w:w="9498" w:type="dxa"/>
            <w:tcMar>
              <w:left w:w="369" w:type="dxa"/>
            </w:tcMar>
            <w:vAlign w:val="center"/>
          </w:tcPr>
          <w:p w14:paraId="2471F238" w14:textId="77777777" w:rsidR="009A4A05" w:rsidRPr="003071C2" w:rsidRDefault="009A4A05" w:rsidP="007F01BD">
            <w:pPr>
              <w:jc w:val="both"/>
              <w:rPr>
                <w:iCs/>
                <w:sz w:val="14"/>
                <w:szCs w:val="14"/>
                <w:lang w:val="en-GB"/>
              </w:rPr>
            </w:pPr>
            <w:r w:rsidRPr="003071C2">
              <w:rPr>
                <w:iCs/>
                <w:sz w:val="14"/>
                <w:szCs w:val="14"/>
                <w:lang w:val="en-GB"/>
              </w:rPr>
              <w:t>Coronary artery bypass graft, arterial, three</w:t>
            </w:r>
          </w:p>
        </w:tc>
        <w:tc>
          <w:tcPr>
            <w:tcW w:w="968" w:type="dxa"/>
            <w:vAlign w:val="center"/>
          </w:tcPr>
          <w:p w14:paraId="42660F4F" w14:textId="77777777" w:rsidR="009A4A05" w:rsidRPr="003071C2" w:rsidRDefault="009A4A05" w:rsidP="004A4983">
            <w:pPr>
              <w:rPr>
                <w:sz w:val="14"/>
                <w:szCs w:val="14"/>
                <w:lang w:val="en-GB"/>
              </w:rPr>
            </w:pPr>
            <w:r w:rsidRPr="003071C2">
              <w:rPr>
                <w:iCs/>
                <w:sz w:val="14"/>
                <w:szCs w:val="14"/>
                <w:lang w:val="en-GB"/>
              </w:rPr>
              <w:t>33535</w:t>
            </w:r>
          </w:p>
        </w:tc>
      </w:tr>
      <w:tr w:rsidR="009A4A05" w:rsidRPr="00C843EE" w14:paraId="5132E5D0" w14:textId="77777777" w:rsidTr="001A6576">
        <w:trPr>
          <w:trHeight w:val="20"/>
        </w:trPr>
        <w:tc>
          <w:tcPr>
            <w:tcW w:w="9498" w:type="dxa"/>
            <w:tcMar>
              <w:left w:w="369" w:type="dxa"/>
            </w:tcMar>
            <w:vAlign w:val="center"/>
          </w:tcPr>
          <w:p w14:paraId="49E6F15F" w14:textId="77777777" w:rsidR="009A4A05" w:rsidRPr="003071C2" w:rsidRDefault="009A4A05" w:rsidP="007F01BD">
            <w:pPr>
              <w:jc w:val="both"/>
              <w:rPr>
                <w:iCs/>
                <w:sz w:val="14"/>
                <w:szCs w:val="14"/>
                <w:lang w:val="en-GB"/>
              </w:rPr>
            </w:pPr>
            <w:r w:rsidRPr="003071C2">
              <w:rPr>
                <w:iCs/>
                <w:sz w:val="14"/>
                <w:szCs w:val="14"/>
                <w:lang w:val="en-GB"/>
              </w:rPr>
              <w:t>Coronary artery bypass graft, arterial, four or more</w:t>
            </w:r>
          </w:p>
        </w:tc>
        <w:tc>
          <w:tcPr>
            <w:tcW w:w="968" w:type="dxa"/>
            <w:vAlign w:val="center"/>
          </w:tcPr>
          <w:p w14:paraId="3BC6B5A2" w14:textId="77777777" w:rsidR="009A4A05" w:rsidRPr="003071C2" w:rsidRDefault="009A4A05" w:rsidP="004A4983">
            <w:pPr>
              <w:rPr>
                <w:sz w:val="14"/>
                <w:szCs w:val="14"/>
                <w:lang w:val="en-GB"/>
              </w:rPr>
            </w:pPr>
            <w:r w:rsidRPr="003071C2">
              <w:rPr>
                <w:iCs/>
                <w:sz w:val="14"/>
                <w:szCs w:val="14"/>
                <w:lang w:val="en-GB"/>
              </w:rPr>
              <w:t>33536</w:t>
            </w:r>
          </w:p>
        </w:tc>
      </w:tr>
      <w:tr w:rsidR="009A4A05" w:rsidRPr="00C843EE" w14:paraId="32C62736" w14:textId="77777777" w:rsidTr="001A6576">
        <w:trPr>
          <w:trHeight w:val="20"/>
        </w:trPr>
        <w:tc>
          <w:tcPr>
            <w:tcW w:w="9498" w:type="dxa"/>
            <w:tcMar>
              <w:left w:w="369" w:type="dxa"/>
            </w:tcMar>
            <w:vAlign w:val="center"/>
          </w:tcPr>
          <w:p w14:paraId="28A72DDD" w14:textId="77777777" w:rsidR="009A4A05" w:rsidRPr="003071C2" w:rsidRDefault="009A4A05" w:rsidP="007F01BD">
            <w:pPr>
              <w:jc w:val="both"/>
              <w:rPr>
                <w:iCs/>
                <w:sz w:val="14"/>
                <w:szCs w:val="14"/>
                <w:lang w:val="en-GB"/>
              </w:rPr>
            </w:pPr>
            <w:r w:rsidRPr="003071C2">
              <w:rPr>
                <w:iCs/>
                <w:sz w:val="14"/>
                <w:szCs w:val="14"/>
                <w:lang w:val="en-GB"/>
              </w:rPr>
              <w:t>Open coronary endarterectomy</w:t>
            </w:r>
          </w:p>
        </w:tc>
        <w:tc>
          <w:tcPr>
            <w:tcW w:w="968" w:type="dxa"/>
            <w:vAlign w:val="center"/>
          </w:tcPr>
          <w:p w14:paraId="30972DD6" w14:textId="77777777" w:rsidR="009A4A05" w:rsidRPr="003071C2" w:rsidRDefault="009A4A05" w:rsidP="004A4983">
            <w:pPr>
              <w:rPr>
                <w:sz w:val="14"/>
                <w:szCs w:val="14"/>
                <w:lang w:val="en-GB"/>
              </w:rPr>
            </w:pPr>
            <w:r w:rsidRPr="003071C2">
              <w:rPr>
                <w:iCs/>
                <w:sz w:val="14"/>
                <w:szCs w:val="14"/>
                <w:lang w:val="en-GB"/>
              </w:rPr>
              <w:t>33572</w:t>
            </w:r>
          </w:p>
        </w:tc>
      </w:tr>
      <w:tr w:rsidR="009A4A05" w:rsidRPr="00C843EE" w14:paraId="2F952B1A" w14:textId="77777777" w:rsidTr="001A6576">
        <w:trPr>
          <w:trHeight w:val="20"/>
        </w:trPr>
        <w:tc>
          <w:tcPr>
            <w:tcW w:w="9498" w:type="dxa"/>
            <w:tcMar>
              <w:left w:w="369" w:type="dxa"/>
            </w:tcMar>
            <w:vAlign w:val="center"/>
          </w:tcPr>
          <w:p w14:paraId="76DB0C7E" w14:textId="77777777" w:rsidR="009A4A05" w:rsidRPr="003071C2" w:rsidRDefault="009A4A05" w:rsidP="007F01BD">
            <w:pPr>
              <w:jc w:val="both"/>
              <w:rPr>
                <w:iCs/>
                <w:sz w:val="14"/>
                <w:szCs w:val="14"/>
                <w:lang w:val="en-GB"/>
              </w:rPr>
            </w:pPr>
            <w:r w:rsidRPr="003071C2">
              <w:rPr>
                <w:iCs/>
                <w:sz w:val="14"/>
                <w:szCs w:val="14"/>
                <w:lang w:val="en-GB"/>
              </w:rPr>
              <w:t>Percutaneous transluminal coronary angioplasty, single major coronary artery or branch</w:t>
            </w:r>
          </w:p>
        </w:tc>
        <w:tc>
          <w:tcPr>
            <w:tcW w:w="968" w:type="dxa"/>
            <w:vAlign w:val="center"/>
          </w:tcPr>
          <w:p w14:paraId="4C7B41B9" w14:textId="77777777" w:rsidR="009A4A05" w:rsidRPr="003071C2" w:rsidRDefault="009A4A05" w:rsidP="004A4983">
            <w:pPr>
              <w:rPr>
                <w:sz w:val="14"/>
                <w:szCs w:val="14"/>
                <w:lang w:val="en-GB"/>
              </w:rPr>
            </w:pPr>
            <w:r w:rsidRPr="003071C2">
              <w:rPr>
                <w:iCs/>
                <w:sz w:val="14"/>
                <w:szCs w:val="14"/>
                <w:lang w:val="en-GB"/>
              </w:rPr>
              <w:t>92920</w:t>
            </w:r>
          </w:p>
        </w:tc>
      </w:tr>
      <w:tr w:rsidR="009A4A05" w:rsidRPr="00C843EE" w14:paraId="21D7DE74" w14:textId="77777777" w:rsidTr="001A6576">
        <w:trPr>
          <w:trHeight w:val="20"/>
        </w:trPr>
        <w:tc>
          <w:tcPr>
            <w:tcW w:w="9498" w:type="dxa"/>
            <w:tcMar>
              <w:left w:w="369" w:type="dxa"/>
            </w:tcMar>
            <w:vAlign w:val="center"/>
          </w:tcPr>
          <w:p w14:paraId="08A35692" w14:textId="77777777" w:rsidR="009A4A05" w:rsidRPr="003071C2" w:rsidRDefault="009A4A05" w:rsidP="007F01BD">
            <w:pPr>
              <w:jc w:val="both"/>
              <w:rPr>
                <w:iCs/>
                <w:sz w:val="14"/>
                <w:szCs w:val="14"/>
                <w:lang w:val="en-GB"/>
              </w:rPr>
            </w:pPr>
            <w:r w:rsidRPr="003071C2">
              <w:rPr>
                <w:iCs/>
                <w:sz w:val="14"/>
                <w:szCs w:val="14"/>
                <w:lang w:val="en-GB"/>
              </w:rPr>
              <w:t>Percutaneous transluminal coronary angioplasty, each additional branch of major coronary artery</w:t>
            </w:r>
          </w:p>
        </w:tc>
        <w:tc>
          <w:tcPr>
            <w:tcW w:w="968" w:type="dxa"/>
            <w:vAlign w:val="center"/>
          </w:tcPr>
          <w:p w14:paraId="7D3CD582" w14:textId="77777777" w:rsidR="009A4A05" w:rsidRPr="003071C2" w:rsidRDefault="009A4A05" w:rsidP="004A4983">
            <w:pPr>
              <w:rPr>
                <w:sz w:val="14"/>
                <w:szCs w:val="14"/>
                <w:lang w:val="en-GB"/>
              </w:rPr>
            </w:pPr>
            <w:r w:rsidRPr="003071C2">
              <w:rPr>
                <w:iCs/>
                <w:sz w:val="14"/>
                <w:szCs w:val="14"/>
                <w:lang w:val="en-GB"/>
              </w:rPr>
              <w:t>92921</w:t>
            </w:r>
          </w:p>
        </w:tc>
      </w:tr>
      <w:tr w:rsidR="009A4A05" w:rsidRPr="00C843EE" w14:paraId="2FDDC328" w14:textId="77777777" w:rsidTr="001A6576">
        <w:trPr>
          <w:trHeight w:val="20"/>
        </w:trPr>
        <w:tc>
          <w:tcPr>
            <w:tcW w:w="9498" w:type="dxa"/>
            <w:tcMar>
              <w:left w:w="369" w:type="dxa"/>
            </w:tcMar>
            <w:vAlign w:val="center"/>
          </w:tcPr>
          <w:p w14:paraId="717DD64A" w14:textId="77777777" w:rsidR="009A4A05" w:rsidRPr="003071C2" w:rsidRDefault="009A4A05" w:rsidP="007F01BD">
            <w:pPr>
              <w:jc w:val="both"/>
              <w:rPr>
                <w:iCs/>
                <w:sz w:val="14"/>
                <w:szCs w:val="14"/>
                <w:lang w:val="en-GB"/>
              </w:rPr>
            </w:pPr>
            <w:r w:rsidRPr="003071C2">
              <w:rPr>
                <w:iCs/>
                <w:sz w:val="14"/>
                <w:szCs w:val="14"/>
                <w:lang w:val="en-GB"/>
              </w:rPr>
              <w:t>Percutaneous transluminal coronary atherectomy, with coronary angioplasty when performed; single major coronary artery or branch</w:t>
            </w:r>
          </w:p>
        </w:tc>
        <w:tc>
          <w:tcPr>
            <w:tcW w:w="968" w:type="dxa"/>
            <w:vAlign w:val="center"/>
          </w:tcPr>
          <w:p w14:paraId="0392C009" w14:textId="77777777" w:rsidR="009A4A05" w:rsidRPr="003071C2" w:rsidRDefault="009A4A05" w:rsidP="004A4983">
            <w:pPr>
              <w:rPr>
                <w:sz w:val="14"/>
                <w:szCs w:val="14"/>
                <w:lang w:val="en-GB"/>
              </w:rPr>
            </w:pPr>
            <w:r w:rsidRPr="003071C2">
              <w:rPr>
                <w:iCs/>
                <w:sz w:val="14"/>
                <w:szCs w:val="14"/>
                <w:lang w:val="en-GB"/>
              </w:rPr>
              <w:t>92924</w:t>
            </w:r>
          </w:p>
        </w:tc>
      </w:tr>
      <w:tr w:rsidR="009A4A05" w:rsidRPr="00C843EE" w14:paraId="1CBC5961" w14:textId="77777777" w:rsidTr="001A6576">
        <w:trPr>
          <w:trHeight w:val="20"/>
        </w:trPr>
        <w:tc>
          <w:tcPr>
            <w:tcW w:w="9498" w:type="dxa"/>
            <w:tcMar>
              <w:left w:w="369" w:type="dxa"/>
            </w:tcMar>
            <w:vAlign w:val="center"/>
          </w:tcPr>
          <w:p w14:paraId="69949D9C" w14:textId="77777777" w:rsidR="009A4A05" w:rsidRPr="003071C2" w:rsidRDefault="009A4A05" w:rsidP="007F01BD">
            <w:pPr>
              <w:jc w:val="both"/>
              <w:rPr>
                <w:iCs/>
                <w:sz w:val="14"/>
                <w:szCs w:val="14"/>
                <w:lang w:val="en-GB"/>
              </w:rPr>
            </w:pPr>
            <w:r w:rsidRPr="003071C2">
              <w:rPr>
                <w:iCs/>
                <w:sz w:val="14"/>
                <w:szCs w:val="14"/>
                <w:lang w:val="en-GB"/>
              </w:rPr>
              <w:t>Percutaneous transcatheter placement of intracoronary stent(s), with coronary angioplasty when performed; single major coronary artery or branch</w:t>
            </w:r>
          </w:p>
        </w:tc>
        <w:tc>
          <w:tcPr>
            <w:tcW w:w="968" w:type="dxa"/>
            <w:vAlign w:val="center"/>
          </w:tcPr>
          <w:p w14:paraId="056F5FD6" w14:textId="77777777" w:rsidR="009A4A05" w:rsidRPr="003071C2" w:rsidRDefault="009A4A05" w:rsidP="004A4983">
            <w:pPr>
              <w:rPr>
                <w:sz w:val="14"/>
                <w:szCs w:val="14"/>
                <w:lang w:val="en-GB"/>
              </w:rPr>
            </w:pPr>
            <w:r w:rsidRPr="003071C2">
              <w:rPr>
                <w:iCs/>
                <w:sz w:val="14"/>
                <w:szCs w:val="14"/>
                <w:lang w:val="en-GB"/>
              </w:rPr>
              <w:t>92928</w:t>
            </w:r>
          </w:p>
        </w:tc>
      </w:tr>
      <w:tr w:rsidR="009A4A05" w:rsidRPr="00C843EE" w14:paraId="17B22322" w14:textId="77777777" w:rsidTr="001A6576">
        <w:trPr>
          <w:trHeight w:val="20"/>
        </w:trPr>
        <w:tc>
          <w:tcPr>
            <w:tcW w:w="9498" w:type="dxa"/>
            <w:tcMar>
              <w:left w:w="369" w:type="dxa"/>
            </w:tcMar>
            <w:vAlign w:val="center"/>
          </w:tcPr>
          <w:p w14:paraId="00BDA067" w14:textId="77777777" w:rsidR="009A4A05" w:rsidRPr="003071C2" w:rsidRDefault="009A4A05" w:rsidP="007F01BD">
            <w:pPr>
              <w:jc w:val="both"/>
              <w:rPr>
                <w:iCs/>
                <w:sz w:val="14"/>
                <w:szCs w:val="14"/>
                <w:lang w:val="en-GB"/>
              </w:rPr>
            </w:pPr>
            <w:r w:rsidRPr="003071C2">
              <w:rPr>
                <w:iCs/>
                <w:sz w:val="14"/>
                <w:szCs w:val="14"/>
                <w:lang w:val="en-GB"/>
              </w:rPr>
              <w:t>Percutaneous transcatheter placement of intracoronary stent(s), with coronary angioplasty when performed; each additional branch of a major coronary artery</w:t>
            </w:r>
          </w:p>
        </w:tc>
        <w:tc>
          <w:tcPr>
            <w:tcW w:w="968" w:type="dxa"/>
            <w:vAlign w:val="center"/>
          </w:tcPr>
          <w:p w14:paraId="05BF51CF" w14:textId="77777777" w:rsidR="009A4A05" w:rsidRPr="003071C2" w:rsidRDefault="009A4A05" w:rsidP="004A4983">
            <w:pPr>
              <w:rPr>
                <w:sz w:val="14"/>
                <w:szCs w:val="14"/>
                <w:lang w:val="en-GB"/>
              </w:rPr>
            </w:pPr>
            <w:r w:rsidRPr="003071C2">
              <w:rPr>
                <w:iCs/>
                <w:sz w:val="14"/>
                <w:szCs w:val="14"/>
                <w:lang w:val="en-GB"/>
              </w:rPr>
              <w:t>92929</w:t>
            </w:r>
          </w:p>
        </w:tc>
      </w:tr>
      <w:tr w:rsidR="009A4A05" w:rsidRPr="00C843EE" w14:paraId="4BDFBEB2" w14:textId="77777777" w:rsidTr="001A6576">
        <w:trPr>
          <w:trHeight w:val="20"/>
        </w:trPr>
        <w:tc>
          <w:tcPr>
            <w:tcW w:w="9498" w:type="dxa"/>
            <w:tcMar>
              <w:left w:w="369" w:type="dxa"/>
            </w:tcMar>
            <w:vAlign w:val="center"/>
          </w:tcPr>
          <w:p w14:paraId="27FA7F6A" w14:textId="77777777" w:rsidR="009A4A05" w:rsidRPr="003071C2" w:rsidRDefault="009A4A05" w:rsidP="007F01BD">
            <w:pPr>
              <w:jc w:val="both"/>
              <w:rPr>
                <w:iCs/>
                <w:sz w:val="14"/>
                <w:szCs w:val="14"/>
                <w:lang w:val="en-GB"/>
              </w:rPr>
            </w:pPr>
            <w:r w:rsidRPr="003071C2">
              <w:rPr>
                <w:iCs/>
                <w:sz w:val="14"/>
                <w:szCs w:val="14"/>
                <w:lang w:val="en-GB"/>
              </w:rPr>
              <w:t>Percutaneous transluminal coronary atherectomy, with intracoronary stent, with coronary angioplasty when performed; single major coronary artery or branch</w:t>
            </w:r>
          </w:p>
        </w:tc>
        <w:tc>
          <w:tcPr>
            <w:tcW w:w="968" w:type="dxa"/>
            <w:vAlign w:val="center"/>
          </w:tcPr>
          <w:p w14:paraId="4FF6D895" w14:textId="77777777" w:rsidR="009A4A05" w:rsidRPr="003071C2" w:rsidRDefault="009A4A05" w:rsidP="004A4983">
            <w:pPr>
              <w:rPr>
                <w:sz w:val="14"/>
                <w:szCs w:val="14"/>
                <w:lang w:val="en-GB"/>
              </w:rPr>
            </w:pPr>
            <w:r w:rsidRPr="003071C2">
              <w:rPr>
                <w:iCs/>
                <w:sz w:val="14"/>
                <w:szCs w:val="14"/>
                <w:lang w:val="en-GB"/>
              </w:rPr>
              <w:t>92933</w:t>
            </w:r>
          </w:p>
        </w:tc>
      </w:tr>
      <w:tr w:rsidR="009A4A05" w:rsidRPr="00C843EE" w14:paraId="36FC9C5C" w14:textId="77777777" w:rsidTr="001A6576">
        <w:trPr>
          <w:trHeight w:val="20"/>
        </w:trPr>
        <w:tc>
          <w:tcPr>
            <w:tcW w:w="9498" w:type="dxa"/>
            <w:tcMar>
              <w:left w:w="369" w:type="dxa"/>
            </w:tcMar>
            <w:vAlign w:val="center"/>
          </w:tcPr>
          <w:p w14:paraId="61A38216" w14:textId="77777777" w:rsidR="009A4A05" w:rsidRPr="003071C2" w:rsidRDefault="009A4A05" w:rsidP="007F01BD">
            <w:pPr>
              <w:jc w:val="both"/>
              <w:rPr>
                <w:iCs/>
                <w:sz w:val="14"/>
                <w:szCs w:val="14"/>
                <w:lang w:val="en-GB"/>
              </w:rPr>
            </w:pPr>
            <w:r w:rsidRPr="003071C2">
              <w:rPr>
                <w:iCs/>
                <w:sz w:val="14"/>
                <w:szCs w:val="14"/>
                <w:lang w:val="en-GB"/>
              </w:rPr>
              <w:t>Percutaneous transluminal coronary atherectomy, with intracoronary stent, with coronary angioplasty when performed; each additional branch of a major coronary artery</w:t>
            </w:r>
          </w:p>
        </w:tc>
        <w:tc>
          <w:tcPr>
            <w:tcW w:w="968" w:type="dxa"/>
            <w:vAlign w:val="center"/>
          </w:tcPr>
          <w:p w14:paraId="58C27483" w14:textId="77777777" w:rsidR="009A4A05" w:rsidRPr="003071C2" w:rsidRDefault="009A4A05" w:rsidP="004A4983">
            <w:pPr>
              <w:rPr>
                <w:sz w:val="14"/>
                <w:szCs w:val="14"/>
                <w:lang w:val="en-GB"/>
              </w:rPr>
            </w:pPr>
            <w:r w:rsidRPr="003071C2">
              <w:rPr>
                <w:iCs/>
                <w:sz w:val="14"/>
                <w:szCs w:val="14"/>
                <w:lang w:val="en-GB"/>
              </w:rPr>
              <w:t>92934</w:t>
            </w:r>
          </w:p>
        </w:tc>
      </w:tr>
      <w:tr w:rsidR="009A4A05" w:rsidRPr="00C843EE" w14:paraId="4E1B706F" w14:textId="77777777" w:rsidTr="001A6576">
        <w:trPr>
          <w:trHeight w:val="20"/>
        </w:trPr>
        <w:tc>
          <w:tcPr>
            <w:tcW w:w="9498" w:type="dxa"/>
            <w:tcMar>
              <w:left w:w="369" w:type="dxa"/>
            </w:tcMar>
            <w:vAlign w:val="center"/>
          </w:tcPr>
          <w:p w14:paraId="140735F0" w14:textId="05C14935" w:rsidR="009A4A05" w:rsidRPr="003071C2" w:rsidRDefault="009A4A05" w:rsidP="005F473E">
            <w:pPr>
              <w:jc w:val="both"/>
              <w:rPr>
                <w:iCs/>
                <w:sz w:val="14"/>
                <w:szCs w:val="14"/>
                <w:lang w:val="en-GB"/>
              </w:rPr>
            </w:pPr>
            <w:r w:rsidRPr="003071C2">
              <w:rPr>
                <w:iCs/>
                <w:sz w:val="14"/>
                <w:szCs w:val="14"/>
                <w:lang w:val="en-GB"/>
              </w:rPr>
              <w:t xml:space="preserve">Percutaneous transluminal </w:t>
            </w:r>
            <w:r w:rsidR="005F473E" w:rsidRPr="003071C2">
              <w:rPr>
                <w:iCs/>
                <w:sz w:val="14"/>
                <w:szCs w:val="14"/>
                <w:lang w:val="en-GB"/>
              </w:rPr>
              <w:t>revasculari</w:t>
            </w:r>
            <w:r w:rsidR="005F473E">
              <w:rPr>
                <w:iCs/>
                <w:sz w:val="14"/>
                <w:szCs w:val="14"/>
                <w:lang w:val="en-GB"/>
              </w:rPr>
              <w:t>s</w:t>
            </w:r>
            <w:r w:rsidR="005F473E" w:rsidRPr="003071C2">
              <w:rPr>
                <w:iCs/>
                <w:sz w:val="14"/>
                <w:szCs w:val="14"/>
                <w:lang w:val="en-GB"/>
              </w:rPr>
              <w:t xml:space="preserve">ation </w:t>
            </w:r>
            <w:r w:rsidRPr="003071C2">
              <w:rPr>
                <w:iCs/>
                <w:sz w:val="14"/>
                <w:szCs w:val="14"/>
                <w:lang w:val="en-GB"/>
              </w:rPr>
              <w:t xml:space="preserve">of or through coronary artery bypass graft (internal mammary, free arterial, venous), any combination of intracoronary stent,  atherectomy and angioplasty, including distal protection when performed; single vessel </w:t>
            </w:r>
          </w:p>
        </w:tc>
        <w:tc>
          <w:tcPr>
            <w:tcW w:w="968" w:type="dxa"/>
          </w:tcPr>
          <w:p w14:paraId="73ACFAB9" w14:textId="77777777" w:rsidR="009A4A05" w:rsidRPr="003071C2" w:rsidRDefault="009A4A05" w:rsidP="004A4983">
            <w:pPr>
              <w:rPr>
                <w:sz w:val="14"/>
                <w:szCs w:val="14"/>
                <w:lang w:val="en-GB"/>
              </w:rPr>
            </w:pPr>
            <w:r w:rsidRPr="003071C2">
              <w:rPr>
                <w:iCs/>
                <w:sz w:val="14"/>
                <w:szCs w:val="14"/>
                <w:lang w:val="en-GB"/>
              </w:rPr>
              <w:t>92937</w:t>
            </w:r>
          </w:p>
        </w:tc>
      </w:tr>
      <w:tr w:rsidR="009A4A05" w:rsidRPr="00C843EE" w14:paraId="00219D8D" w14:textId="77777777" w:rsidTr="001A6576">
        <w:trPr>
          <w:trHeight w:val="20"/>
        </w:trPr>
        <w:tc>
          <w:tcPr>
            <w:tcW w:w="9498" w:type="dxa"/>
            <w:tcMar>
              <w:left w:w="369" w:type="dxa"/>
            </w:tcMar>
            <w:vAlign w:val="center"/>
          </w:tcPr>
          <w:p w14:paraId="0DB53B74" w14:textId="24985484" w:rsidR="009A4A05" w:rsidRPr="003071C2" w:rsidRDefault="009A4A05" w:rsidP="005F473E">
            <w:pPr>
              <w:jc w:val="both"/>
              <w:rPr>
                <w:iCs/>
                <w:sz w:val="14"/>
                <w:szCs w:val="14"/>
                <w:lang w:val="en-GB"/>
              </w:rPr>
            </w:pPr>
            <w:r w:rsidRPr="003071C2">
              <w:rPr>
                <w:iCs/>
                <w:sz w:val="14"/>
                <w:szCs w:val="14"/>
                <w:lang w:val="en-GB"/>
              </w:rPr>
              <w:t xml:space="preserve">Percutaneous transluminal </w:t>
            </w:r>
            <w:r w:rsidR="005F473E" w:rsidRPr="003071C2">
              <w:rPr>
                <w:iCs/>
                <w:sz w:val="14"/>
                <w:szCs w:val="14"/>
                <w:lang w:val="en-GB"/>
              </w:rPr>
              <w:t>revasculari</w:t>
            </w:r>
            <w:r w:rsidR="005F473E">
              <w:rPr>
                <w:iCs/>
                <w:sz w:val="14"/>
                <w:szCs w:val="14"/>
                <w:lang w:val="en-GB"/>
              </w:rPr>
              <w:t>s</w:t>
            </w:r>
            <w:r w:rsidR="005F473E" w:rsidRPr="003071C2">
              <w:rPr>
                <w:iCs/>
                <w:sz w:val="14"/>
                <w:szCs w:val="14"/>
                <w:lang w:val="en-GB"/>
              </w:rPr>
              <w:t xml:space="preserve">ation </w:t>
            </w:r>
            <w:r w:rsidRPr="003071C2">
              <w:rPr>
                <w:iCs/>
                <w:sz w:val="14"/>
                <w:szCs w:val="14"/>
                <w:lang w:val="en-GB"/>
              </w:rPr>
              <w:t>of or through coronary artery bypass graft (internal mammary, free arterial, venous), any combination of intracoronary stent, atherectomy and angioplasty, including distal protection when performed; each additional branch subtended by the bypass graft</w:t>
            </w:r>
          </w:p>
        </w:tc>
        <w:tc>
          <w:tcPr>
            <w:tcW w:w="968" w:type="dxa"/>
          </w:tcPr>
          <w:p w14:paraId="7CB67E8B" w14:textId="77777777" w:rsidR="009A4A05" w:rsidRPr="003071C2" w:rsidRDefault="009A4A05" w:rsidP="004A4983">
            <w:pPr>
              <w:rPr>
                <w:iCs/>
                <w:sz w:val="14"/>
                <w:szCs w:val="14"/>
                <w:lang w:val="en-GB"/>
              </w:rPr>
            </w:pPr>
            <w:r w:rsidRPr="003071C2">
              <w:rPr>
                <w:iCs/>
                <w:sz w:val="14"/>
                <w:szCs w:val="14"/>
                <w:lang w:val="en-GB"/>
              </w:rPr>
              <w:t>92938</w:t>
            </w:r>
          </w:p>
        </w:tc>
      </w:tr>
      <w:tr w:rsidR="009A4A05" w:rsidRPr="00C843EE" w14:paraId="68D47913" w14:textId="77777777" w:rsidTr="001A6576">
        <w:trPr>
          <w:trHeight w:val="20"/>
        </w:trPr>
        <w:tc>
          <w:tcPr>
            <w:tcW w:w="9498" w:type="dxa"/>
            <w:tcMar>
              <w:left w:w="369" w:type="dxa"/>
            </w:tcMar>
            <w:vAlign w:val="center"/>
          </w:tcPr>
          <w:p w14:paraId="24A5D1DD" w14:textId="63BB0BAC" w:rsidR="009A4A05" w:rsidRPr="003071C2" w:rsidRDefault="009A4A05" w:rsidP="005F473E">
            <w:pPr>
              <w:jc w:val="both"/>
              <w:rPr>
                <w:iCs/>
                <w:sz w:val="14"/>
                <w:szCs w:val="14"/>
                <w:lang w:val="en-GB"/>
              </w:rPr>
            </w:pPr>
            <w:r w:rsidRPr="003071C2">
              <w:rPr>
                <w:iCs/>
                <w:sz w:val="14"/>
                <w:szCs w:val="14"/>
                <w:lang w:val="en-GB"/>
              </w:rPr>
              <w:t xml:space="preserve">Percutaneous transluminal </w:t>
            </w:r>
            <w:r w:rsidR="005F473E" w:rsidRPr="003071C2">
              <w:rPr>
                <w:iCs/>
                <w:sz w:val="14"/>
                <w:szCs w:val="14"/>
                <w:lang w:val="en-GB"/>
              </w:rPr>
              <w:t>revasculari</w:t>
            </w:r>
            <w:r w:rsidR="005F473E">
              <w:rPr>
                <w:iCs/>
                <w:sz w:val="14"/>
                <w:szCs w:val="14"/>
                <w:lang w:val="en-GB"/>
              </w:rPr>
              <w:t>s</w:t>
            </w:r>
            <w:r w:rsidR="005F473E" w:rsidRPr="003071C2">
              <w:rPr>
                <w:iCs/>
                <w:sz w:val="14"/>
                <w:szCs w:val="14"/>
                <w:lang w:val="en-GB"/>
              </w:rPr>
              <w:t xml:space="preserve">ation </w:t>
            </w:r>
            <w:r w:rsidRPr="003071C2">
              <w:rPr>
                <w:iCs/>
                <w:sz w:val="14"/>
                <w:szCs w:val="14"/>
                <w:lang w:val="en-GB"/>
              </w:rPr>
              <w:t>of acute total/subtotal occlusion during acute myocardial infarction, coronary artery or coronary artery bypass graft, any combination of intracoronary stent, atherectomy and angioplasty, including aspiration thrombectomy when performed, single vessel</w:t>
            </w:r>
          </w:p>
        </w:tc>
        <w:tc>
          <w:tcPr>
            <w:tcW w:w="968" w:type="dxa"/>
          </w:tcPr>
          <w:p w14:paraId="0870C223" w14:textId="77777777" w:rsidR="009A4A05" w:rsidRPr="003071C2" w:rsidRDefault="009A4A05" w:rsidP="004A4983">
            <w:pPr>
              <w:rPr>
                <w:sz w:val="14"/>
                <w:szCs w:val="14"/>
                <w:lang w:val="en-GB"/>
              </w:rPr>
            </w:pPr>
            <w:r w:rsidRPr="003071C2">
              <w:rPr>
                <w:iCs/>
                <w:sz w:val="14"/>
                <w:szCs w:val="14"/>
                <w:lang w:val="en-GB"/>
              </w:rPr>
              <w:t>92941</w:t>
            </w:r>
          </w:p>
        </w:tc>
      </w:tr>
      <w:tr w:rsidR="009A4A05" w:rsidRPr="00C843EE" w14:paraId="06828370" w14:textId="77777777" w:rsidTr="001A6576">
        <w:trPr>
          <w:trHeight w:val="20"/>
        </w:trPr>
        <w:tc>
          <w:tcPr>
            <w:tcW w:w="9498" w:type="dxa"/>
            <w:tcMar>
              <w:left w:w="369" w:type="dxa"/>
            </w:tcMar>
            <w:vAlign w:val="center"/>
          </w:tcPr>
          <w:p w14:paraId="3A35CF3B" w14:textId="7508DA92" w:rsidR="009A4A05" w:rsidRPr="003071C2" w:rsidRDefault="009A4A05" w:rsidP="005F473E">
            <w:pPr>
              <w:jc w:val="both"/>
              <w:rPr>
                <w:iCs/>
                <w:sz w:val="14"/>
                <w:szCs w:val="14"/>
                <w:lang w:val="en-GB"/>
              </w:rPr>
            </w:pPr>
            <w:r w:rsidRPr="003071C2">
              <w:rPr>
                <w:iCs/>
                <w:sz w:val="14"/>
                <w:szCs w:val="14"/>
                <w:lang w:val="en-GB"/>
              </w:rPr>
              <w:t xml:space="preserve">Percutaneous transluminal </w:t>
            </w:r>
            <w:r w:rsidR="005F473E" w:rsidRPr="003071C2">
              <w:rPr>
                <w:iCs/>
                <w:sz w:val="14"/>
                <w:szCs w:val="14"/>
                <w:lang w:val="en-GB"/>
              </w:rPr>
              <w:t>revasculari</w:t>
            </w:r>
            <w:r w:rsidR="005F473E">
              <w:rPr>
                <w:iCs/>
                <w:sz w:val="14"/>
                <w:szCs w:val="14"/>
                <w:lang w:val="en-GB"/>
              </w:rPr>
              <w:t>s</w:t>
            </w:r>
            <w:r w:rsidR="005F473E" w:rsidRPr="003071C2">
              <w:rPr>
                <w:iCs/>
                <w:sz w:val="14"/>
                <w:szCs w:val="14"/>
                <w:lang w:val="en-GB"/>
              </w:rPr>
              <w:t xml:space="preserve">ation </w:t>
            </w:r>
            <w:r w:rsidRPr="003071C2">
              <w:rPr>
                <w:iCs/>
                <w:sz w:val="14"/>
                <w:szCs w:val="14"/>
                <w:lang w:val="en-GB"/>
              </w:rPr>
              <w:t>of chronic total occlusion, coronary artery, coronary artery branch, or coronary artery bypass graft, any combination of intracoronary stent, atherectomy and angioplasty; single vessel</w:t>
            </w:r>
          </w:p>
        </w:tc>
        <w:tc>
          <w:tcPr>
            <w:tcW w:w="968" w:type="dxa"/>
          </w:tcPr>
          <w:p w14:paraId="3D5BD18B" w14:textId="77777777" w:rsidR="009A4A05" w:rsidRPr="003071C2" w:rsidRDefault="009A4A05" w:rsidP="004A4983">
            <w:pPr>
              <w:rPr>
                <w:sz w:val="14"/>
                <w:szCs w:val="14"/>
                <w:lang w:val="en-GB"/>
              </w:rPr>
            </w:pPr>
            <w:r w:rsidRPr="003071C2">
              <w:rPr>
                <w:iCs/>
                <w:sz w:val="14"/>
                <w:szCs w:val="14"/>
                <w:lang w:val="en-GB"/>
              </w:rPr>
              <w:t>92943</w:t>
            </w:r>
          </w:p>
        </w:tc>
      </w:tr>
      <w:tr w:rsidR="009A4A05" w:rsidRPr="00C843EE" w14:paraId="73DF8398" w14:textId="77777777" w:rsidTr="001A6576">
        <w:trPr>
          <w:trHeight w:val="20"/>
        </w:trPr>
        <w:tc>
          <w:tcPr>
            <w:tcW w:w="9498" w:type="dxa"/>
            <w:tcMar>
              <w:left w:w="369" w:type="dxa"/>
            </w:tcMar>
            <w:vAlign w:val="center"/>
          </w:tcPr>
          <w:p w14:paraId="57F90D2B" w14:textId="207FF304" w:rsidR="009A4A05" w:rsidRPr="003071C2" w:rsidRDefault="009A4A05" w:rsidP="005F473E">
            <w:pPr>
              <w:jc w:val="both"/>
              <w:rPr>
                <w:iCs/>
                <w:sz w:val="14"/>
                <w:szCs w:val="14"/>
                <w:lang w:val="en-GB"/>
              </w:rPr>
            </w:pPr>
            <w:r w:rsidRPr="003071C2">
              <w:rPr>
                <w:iCs/>
                <w:sz w:val="14"/>
                <w:szCs w:val="14"/>
                <w:lang w:val="en-GB"/>
              </w:rPr>
              <w:t xml:space="preserve">Percutaneous transluminal </w:t>
            </w:r>
            <w:r w:rsidR="005F473E" w:rsidRPr="003071C2">
              <w:rPr>
                <w:iCs/>
                <w:sz w:val="14"/>
                <w:szCs w:val="14"/>
                <w:lang w:val="en-GB"/>
              </w:rPr>
              <w:t>revasculari</w:t>
            </w:r>
            <w:r w:rsidR="005F473E">
              <w:rPr>
                <w:iCs/>
                <w:sz w:val="14"/>
                <w:szCs w:val="14"/>
                <w:lang w:val="en-GB"/>
              </w:rPr>
              <w:t>s</w:t>
            </w:r>
            <w:r w:rsidR="005F473E" w:rsidRPr="003071C2">
              <w:rPr>
                <w:iCs/>
                <w:sz w:val="14"/>
                <w:szCs w:val="14"/>
                <w:lang w:val="en-GB"/>
              </w:rPr>
              <w:t xml:space="preserve">ation </w:t>
            </w:r>
            <w:r w:rsidRPr="003071C2">
              <w:rPr>
                <w:iCs/>
                <w:sz w:val="14"/>
                <w:szCs w:val="14"/>
                <w:lang w:val="en-GB"/>
              </w:rPr>
              <w:t>of chronic total occlusion, coronary artery, coronary artery branch, or coronary artery bypass graft, any combination of intracoronary stent, atherectomy and angioplasty; each additional coronary artery, coronary artery branch, or bypass graft</w:t>
            </w:r>
          </w:p>
        </w:tc>
        <w:tc>
          <w:tcPr>
            <w:tcW w:w="968" w:type="dxa"/>
          </w:tcPr>
          <w:p w14:paraId="087B0E48" w14:textId="77777777" w:rsidR="009A4A05" w:rsidRPr="003071C2" w:rsidRDefault="009A4A05" w:rsidP="004A4983">
            <w:pPr>
              <w:rPr>
                <w:sz w:val="14"/>
                <w:szCs w:val="14"/>
                <w:lang w:val="en-GB"/>
              </w:rPr>
            </w:pPr>
            <w:r w:rsidRPr="003071C2">
              <w:rPr>
                <w:iCs/>
                <w:sz w:val="14"/>
                <w:szCs w:val="14"/>
                <w:lang w:val="en-GB"/>
              </w:rPr>
              <w:t>92944</w:t>
            </w:r>
          </w:p>
        </w:tc>
      </w:tr>
      <w:tr w:rsidR="009A4A05" w:rsidRPr="00C843EE" w14:paraId="499CA25F" w14:textId="77777777" w:rsidTr="001A6576">
        <w:trPr>
          <w:trHeight w:val="20"/>
        </w:trPr>
        <w:tc>
          <w:tcPr>
            <w:tcW w:w="9498" w:type="dxa"/>
            <w:tcMar>
              <w:left w:w="369" w:type="dxa"/>
            </w:tcMar>
            <w:vAlign w:val="center"/>
          </w:tcPr>
          <w:p w14:paraId="60C85B33" w14:textId="77777777" w:rsidR="009A4A05" w:rsidRPr="003071C2" w:rsidRDefault="009A4A05" w:rsidP="007F01BD">
            <w:pPr>
              <w:jc w:val="both"/>
              <w:rPr>
                <w:iCs/>
                <w:sz w:val="14"/>
                <w:szCs w:val="14"/>
                <w:lang w:val="en-GB"/>
              </w:rPr>
            </w:pPr>
            <w:r w:rsidRPr="003071C2">
              <w:rPr>
                <w:iCs/>
                <w:sz w:val="14"/>
                <w:szCs w:val="14"/>
                <w:lang w:val="en-GB"/>
              </w:rPr>
              <w:t>Percutaneous transluminal coronary thrombectomy</w:t>
            </w:r>
          </w:p>
        </w:tc>
        <w:tc>
          <w:tcPr>
            <w:tcW w:w="968" w:type="dxa"/>
          </w:tcPr>
          <w:p w14:paraId="015F8C79" w14:textId="77777777" w:rsidR="009A4A05" w:rsidRPr="003071C2" w:rsidRDefault="009A4A05" w:rsidP="004A4983">
            <w:pPr>
              <w:rPr>
                <w:sz w:val="14"/>
                <w:szCs w:val="14"/>
                <w:lang w:val="en-GB"/>
              </w:rPr>
            </w:pPr>
            <w:r w:rsidRPr="003071C2">
              <w:rPr>
                <w:iCs/>
                <w:sz w:val="14"/>
                <w:szCs w:val="14"/>
                <w:lang w:val="en-GB"/>
              </w:rPr>
              <w:t>92973</w:t>
            </w:r>
          </w:p>
        </w:tc>
      </w:tr>
      <w:tr w:rsidR="009A4A05" w:rsidRPr="00C843EE" w14:paraId="0E253E3B" w14:textId="77777777" w:rsidTr="001A6576">
        <w:trPr>
          <w:trHeight w:val="20"/>
        </w:trPr>
        <w:tc>
          <w:tcPr>
            <w:tcW w:w="9498" w:type="dxa"/>
            <w:tcMar>
              <w:left w:w="369" w:type="dxa"/>
            </w:tcMar>
            <w:vAlign w:val="center"/>
          </w:tcPr>
          <w:p w14:paraId="190DFAFF" w14:textId="77777777" w:rsidR="009A4A05" w:rsidRPr="003071C2" w:rsidRDefault="009A4A05" w:rsidP="007F01BD">
            <w:pPr>
              <w:jc w:val="both"/>
              <w:rPr>
                <w:iCs/>
                <w:sz w:val="14"/>
                <w:szCs w:val="14"/>
                <w:lang w:val="en-GB"/>
              </w:rPr>
            </w:pPr>
            <w:r w:rsidRPr="003071C2">
              <w:rPr>
                <w:iCs/>
                <w:sz w:val="14"/>
                <w:szCs w:val="14"/>
                <w:lang w:val="en-GB"/>
              </w:rPr>
              <w:t>Insert intracoronary stent</w:t>
            </w:r>
          </w:p>
        </w:tc>
        <w:tc>
          <w:tcPr>
            <w:tcW w:w="968" w:type="dxa"/>
          </w:tcPr>
          <w:p w14:paraId="4862B777" w14:textId="77777777" w:rsidR="009A4A05" w:rsidRPr="003071C2" w:rsidRDefault="009A4A05" w:rsidP="004A4983">
            <w:pPr>
              <w:rPr>
                <w:sz w:val="14"/>
                <w:szCs w:val="14"/>
                <w:lang w:val="en-GB"/>
              </w:rPr>
            </w:pPr>
            <w:r w:rsidRPr="003071C2">
              <w:rPr>
                <w:iCs/>
                <w:sz w:val="14"/>
                <w:szCs w:val="14"/>
                <w:lang w:val="en-GB"/>
              </w:rPr>
              <w:t>92980</w:t>
            </w:r>
          </w:p>
        </w:tc>
      </w:tr>
      <w:tr w:rsidR="009A4A05" w:rsidRPr="00C843EE" w14:paraId="21CB647F" w14:textId="77777777" w:rsidTr="001A6576">
        <w:trPr>
          <w:trHeight w:val="20"/>
        </w:trPr>
        <w:tc>
          <w:tcPr>
            <w:tcW w:w="9498" w:type="dxa"/>
            <w:tcMar>
              <w:left w:w="369" w:type="dxa"/>
            </w:tcMar>
            <w:vAlign w:val="center"/>
          </w:tcPr>
          <w:p w14:paraId="45D1036C" w14:textId="77777777" w:rsidR="009A4A05" w:rsidRPr="003071C2" w:rsidRDefault="009A4A05" w:rsidP="007F01BD">
            <w:pPr>
              <w:jc w:val="both"/>
              <w:rPr>
                <w:iCs/>
                <w:sz w:val="14"/>
                <w:szCs w:val="14"/>
                <w:lang w:val="en-GB"/>
              </w:rPr>
            </w:pPr>
            <w:r w:rsidRPr="003071C2">
              <w:rPr>
                <w:iCs/>
                <w:sz w:val="14"/>
                <w:szCs w:val="14"/>
                <w:lang w:val="en-GB"/>
              </w:rPr>
              <w:t>Insert intracoronary stent</w:t>
            </w:r>
          </w:p>
        </w:tc>
        <w:tc>
          <w:tcPr>
            <w:tcW w:w="968" w:type="dxa"/>
          </w:tcPr>
          <w:p w14:paraId="7E7D2397" w14:textId="77777777" w:rsidR="009A4A05" w:rsidRPr="003071C2" w:rsidRDefault="009A4A05" w:rsidP="004A4983">
            <w:pPr>
              <w:rPr>
                <w:sz w:val="14"/>
                <w:szCs w:val="14"/>
                <w:lang w:val="en-GB"/>
              </w:rPr>
            </w:pPr>
            <w:r w:rsidRPr="003071C2">
              <w:rPr>
                <w:iCs/>
                <w:sz w:val="14"/>
                <w:szCs w:val="14"/>
                <w:lang w:val="en-GB"/>
              </w:rPr>
              <w:t>92981</w:t>
            </w:r>
          </w:p>
        </w:tc>
      </w:tr>
      <w:tr w:rsidR="009A4A05" w:rsidRPr="00C843EE" w14:paraId="36111772" w14:textId="77777777" w:rsidTr="001A6576">
        <w:trPr>
          <w:trHeight w:val="20"/>
        </w:trPr>
        <w:tc>
          <w:tcPr>
            <w:tcW w:w="9498" w:type="dxa"/>
            <w:tcMar>
              <w:left w:w="369" w:type="dxa"/>
            </w:tcMar>
            <w:vAlign w:val="center"/>
          </w:tcPr>
          <w:p w14:paraId="12DB33BB" w14:textId="77777777" w:rsidR="009A4A05" w:rsidRPr="003071C2" w:rsidRDefault="009A4A05" w:rsidP="007F01BD">
            <w:pPr>
              <w:jc w:val="both"/>
              <w:rPr>
                <w:iCs/>
                <w:sz w:val="14"/>
                <w:szCs w:val="14"/>
                <w:lang w:val="en-GB"/>
              </w:rPr>
            </w:pPr>
            <w:r w:rsidRPr="003071C2">
              <w:rPr>
                <w:iCs/>
                <w:sz w:val="14"/>
                <w:szCs w:val="14"/>
                <w:lang w:val="en-GB"/>
              </w:rPr>
              <w:t>Coronary artery dilation</w:t>
            </w:r>
          </w:p>
        </w:tc>
        <w:tc>
          <w:tcPr>
            <w:tcW w:w="968" w:type="dxa"/>
          </w:tcPr>
          <w:p w14:paraId="7E5C4D5E" w14:textId="77777777" w:rsidR="009A4A05" w:rsidRPr="003071C2" w:rsidRDefault="009A4A05" w:rsidP="004A4983">
            <w:pPr>
              <w:rPr>
                <w:sz w:val="14"/>
                <w:szCs w:val="14"/>
                <w:lang w:val="en-GB"/>
              </w:rPr>
            </w:pPr>
            <w:r w:rsidRPr="003071C2">
              <w:rPr>
                <w:iCs/>
                <w:sz w:val="14"/>
                <w:szCs w:val="14"/>
                <w:lang w:val="en-GB"/>
              </w:rPr>
              <w:t>92982</w:t>
            </w:r>
          </w:p>
        </w:tc>
      </w:tr>
      <w:tr w:rsidR="009A4A05" w:rsidRPr="00C843EE" w14:paraId="6A271825" w14:textId="77777777" w:rsidTr="001A6576">
        <w:trPr>
          <w:trHeight w:val="20"/>
        </w:trPr>
        <w:tc>
          <w:tcPr>
            <w:tcW w:w="9498" w:type="dxa"/>
            <w:tcBorders>
              <w:bottom w:val="single" w:sz="4" w:space="0" w:color="auto"/>
            </w:tcBorders>
            <w:tcMar>
              <w:left w:w="369" w:type="dxa"/>
            </w:tcMar>
            <w:vAlign w:val="center"/>
          </w:tcPr>
          <w:p w14:paraId="48BD337A" w14:textId="77777777" w:rsidR="009A4A05" w:rsidRPr="003071C2" w:rsidRDefault="009A4A05" w:rsidP="007F01BD">
            <w:pPr>
              <w:jc w:val="both"/>
              <w:rPr>
                <w:iCs/>
                <w:sz w:val="14"/>
                <w:szCs w:val="14"/>
                <w:lang w:val="en-GB"/>
              </w:rPr>
            </w:pPr>
            <w:r w:rsidRPr="003071C2">
              <w:rPr>
                <w:iCs/>
                <w:sz w:val="14"/>
                <w:szCs w:val="14"/>
                <w:lang w:val="en-GB"/>
              </w:rPr>
              <w:t>Coronary artery dilation</w:t>
            </w:r>
          </w:p>
        </w:tc>
        <w:tc>
          <w:tcPr>
            <w:tcW w:w="968" w:type="dxa"/>
            <w:tcBorders>
              <w:bottom w:val="single" w:sz="4" w:space="0" w:color="auto"/>
            </w:tcBorders>
          </w:tcPr>
          <w:p w14:paraId="1D6C989A" w14:textId="77777777" w:rsidR="009A4A05" w:rsidRPr="003071C2" w:rsidRDefault="009A4A05" w:rsidP="004A4983">
            <w:pPr>
              <w:rPr>
                <w:sz w:val="14"/>
                <w:szCs w:val="14"/>
                <w:lang w:val="en-GB"/>
              </w:rPr>
            </w:pPr>
            <w:r w:rsidRPr="003071C2">
              <w:rPr>
                <w:iCs/>
                <w:sz w:val="14"/>
                <w:szCs w:val="14"/>
                <w:lang w:val="en-GB"/>
              </w:rPr>
              <w:t>92984</w:t>
            </w:r>
          </w:p>
        </w:tc>
      </w:tr>
    </w:tbl>
    <w:p w14:paraId="3CEAF759" w14:textId="2E23578D" w:rsidR="009A4A05" w:rsidRDefault="009A4A05" w:rsidP="002C4DF2">
      <w:pPr>
        <w:spacing w:after="200" w:line="276" w:lineRule="auto"/>
        <w:jc w:val="both"/>
        <w:rPr>
          <w:rFonts w:ascii="Georgia" w:hAnsi="Georgia"/>
          <w:b/>
          <w:sz w:val="24"/>
          <w:szCs w:val="24"/>
        </w:rPr>
      </w:pPr>
    </w:p>
    <w:p w14:paraId="1CE29564" w14:textId="3B89D6A6" w:rsidR="0036411E" w:rsidRDefault="0036411E">
      <w:pPr>
        <w:spacing w:after="200" w:line="276" w:lineRule="auto"/>
        <w:rPr>
          <w:rFonts w:ascii="Georgia" w:hAnsi="Georgia"/>
          <w:b/>
          <w:sz w:val="24"/>
          <w:szCs w:val="24"/>
        </w:rPr>
      </w:pPr>
      <w:r>
        <w:rPr>
          <w:rFonts w:ascii="Georgia" w:hAnsi="Georgia"/>
          <w:b/>
          <w:sz w:val="24"/>
          <w:szCs w:val="24"/>
        </w:rPr>
        <w:br w:type="page"/>
      </w:r>
    </w:p>
    <w:p w14:paraId="3D57D817" w14:textId="77777777" w:rsidR="0036411E" w:rsidRPr="00CE5C16" w:rsidRDefault="0036411E" w:rsidP="0036411E">
      <w:pPr>
        <w:spacing w:line="276" w:lineRule="auto"/>
        <w:rPr>
          <w:sz w:val="14"/>
          <w:szCs w:val="14"/>
        </w:rPr>
      </w:pPr>
      <w:r>
        <w:rPr>
          <w:sz w:val="14"/>
          <w:szCs w:val="14"/>
        </w:rPr>
        <w:lastRenderedPageBreak/>
        <w:t>Table 3</w:t>
      </w:r>
      <w:r w:rsidRPr="00CE5C16">
        <w:rPr>
          <w:sz w:val="14"/>
          <w:szCs w:val="14"/>
        </w:rPr>
        <w:t xml:space="preserve">: </w:t>
      </w:r>
      <w:r>
        <w:rPr>
          <w:sz w:val="14"/>
          <w:szCs w:val="14"/>
        </w:rPr>
        <w:t xml:space="preserve">List of diagnoses, medications, and test results indicative of hypertension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56"/>
        <w:gridCol w:w="979"/>
      </w:tblGrid>
      <w:tr w:rsidR="0036411E" w:rsidRPr="007300EF" w14:paraId="7A75EE7D" w14:textId="77777777" w:rsidTr="00E35C15">
        <w:trPr>
          <w:trHeight w:val="20"/>
        </w:trPr>
        <w:tc>
          <w:tcPr>
            <w:tcW w:w="0" w:type="auto"/>
            <w:tcBorders>
              <w:top w:val="single" w:sz="4" w:space="0" w:color="auto"/>
              <w:bottom w:val="single" w:sz="4" w:space="0" w:color="auto"/>
            </w:tcBorders>
            <w:noWrap/>
            <w:vAlign w:val="center"/>
          </w:tcPr>
          <w:p w14:paraId="6E09AF70" w14:textId="77777777" w:rsidR="0036411E" w:rsidRPr="004B661C" w:rsidRDefault="0036411E" w:rsidP="00E35C15">
            <w:pPr>
              <w:rPr>
                <w:b/>
                <w:bCs/>
                <w:sz w:val="14"/>
                <w:szCs w:val="14"/>
                <w:lang w:val="en-GB"/>
              </w:rPr>
            </w:pPr>
            <w:r w:rsidRPr="004B661C">
              <w:rPr>
                <w:b/>
                <w:sz w:val="14"/>
                <w:szCs w:val="14"/>
                <w:lang w:val="en-GB"/>
              </w:rPr>
              <w:t xml:space="preserve">Diagnoses  </w:t>
            </w:r>
          </w:p>
        </w:tc>
        <w:tc>
          <w:tcPr>
            <w:tcW w:w="0" w:type="auto"/>
            <w:tcBorders>
              <w:top w:val="single" w:sz="4" w:space="0" w:color="auto"/>
              <w:bottom w:val="single" w:sz="4" w:space="0" w:color="auto"/>
            </w:tcBorders>
            <w:vAlign w:val="center"/>
          </w:tcPr>
          <w:p w14:paraId="049C47AA" w14:textId="77777777" w:rsidR="0036411E" w:rsidRPr="004B661C" w:rsidRDefault="0036411E" w:rsidP="00E35C15">
            <w:pPr>
              <w:rPr>
                <w:b/>
                <w:bCs/>
                <w:sz w:val="14"/>
                <w:szCs w:val="14"/>
                <w:lang w:val="en-GB"/>
              </w:rPr>
            </w:pPr>
            <w:r w:rsidRPr="004B661C">
              <w:rPr>
                <w:b/>
                <w:sz w:val="14"/>
                <w:szCs w:val="14"/>
                <w:lang w:val="en-GB"/>
              </w:rPr>
              <w:t>ICD10 code</w:t>
            </w:r>
          </w:p>
        </w:tc>
      </w:tr>
      <w:tr w:rsidR="0036411E" w:rsidRPr="007300EF" w14:paraId="211D3A6A" w14:textId="77777777" w:rsidTr="00E35C15">
        <w:trPr>
          <w:trHeight w:val="20"/>
        </w:trPr>
        <w:tc>
          <w:tcPr>
            <w:tcW w:w="0" w:type="auto"/>
            <w:vAlign w:val="center"/>
          </w:tcPr>
          <w:p w14:paraId="194B3849" w14:textId="77777777" w:rsidR="0036411E" w:rsidRPr="007F01BD" w:rsidRDefault="0036411E" w:rsidP="00E35C15">
            <w:pPr>
              <w:rPr>
                <w:sz w:val="14"/>
                <w:szCs w:val="14"/>
                <w:lang w:val="en-GB"/>
              </w:rPr>
            </w:pPr>
            <w:r>
              <w:rPr>
                <w:sz w:val="14"/>
                <w:szCs w:val="14"/>
                <w:lang w:val="en-GB"/>
              </w:rPr>
              <w:t xml:space="preserve">   </w:t>
            </w:r>
            <w:r w:rsidRPr="007F01BD">
              <w:rPr>
                <w:sz w:val="14"/>
                <w:szCs w:val="14"/>
                <w:lang w:val="en-GB"/>
              </w:rPr>
              <w:t>Essential hypertension</w:t>
            </w:r>
          </w:p>
        </w:tc>
        <w:tc>
          <w:tcPr>
            <w:tcW w:w="0" w:type="auto"/>
            <w:vAlign w:val="center"/>
          </w:tcPr>
          <w:p w14:paraId="75BAFA32" w14:textId="77777777" w:rsidR="0036411E" w:rsidRPr="007300EF" w:rsidRDefault="0036411E" w:rsidP="00E35C15">
            <w:pPr>
              <w:rPr>
                <w:sz w:val="14"/>
                <w:szCs w:val="14"/>
                <w:lang w:val="en-GB"/>
              </w:rPr>
            </w:pPr>
            <w:r w:rsidRPr="007F01BD">
              <w:rPr>
                <w:sz w:val="14"/>
                <w:szCs w:val="14"/>
                <w:lang w:val="en-GB"/>
              </w:rPr>
              <w:t>I10</w:t>
            </w:r>
          </w:p>
        </w:tc>
      </w:tr>
      <w:tr w:rsidR="0036411E" w:rsidRPr="007300EF" w14:paraId="1E3845F6" w14:textId="77777777" w:rsidTr="00E35C15">
        <w:trPr>
          <w:trHeight w:val="20"/>
        </w:trPr>
        <w:tc>
          <w:tcPr>
            <w:tcW w:w="0" w:type="auto"/>
            <w:tcMar>
              <w:left w:w="215" w:type="dxa"/>
            </w:tcMar>
            <w:vAlign w:val="center"/>
          </w:tcPr>
          <w:p w14:paraId="7956BDDC" w14:textId="77777777" w:rsidR="0036411E" w:rsidRPr="007300EF" w:rsidRDefault="0036411E" w:rsidP="00E35C15">
            <w:pPr>
              <w:rPr>
                <w:sz w:val="14"/>
                <w:szCs w:val="14"/>
                <w:lang w:val="en-GB"/>
              </w:rPr>
            </w:pPr>
            <w:r w:rsidRPr="007F01BD">
              <w:rPr>
                <w:sz w:val="14"/>
                <w:szCs w:val="14"/>
                <w:lang w:val="en-GB"/>
              </w:rPr>
              <w:t>Hypertensive heart disease</w:t>
            </w:r>
          </w:p>
        </w:tc>
        <w:tc>
          <w:tcPr>
            <w:tcW w:w="0" w:type="auto"/>
            <w:vAlign w:val="center"/>
          </w:tcPr>
          <w:p w14:paraId="0FBE9A75" w14:textId="77777777" w:rsidR="0036411E" w:rsidRPr="007300EF" w:rsidRDefault="0036411E" w:rsidP="00E35C15">
            <w:pPr>
              <w:rPr>
                <w:sz w:val="14"/>
                <w:szCs w:val="14"/>
                <w:lang w:val="en-GB"/>
              </w:rPr>
            </w:pPr>
            <w:r w:rsidRPr="007F01BD">
              <w:rPr>
                <w:sz w:val="14"/>
                <w:szCs w:val="14"/>
                <w:lang w:val="en-GB"/>
              </w:rPr>
              <w:t>I11</w:t>
            </w:r>
          </w:p>
        </w:tc>
      </w:tr>
      <w:tr w:rsidR="0036411E" w:rsidRPr="007300EF" w14:paraId="1A777A77" w14:textId="77777777" w:rsidTr="00E35C15">
        <w:trPr>
          <w:trHeight w:val="20"/>
        </w:trPr>
        <w:tc>
          <w:tcPr>
            <w:tcW w:w="0" w:type="auto"/>
            <w:tcMar>
              <w:left w:w="215" w:type="dxa"/>
            </w:tcMar>
            <w:vAlign w:val="center"/>
          </w:tcPr>
          <w:p w14:paraId="6FE09E78" w14:textId="77777777" w:rsidR="0036411E" w:rsidRPr="007F01BD" w:rsidRDefault="0036411E" w:rsidP="00E35C15">
            <w:pPr>
              <w:rPr>
                <w:sz w:val="14"/>
                <w:szCs w:val="14"/>
                <w:lang w:val="en-GB"/>
              </w:rPr>
            </w:pPr>
            <w:r w:rsidRPr="007F01BD">
              <w:rPr>
                <w:sz w:val="14"/>
                <w:szCs w:val="14"/>
                <w:lang w:val="en-GB"/>
              </w:rPr>
              <w:t>Hypertensive renal disease</w:t>
            </w:r>
          </w:p>
        </w:tc>
        <w:tc>
          <w:tcPr>
            <w:tcW w:w="0" w:type="auto"/>
            <w:vAlign w:val="center"/>
          </w:tcPr>
          <w:p w14:paraId="172C52F7" w14:textId="77777777" w:rsidR="0036411E" w:rsidRPr="007300EF" w:rsidRDefault="0036411E" w:rsidP="00E35C15">
            <w:pPr>
              <w:rPr>
                <w:sz w:val="14"/>
                <w:szCs w:val="14"/>
                <w:lang w:val="en-GB"/>
              </w:rPr>
            </w:pPr>
            <w:r w:rsidRPr="007F01BD">
              <w:rPr>
                <w:sz w:val="14"/>
                <w:szCs w:val="14"/>
                <w:lang w:val="en-GB"/>
              </w:rPr>
              <w:t>I12</w:t>
            </w:r>
          </w:p>
        </w:tc>
      </w:tr>
      <w:tr w:rsidR="0036411E" w:rsidRPr="007300EF" w14:paraId="094EF777" w14:textId="77777777" w:rsidTr="00E35C15">
        <w:trPr>
          <w:trHeight w:val="20"/>
        </w:trPr>
        <w:tc>
          <w:tcPr>
            <w:tcW w:w="0" w:type="auto"/>
            <w:tcMar>
              <w:left w:w="215" w:type="dxa"/>
            </w:tcMar>
            <w:vAlign w:val="center"/>
          </w:tcPr>
          <w:p w14:paraId="74A1EB90" w14:textId="77777777" w:rsidR="0036411E" w:rsidRPr="007F01BD" w:rsidRDefault="0036411E" w:rsidP="00E35C15">
            <w:pPr>
              <w:rPr>
                <w:sz w:val="14"/>
                <w:szCs w:val="14"/>
                <w:lang w:val="en-GB"/>
              </w:rPr>
            </w:pPr>
            <w:r w:rsidRPr="007F01BD">
              <w:rPr>
                <w:sz w:val="14"/>
                <w:szCs w:val="14"/>
                <w:lang w:val="en-GB"/>
              </w:rPr>
              <w:t>Hypertensive heart and renal disease</w:t>
            </w:r>
          </w:p>
        </w:tc>
        <w:tc>
          <w:tcPr>
            <w:tcW w:w="0" w:type="auto"/>
            <w:vAlign w:val="center"/>
          </w:tcPr>
          <w:p w14:paraId="02D6E655" w14:textId="77777777" w:rsidR="0036411E" w:rsidRPr="007300EF" w:rsidRDefault="0036411E" w:rsidP="00E35C15">
            <w:pPr>
              <w:rPr>
                <w:sz w:val="14"/>
                <w:szCs w:val="14"/>
                <w:lang w:val="en-GB"/>
              </w:rPr>
            </w:pPr>
            <w:r w:rsidRPr="007F01BD">
              <w:rPr>
                <w:sz w:val="14"/>
                <w:szCs w:val="14"/>
                <w:lang w:val="en-GB"/>
              </w:rPr>
              <w:t>I13</w:t>
            </w:r>
          </w:p>
        </w:tc>
      </w:tr>
      <w:tr w:rsidR="0036411E" w:rsidRPr="007300EF" w14:paraId="78759501" w14:textId="77777777" w:rsidTr="00E35C15">
        <w:trPr>
          <w:trHeight w:val="20"/>
        </w:trPr>
        <w:tc>
          <w:tcPr>
            <w:tcW w:w="0" w:type="auto"/>
            <w:tcMar>
              <w:left w:w="215" w:type="dxa"/>
            </w:tcMar>
            <w:vAlign w:val="center"/>
          </w:tcPr>
          <w:p w14:paraId="357846A2" w14:textId="77777777" w:rsidR="0036411E" w:rsidRPr="007300EF" w:rsidRDefault="0036411E" w:rsidP="00E35C15">
            <w:pPr>
              <w:rPr>
                <w:sz w:val="14"/>
                <w:szCs w:val="14"/>
                <w:lang w:val="en-GB"/>
              </w:rPr>
            </w:pPr>
            <w:r w:rsidRPr="007F01BD">
              <w:rPr>
                <w:sz w:val="14"/>
                <w:szCs w:val="14"/>
                <w:lang w:val="en-GB"/>
              </w:rPr>
              <w:t>Secondary hypertension</w:t>
            </w:r>
          </w:p>
        </w:tc>
        <w:tc>
          <w:tcPr>
            <w:tcW w:w="0" w:type="auto"/>
            <w:vAlign w:val="center"/>
          </w:tcPr>
          <w:p w14:paraId="623A7A60" w14:textId="77777777" w:rsidR="0036411E" w:rsidRPr="007300EF" w:rsidRDefault="0036411E" w:rsidP="00E35C15">
            <w:pPr>
              <w:rPr>
                <w:sz w:val="14"/>
                <w:szCs w:val="14"/>
                <w:lang w:val="en-GB"/>
              </w:rPr>
            </w:pPr>
            <w:r>
              <w:rPr>
                <w:sz w:val="14"/>
                <w:szCs w:val="14"/>
                <w:lang w:val="en-GB"/>
              </w:rPr>
              <w:t>I15</w:t>
            </w:r>
          </w:p>
        </w:tc>
      </w:tr>
      <w:tr w:rsidR="0036411E" w:rsidRPr="007300EF" w14:paraId="51DD0DF3" w14:textId="77777777" w:rsidTr="00E35C15">
        <w:trPr>
          <w:trHeight w:val="20"/>
        </w:trPr>
        <w:tc>
          <w:tcPr>
            <w:tcW w:w="0" w:type="auto"/>
            <w:tcMar>
              <w:left w:w="215" w:type="dxa"/>
            </w:tcMar>
            <w:vAlign w:val="center"/>
          </w:tcPr>
          <w:p w14:paraId="51E2494A" w14:textId="77777777" w:rsidR="0036411E" w:rsidRPr="007300EF" w:rsidRDefault="0036411E" w:rsidP="00E35C15">
            <w:pPr>
              <w:rPr>
                <w:sz w:val="14"/>
                <w:szCs w:val="14"/>
                <w:lang w:val="en-GB"/>
              </w:rPr>
            </w:pPr>
            <w:r w:rsidRPr="0094597B">
              <w:rPr>
                <w:sz w:val="14"/>
                <w:szCs w:val="14"/>
                <w:lang w:val="en-GB"/>
              </w:rPr>
              <w:t>Hypertensive retinopathy</w:t>
            </w:r>
          </w:p>
        </w:tc>
        <w:tc>
          <w:tcPr>
            <w:tcW w:w="0" w:type="auto"/>
            <w:vAlign w:val="center"/>
          </w:tcPr>
          <w:p w14:paraId="71227485" w14:textId="77777777" w:rsidR="0036411E" w:rsidRPr="007300EF" w:rsidRDefault="0036411E" w:rsidP="00E35C15">
            <w:pPr>
              <w:rPr>
                <w:sz w:val="14"/>
                <w:szCs w:val="14"/>
                <w:lang w:val="en-GB"/>
              </w:rPr>
            </w:pPr>
            <w:r w:rsidRPr="0094597B">
              <w:rPr>
                <w:sz w:val="14"/>
                <w:szCs w:val="14"/>
                <w:lang w:val="en-GB"/>
              </w:rPr>
              <w:t>H35.0</w:t>
            </w:r>
          </w:p>
        </w:tc>
      </w:tr>
      <w:tr w:rsidR="0036411E" w:rsidRPr="007300EF" w14:paraId="38F3379C" w14:textId="77777777" w:rsidTr="00E35C15">
        <w:trPr>
          <w:trHeight w:val="20"/>
        </w:trPr>
        <w:tc>
          <w:tcPr>
            <w:tcW w:w="0" w:type="auto"/>
            <w:tcBorders>
              <w:bottom w:val="single" w:sz="4" w:space="0" w:color="auto"/>
            </w:tcBorders>
            <w:tcMar>
              <w:left w:w="215" w:type="dxa"/>
            </w:tcMar>
            <w:vAlign w:val="center"/>
          </w:tcPr>
          <w:p w14:paraId="286CF207" w14:textId="77777777" w:rsidR="0036411E" w:rsidRPr="007300EF" w:rsidRDefault="0036411E" w:rsidP="00E35C15">
            <w:pPr>
              <w:rPr>
                <w:sz w:val="14"/>
                <w:szCs w:val="14"/>
                <w:lang w:val="en-GB"/>
              </w:rPr>
            </w:pPr>
            <w:r w:rsidRPr="0094597B">
              <w:rPr>
                <w:sz w:val="14"/>
                <w:szCs w:val="14"/>
                <w:lang w:val="en-GB"/>
              </w:rPr>
              <w:t>Hypertensive encephalopathy</w:t>
            </w:r>
          </w:p>
        </w:tc>
        <w:tc>
          <w:tcPr>
            <w:tcW w:w="0" w:type="auto"/>
            <w:tcBorders>
              <w:bottom w:val="single" w:sz="4" w:space="0" w:color="auto"/>
            </w:tcBorders>
            <w:vAlign w:val="center"/>
          </w:tcPr>
          <w:p w14:paraId="768DCCB5" w14:textId="77777777" w:rsidR="0036411E" w:rsidRPr="007300EF" w:rsidRDefault="0036411E" w:rsidP="00E35C15">
            <w:pPr>
              <w:rPr>
                <w:sz w:val="14"/>
                <w:szCs w:val="14"/>
                <w:lang w:val="en-GB"/>
              </w:rPr>
            </w:pPr>
            <w:r w:rsidRPr="0094597B">
              <w:rPr>
                <w:sz w:val="14"/>
                <w:szCs w:val="14"/>
                <w:lang w:val="en-GB"/>
              </w:rPr>
              <w:t>I67.4</w:t>
            </w:r>
          </w:p>
        </w:tc>
      </w:tr>
      <w:tr w:rsidR="0036411E" w:rsidRPr="007300EF" w14:paraId="0FB00D85" w14:textId="77777777" w:rsidTr="00E35C15">
        <w:trPr>
          <w:trHeight w:val="20"/>
        </w:trPr>
        <w:tc>
          <w:tcPr>
            <w:tcW w:w="0" w:type="auto"/>
            <w:tcBorders>
              <w:top w:val="single" w:sz="4" w:space="0" w:color="auto"/>
              <w:bottom w:val="single" w:sz="4" w:space="0" w:color="auto"/>
            </w:tcBorders>
            <w:tcMar>
              <w:left w:w="108" w:type="dxa"/>
            </w:tcMar>
            <w:vAlign w:val="center"/>
          </w:tcPr>
          <w:p w14:paraId="65A93F40" w14:textId="77777777" w:rsidR="0036411E" w:rsidRPr="004B661C" w:rsidRDefault="0036411E" w:rsidP="00E35C15">
            <w:pPr>
              <w:rPr>
                <w:b/>
                <w:sz w:val="14"/>
                <w:szCs w:val="14"/>
                <w:lang w:val="en-GB"/>
              </w:rPr>
            </w:pPr>
            <w:r w:rsidRPr="004B661C">
              <w:rPr>
                <w:b/>
                <w:sz w:val="14"/>
                <w:szCs w:val="14"/>
                <w:lang w:val="en-GB"/>
              </w:rPr>
              <w:t>Drug</w:t>
            </w:r>
          </w:p>
        </w:tc>
        <w:tc>
          <w:tcPr>
            <w:tcW w:w="0" w:type="auto"/>
            <w:tcBorders>
              <w:top w:val="single" w:sz="4" w:space="0" w:color="auto"/>
              <w:bottom w:val="single" w:sz="4" w:space="0" w:color="auto"/>
            </w:tcBorders>
            <w:vAlign w:val="center"/>
          </w:tcPr>
          <w:p w14:paraId="28EC6373" w14:textId="77777777" w:rsidR="0036411E" w:rsidRPr="004B661C" w:rsidRDefault="0036411E" w:rsidP="00E35C15">
            <w:pPr>
              <w:rPr>
                <w:b/>
                <w:sz w:val="14"/>
                <w:szCs w:val="14"/>
                <w:lang w:val="en-GB"/>
              </w:rPr>
            </w:pPr>
            <w:r w:rsidRPr="004B661C">
              <w:rPr>
                <w:b/>
                <w:sz w:val="14"/>
                <w:szCs w:val="14"/>
                <w:lang w:val="en-GB"/>
              </w:rPr>
              <w:t>ATC code</w:t>
            </w:r>
          </w:p>
        </w:tc>
      </w:tr>
      <w:tr w:rsidR="0036411E" w:rsidRPr="007300EF" w14:paraId="2446AD32" w14:textId="77777777" w:rsidTr="00E35C15">
        <w:trPr>
          <w:trHeight w:val="20"/>
        </w:trPr>
        <w:tc>
          <w:tcPr>
            <w:tcW w:w="0" w:type="auto"/>
            <w:tcBorders>
              <w:top w:val="single" w:sz="4" w:space="0" w:color="auto"/>
            </w:tcBorders>
            <w:tcMar>
              <w:left w:w="215" w:type="dxa"/>
            </w:tcMar>
            <w:vAlign w:val="center"/>
          </w:tcPr>
          <w:p w14:paraId="70035984" w14:textId="77777777" w:rsidR="0036411E" w:rsidRPr="007300EF" w:rsidRDefault="0036411E" w:rsidP="00E35C15">
            <w:pPr>
              <w:rPr>
                <w:sz w:val="14"/>
                <w:szCs w:val="14"/>
                <w:lang w:val="en-GB"/>
              </w:rPr>
            </w:pPr>
            <w:r w:rsidRPr="0094597B">
              <w:rPr>
                <w:sz w:val="14"/>
                <w:szCs w:val="14"/>
                <w:lang w:val="en-GB"/>
              </w:rPr>
              <w:t>Low-ceiling diuretics (thiazides)</w:t>
            </w:r>
          </w:p>
        </w:tc>
        <w:tc>
          <w:tcPr>
            <w:tcW w:w="0" w:type="auto"/>
            <w:tcBorders>
              <w:top w:val="single" w:sz="4" w:space="0" w:color="auto"/>
            </w:tcBorders>
            <w:vAlign w:val="center"/>
          </w:tcPr>
          <w:p w14:paraId="4B8E119E" w14:textId="77777777" w:rsidR="0036411E" w:rsidRPr="007300EF" w:rsidRDefault="0036411E" w:rsidP="00E35C15">
            <w:pPr>
              <w:rPr>
                <w:sz w:val="14"/>
                <w:szCs w:val="14"/>
                <w:lang w:val="en-GB"/>
              </w:rPr>
            </w:pPr>
            <w:r w:rsidRPr="0094597B">
              <w:rPr>
                <w:sz w:val="14"/>
                <w:szCs w:val="14"/>
                <w:lang w:val="en-GB"/>
              </w:rPr>
              <w:t>C03A</w:t>
            </w:r>
          </w:p>
        </w:tc>
      </w:tr>
      <w:tr w:rsidR="0036411E" w:rsidRPr="007300EF" w14:paraId="7C9FF5BA" w14:textId="77777777" w:rsidTr="00E35C15">
        <w:trPr>
          <w:trHeight w:val="20"/>
        </w:trPr>
        <w:tc>
          <w:tcPr>
            <w:tcW w:w="0" w:type="auto"/>
            <w:tcMar>
              <w:left w:w="215" w:type="dxa"/>
            </w:tcMar>
            <w:vAlign w:val="center"/>
          </w:tcPr>
          <w:p w14:paraId="466F25FD" w14:textId="77777777" w:rsidR="0036411E" w:rsidRPr="007300EF" w:rsidRDefault="0036411E" w:rsidP="00E35C15">
            <w:pPr>
              <w:rPr>
                <w:sz w:val="14"/>
                <w:szCs w:val="14"/>
                <w:lang w:val="en-GB"/>
              </w:rPr>
            </w:pPr>
            <w:r w:rsidRPr="0094597B">
              <w:rPr>
                <w:sz w:val="14"/>
                <w:szCs w:val="14"/>
                <w:lang w:val="en-GB"/>
              </w:rPr>
              <w:t>Low-ceiling diuretics (non-thiazides)</w:t>
            </w:r>
          </w:p>
        </w:tc>
        <w:tc>
          <w:tcPr>
            <w:tcW w:w="0" w:type="auto"/>
            <w:vAlign w:val="center"/>
          </w:tcPr>
          <w:p w14:paraId="3111380C" w14:textId="77777777" w:rsidR="0036411E" w:rsidRPr="007300EF" w:rsidRDefault="0036411E" w:rsidP="00E35C15">
            <w:pPr>
              <w:rPr>
                <w:sz w:val="14"/>
                <w:szCs w:val="14"/>
                <w:lang w:val="en-GB"/>
              </w:rPr>
            </w:pPr>
            <w:r w:rsidRPr="0094597B">
              <w:rPr>
                <w:sz w:val="14"/>
                <w:szCs w:val="14"/>
                <w:lang w:val="en-GB"/>
              </w:rPr>
              <w:t>C03B</w:t>
            </w:r>
          </w:p>
        </w:tc>
      </w:tr>
      <w:tr w:rsidR="0036411E" w:rsidRPr="007300EF" w14:paraId="3741838E" w14:textId="77777777" w:rsidTr="00E35C15">
        <w:trPr>
          <w:trHeight w:val="20"/>
        </w:trPr>
        <w:tc>
          <w:tcPr>
            <w:tcW w:w="0" w:type="auto"/>
            <w:tcMar>
              <w:left w:w="215" w:type="dxa"/>
            </w:tcMar>
            <w:vAlign w:val="center"/>
          </w:tcPr>
          <w:p w14:paraId="1FA2EAD1" w14:textId="77777777" w:rsidR="0036411E" w:rsidRPr="007300EF" w:rsidRDefault="0036411E" w:rsidP="00E35C15">
            <w:pPr>
              <w:rPr>
                <w:sz w:val="14"/>
                <w:szCs w:val="14"/>
                <w:lang w:val="en-GB"/>
              </w:rPr>
            </w:pPr>
            <w:r w:rsidRPr="0094597B">
              <w:rPr>
                <w:sz w:val="14"/>
                <w:szCs w:val="14"/>
                <w:lang w:val="en-GB"/>
              </w:rPr>
              <w:t>Low-ceiling diuretics in combination with potassium-sparing agents</w:t>
            </w:r>
          </w:p>
        </w:tc>
        <w:tc>
          <w:tcPr>
            <w:tcW w:w="0" w:type="auto"/>
            <w:vAlign w:val="center"/>
          </w:tcPr>
          <w:p w14:paraId="48170C59" w14:textId="77777777" w:rsidR="0036411E" w:rsidRPr="007300EF" w:rsidRDefault="0036411E" w:rsidP="00E35C15">
            <w:pPr>
              <w:rPr>
                <w:sz w:val="14"/>
                <w:szCs w:val="14"/>
                <w:lang w:val="en-GB"/>
              </w:rPr>
            </w:pPr>
            <w:r w:rsidRPr="0094597B">
              <w:rPr>
                <w:sz w:val="14"/>
                <w:szCs w:val="14"/>
                <w:lang w:val="en-GB"/>
              </w:rPr>
              <w:t>C03EA</w:t>
            </w:r>
          </w:p>
        </w:tc>
      </w:tr>
      <w:tr w:rsidR="0036411E" w:rsidRPr="007300EF" w14:paraId="3CF35124" w14:textId="77777777" w:rsidTr="00E35C15">
        <w:trPr>
          <w:trHeight w:val="20"/>
        </w:trPr>
        <w:tc>
          <w:tcPr>
            <w:tcW w:w="0" w:type="auto"/>
            <w:tcMar>
              <w:left w:w="215" w:type="dxa"/>
            </w:tcMar>
            <w:vAlign w:val="center"/>
          </w:tcPr>
          <w:p w14:paraId="6760B487" w14:textId="77777777" w:rsidR="0036411E" w:rsidRPr="007300EF" w:rsidRDefault="0036411E" w:rsidP="00E35C15">
            <w:pPr>
              <w:rPr>
                <w:sz w:val="14"/>
                <w:szCs w:val="14"/>
                <w:lang w:val="en-GB"/>
              </w:rPr>
            </w:pPr>
            <w:r w:rsidRPr="0094597B">
              <w:rPr>
                <w:sz w:val="14"/>
                <w:szCs w:val="14"/>
                <w:lang w:val="en-GB"/>
              </w:rPr>
              <w:t>Beta-blockers combined with thiazides</w:t>
            </w:r>
          </w:p>
        </w:tc>
        <w:tc>
          <w:tcPr>
            <w:tcW w:w="0" w:type="auto"/>
            <w:vAlign w:val="center"/>
          </w:tcPr>
          <w:p w14:paraId="03FA8600" w14:textId="77777777" w:rsidR="0036411E" w:rsidRPr="007300EF" w:rsidRDefault="0036411E" w:rsidP="00E35C15">
            <w:pPr>
              <w:rPr>
                <w:sz w:val="14"/>
                <w:szCs w:val="14"/>
                <w:lang w:val="en-GB"/>
              </w:rPr>
            </w:pPr>
            <w:r w:rsidRPr="0094597B">
              <w:rPr>
                <w:sz w:val="14"/>
                <w:szCs w:val="14"/>
                <w:lang w:val="en-GB"/>
              </w:rPr>
              <w:t>C07B</w:t>
            </w:r>
          </w:p>
        </w:tc>
      </w:tr>
      <w:tr w:rsidR="0036411E" w:rsidRPr="007300EF" w14:paraId="6BA726C7" w14:textId="77777777" w:rsidTr="00E35C15">
        <w:trPr>
          <w:trHeight w:val="20"/>
        </w:trPr>
        <w:tc>
          <w:tcPr>
            <w:tcW w:w="0" w:type="auto"/>
            <w:tcMar>
              <w:left w:w="215" w:type="dxa"/>
            </w:tcMar>
            <w:vAlign w:val="center"/>
          </w:tcPr>
          <w:p w14:paraId="5D7CB32F" w14:textId="77777777" w:rsidR="0036411E" w:rsidRPr="0094597B" w:rsidRDefault="0036411E" w:rsidP="00E35C15">
            <w:pPr>
              <w:rPr>
                <w:sz w:val="14"/>
                <w:szCs w:val="14"/>
                <w:lang w:val="en-GB"/>
              </w:rPr>
            </w:pPr>
            <w:r w:rsidRPr="0094597B">
              <w:rPr>
                <w:sz w:val="14"/>
                <w:szCs w:val="14"/>
                <w:lang w:val="en-GB"/>
              </w:rPr>
              <w:t xml:space="preserve">Beta-blockers with </w:t>
            </w:r>
            <w:r>
              <w:rPr>
                <w:sz w:val="14"/>
                <w:szCs w:val="14"/>
                <w:lang w:val="en-GB"/>
              </w:rPr>
              <w:t>“</w:t>
            </w:r>
            <w:r w:rsidRPr="0094597B">
              <w:rPr>
                <w:sz w:val="14"/>
                <w:szCs w:val="14"/>
                <w:lang w:val="en-GB"/>
              </w:rPr>
              <w:t>other</w:t>
            </w:r>
            <w:r>
              <w:rPr>
                <w:sz w:val="14"/>
                <w:szCs w:val="14"/>
                <w:lang w:val="en-GB"/>
              </w:rPr>
              <w:t>”</w:t>
            </w:r>
            <w:r w:rsidRPr="0094597B">
              <w:rPr>
                <w:sz w:val="14"/>
                <w:szCs w:val="14"/>
                <w:lang w:val="en-GB"/>
              </w:rPr>
              <w:t xml:space="preserve"> diuretics</w:t>
            </w:r>
          </w:p>
        </w:tc>
        <w:tc>
          <w:tcPr>
            <w:tcW w:w="0" w:type="auto"/>
            <w:vAlign w:val="center"/>
          </w:tcPr>
          <w:p w14:paraId="13F2FB80" w14:textId="77777777" w:rsidR="0036411E" w:rsidRPr="007300EF" w:rsidRDefault="0036411E" w:rsidP="00E35C15">
            <w:pPr>
              <w:rPr>
                <w:sz w:val="14"/>
                <w:szCs w:val="14"/>
                <w:lang w:val="en-GB"/>
              </w:rPr>
            </w:pPr>
            <w:r w:rsidRPr="0094597B">
              <w:rPr>
                <w:sz w:val="14"/>
                <w:szCs w:val="14"/>
                <w:lang w:val="en-GB"/>
              </w:rPr>
              <w:t>C07C</w:t>
            </w:r>
          </w:p>
        </w:tc>
      </w:tr>
      <w:tr w:rsidR="0036411E" w:rsidRPr="007300EF" w14:paraId="6B83EB5B" w14:textId="77777777" w:rsidTr="00E35C15">
        <w:trPr>
          <w:trHeight w:val="20"/>
        </w:trPr>
        <w:tc>
          <w:tcPr>
            <w:tcW w:w="0" w:type="auto"/>
            <w:tcMar>
              <w:left w:w="215" w:type="dxa"/>
            </w:tcMar>
            <w:vAlign w:val="center"/>
          </w:tcPr>
          <w:p w14:paraId="068792DD" w14:textId="77777777" w:rsidR="0036411E" w:rsidRPr="0094597B" w:rsidRDefault="0036411E" w:rsidP="00E35C15">
            <w:pPr>
              <w:rPr>
                <w:sz w:val="14"/>
                <w:szCs w:val="14"/>
                <w:lang w:val="en-GB"/>
              </w:rPr>
            </w:pPr>
            <w:r>
              <w:rPr>
                <w:sz w:val="14"/>
                <w:szCs w:val="14"/>
                <w:lang w:val="en-GB"/>
              </w:rPr>
              <w:t>B</w:t>
            </w:r>
            <w:r w:rsidRPr="0094597B">
              <w:rPr>
                <w:sz w:val="14"/>
                <w:szCs w:val="14"/>
                <w:lang w:val="en-GB"/>
              </w:rPr>
              <w:t>eta-blockers with thiazide diuretic with "other" diuretics</w:t>
            </w:r>
          </w:p>
        </w:tc>
        <w:tc>
          <w:tcPr>
            <w:tcW w:w="0" w:type="auto"/>
            <w:vAlign w:val="center"/>
          </w:tcPr>
          <w:p w14:paraId="1A19D16C" w14:textId="77777777" w:rsidR="0036411E" w:rsidRPr="007300EF" w:rsidRDefault="0036411E" w:rsidP="00E35C15">
            <w:pPr>
              <w:rPr>
                <w:sz w:val="14"/>
                <w:szCs w:val="14"/>
                <w:lang w:val="en-GB"/>
              </w:rPr>
            </w:pPr>
            <w:r w:rsidRPr="0094597B">
              <w:rPr>
                <w:sz w:val="14"/>
                <w:szCs w:val="14"/>
                <w:lang w:val="en-GB"/>
              </w:rPr>
              <w:t>C07D</w:t>
            </w:r>
          </w:p>
        </w:tc>
      </w:tr>
      <w:tr w:rsidR="0036411E" w:rsidRPr="007300EF" w14:paraId="660AF4D8" w14:textId="77777777" w:rsidTr="00E35C15">
        <w:trPr>
          <w:trHeight w:val="20"/>
        </w:trPr>
        <w:tc>
          <w:tcPr>
            <w:tcW w:w="0" w:type="auto"/>
            <w:tcMar>
              <w:left w:w="215" w:type="dxa"/>
            </w:tcMar>
            <w:vAlign w:val="center"/>
          </w:tcPr>
          <w:p w14:paraId="3EE8FB11" w14:textId="77777777" w:rsidR="0036411E" w:rsidRPr="0094597B" w:rsidRDefault="0036411E" w:rsidP="00E35C15">
            <w:pPr>
              <w:rPr>
                <w:sz w:val="14"/>
                <w:szCs w:val="14"/>
                <w:lang w:val="en-GB"/>
              </w:rPr>
            </w:pPr>
            <w:r w:rsidRPr="0094597B">
              <w:rPr>
                <w:sz w:val="14"/>
                <w:szCs w:val="14"/>
                <w:lang w:val="en-GB"/>
              </w:rPr>
              <w:t>Calcium channel blockers in combination with diuretics</w:t>
            </w:r>
          </w:p>
        </w:tc>
        <w:tc>
          <w:tcPr>
            <w:tcW w:w="0" w:type="auto"/>
            <w:vAlign w:val="center"/>
          </w:tcPr>
          <w:p w14:paraId="0AF4A281" w14:textId="77777777" w:rsidR="0036411E" w:rsidRPr="0094597B" w:rsidRDefault="0036411E" w:rsidP="00E35C15">
            <w:pPr>
              <w:rPr>
                <w:sz w:val="14"/>
                <w:szCs w:val="14"/>
                <w:lang w:val="en-GB"/>
              </w:rPr>
            </w:pPr>
            <w:r w:rsidRPr="0094597B">
              <w:rPr>
                <w:sz w:val="14"/>
                <w:szCs w:val="14"/>
                <w:lang w:val="en-GB"/>
              </w:rPr>
              <w:t>C08G</w:t>
            </w:r>
          </w:p>
        </w:tc>
      </w:tr>
      <w:tr w:rsidR="0036411E" w:rsidRPr="007300EF" w14:paraId="258E0162" w14:textId="77777777" w:rsidTr="00E35C15">
        <w:trPr>
          <w:trHeight w:val="20"/>
        </w:trPr>
        <w:tc>
          <w:tcPr>
            <w:tcW w:w="0" w:type="auto"/>
            <w:tcMar>
              <w:left w:w="215" w:type="dxa"/>
            </w:tcMar>
            <w:vAlign w:val="center"/>
          </w:tcPr>
          <w:p w14:paraId="4D5FF555" w14:textId="77777777" w:rsidR="0036411E" w:rsidRPr="007300EF" w:rsidRDefault="0036411E" w:rsidP="00E35C15">
            <w:pPr>
              <w:jc w:val="both"/>
              <w:rPr>
                <w:sz w:val="14"/>
                <w:szCs w:val="14"/>
                <w:lang w:val="en-GB"/>
              </w:rPr>
            </w:pPr>
            <w:r w:rsidRPr="0094597B">
              <w:rPr>
                <w:sz w:val="14"/>
                <w:szCs w:val="14"/>
                <w:lang w:val="en-GB"/>
              </w:rPr>
              <w:t xml:space="preserve">ACE-inhibitors with diuretics </w:t>
            </w:r>
          </w:p>
        </w:tc>
        <w:tc>
          <w:tcPr>
            <w:tcW w:w="0" w:type="auto"/>
            <w:vAlign w:val="center"/>
          </w:tcPr>
          <w:p w14:paraId="7553A92C" w14:textId="77777777" w:rsidR="0036411E" w:rsidRPr="007300EF" w:rsidRDefault="0036411E" w:rsidP="00E35C15">
            <w:pPr>
              <w:rPr>
                <w:sz w:val="14"/>
                <w:szCs w:val="14"/>
                <w:lang w:val="en-GB"/>
              </w:rPr>
            </w:pPr>
            <w:r w:rsidRPr="0094597B">
              <w:rPr>
                <w:sz w:val="14"/>
                <w:szCs w:val="14"/>
                <w:lang w:val="en-GB"/>
              </w:rPr>
              <w:t>C09BA</w:t>
            </w:r>
          </w:p>
        </w:tc>
      </w:tr>
      <w:tr w:rsidR="0036411E" w:rsidRPr="007300EF" w14:paraId="1548A2C9" w14:textId="77777777" w:rsidTr="00E35C15">
        <w:trPr>
          <w:trHeight w:val="20"/>
        </w:trPr>
        <w:tc>
          <w:tcPr>
            <w:tcW w:w="0" w:type="auto"/>
            <w:tcMar>
              <w:left w:w="215" w:type="dxa"/>
            </w:tcMar>
            <w:vAlign w:val="center"/>
          </w:tcPr>
          <w:p w14:paraId="53D7E4F1" w14:textId="77777777" w:rsidR="0036411E" w:rsidRPr="007300EF" w:rsidRDefault="0036411E" w:rsidP="00E35C15">
            <w:pPr>
              <w:jc w:val="both"/>
              <w:rPr>
                <w:sz w:val="14"/>
                <w:szCs w:val="14"/>
                <w:lang w:val="en-GB"/>
              </w:rPr>
            </w:pPr>
            <w:r w:rsidRPr="0094597B">
              <w:rPr>
                <w:sz w:val="14"/>
                <w:szCs w:val="14"/>
                <w:lang w:val="en-GB"/>
              </w:rPr>
              <w:t xml:space="preserve">Angiotensin II receptor-blockers with diuretics </w:t>
            </w:r>
          </w:p>
        </w:tc>
        <w:tc>
          <w:tcPr>
            <w:tcW w:w="0" w:type="auto"/>
            <w:vAlign w:val="center"/>
          </w:tcPr>
          <w:p w14:paraId="1C76D150" w14:textId="77777777" w:rsidR="0036411E" w:rsidRPr="007300EF" w:rsidRDefault="0036411E" w:rsidP="00E35C15">
            <w:pPr>
              <w:rPr>
                <w:sz w:val="14"/>
                <w:szCs w:val="14"/>
                <w:lang w:val="en-GB"/>
              </w:rPr>
            </w:pPr>
            <w:r w:rsidRPr="0094597B">
              <w:rPr>
                <w:sz w:val="14"/>
                <w:szCs w:val="14"/>
                <w:lang w:val="en-GB"/>
              </w:rPr>
              <w:t>C09DA</w:t>
            </w:r>
          </w:p>
        </w:tc>
      </w:tr>
      <w:tr w:rsidR="0036411E" w:rsidRPr="007300EF" w14:paraId="33480D7D" w14:textId="77777777" w:rsidTr="00E35C15">
        <w:trPr>
          <w:trHeight w:val="20"/>
        </w:trPr>
        <w:tc>
          <w:tcPr>
            <w:tcW w:w="0" w:type="auto"/>
            <w:tcMar>
              <w:left w:w="215" w:type="dxa"/>
            </w:tcMar>
            <w:vAlign w:val="center"/>
          </w:tcPr>
          <w:p w14:paraId="1E99BFC1" w14:textId="77777777" w:rsidR="0036411E" w:rsidRPr="0094597B" w:rsidRDefault="0036411E" w:rsidP="00E35C15">
            <w:pPr>
              <w:jc w:val="both"/>
              <w:rPr>
                <w:sz w:val="14"/>
                <w:szCs w:val="14"/>
                <w:lang w:val="en-GB"/>
              </w:rPr>
            </w:pPr>
            <w:r w:rsidRPr="0094597B">
              <w:rPr>
                <w:sz w:val="14"/>
                <w:szCs w:val="14"/>
                <w:lang w:val="en-GB"/>
              </w:rPr>
              <w:t>Valsartan + amlodipine + hydrochlorothiazide</w:t>
            </w:r>
          </w:p>
        </w:tc>
        <w:tc>
          <w:tcPr>
            <w:tcW w:w="0" w:type="auto"/>
            <w:vAlign w:val="center"/>
          </w:tcPr>
          <w:p w14:paraId="0B5E1493" w14:textId="77777777" w:rsidR="0036411E" w:rsidRPr="007300EF" w:rsidRDefault="0036411E" w:rsidP="00E35C15">
            <w:pPr>
              <w:rPr>
                <w:sz w:val="14"/>
                <w:szCs w:val="14"/>
                <w:lang w:val="en-GB"/>
              </w:rPr>
            </w:pPr>
            <w:r w:rsidRPr="0094597B">
              <w:rPr>
                <w:sz w:val="14"/>
                <w:szCs w:val="14"/>
                <w:lang w:val="en-GB"/>
              </w:rPr>
              <w:t>C09DX01</w:t>
            </w:r>
          </w:p>
        </w:tc>
      </w:tr>
      <w:tr w:rsidR="0036411E" w:rsidRPr="007300EF" w14:paraId="38491589" w14:textId="77777777" w:rsidTr="00E35C15">
        <w:trPr>
          <w:trHeight w:val="20"/>
        </w:trPr>
        <w:tc>
          <w:tcPr>
            <w:tcW w:w="0" w:type="auto"/>
            <w:tcMar>
              <w:left w:w="215" w:type="dxa"/>
            </w:tcMar>
            <w:vAlign w:val="center"/>
          </w:tcPr>
          <w:p w14:paraId="6E3A5630" w14:textId="77777777" w:rsidR="0036411E" w:rsidRPr="0094597B" w:rsidRDefault="0036411E" w:rsidP="00E35C15">
            <w:pPr>
              <w:jc w:val="both"/>
              <w:rPr>
                <w:sz w:val="14"/>
                <w:szCs w:val="14"/>
                <w:lang w:val="en-GB"/>
              </w:rPr>
            </w:pPr>
            <w:r w:rsidRPr="0094597B">
              <w:rPr>
                <w:sz w:val="14"/>
                <w:szCs w:val="14"/>
                <w:lang w:val="en-GB"/>
              </w:rPr>
              <w:t>Olmesartan + amlodipine + hydrochlorothiazide</w:t>
            </w:r>
          </w:p>
        </w:tc>
        <w:tc>
          <w:tcPr>
            <w:tcW w:w="0" w:type="auto"/>
            <w:vAlign w:val="center"/>
          </w:tcPr>
          <w:p w14:paraId="4F097136" w14:textId="77777777" w:rsidR="0036411E" w:rsidRPr="007300EF" w:rsidRDefault="0036411E" w:rsidP="00E35C15">
            <w:pPr>
              <w:rPr>
                <w:sz w:val="14"/>
                <w:szCs w:val="14"/>
                <w:lang w:val="en-GB"/>
              </w:rPr>
            </w:pPr>
            <w:r w:rsidRPr="0094597B">
              <w:rPr>
                <w:sz w:val="14"/>
                <w:szCs w:val="14"/>
                <w:lang w:val="en-GB"/>
              </w:rPr>
              <w:t>C09DX03</w:t>
            </w:r>
          </w:p>
        </w:tc>
      </w:tr>
      <w:tr w:rsidR="0036411E" w:rsidRPr="007300EF" w14:paraId="24A51A57" w14:textId="77777777" w:rsidTr="00E35C15">
        <w:trPr>
          <w:trHeight w:val="20"/>
        </w:trPr>
        <w:tc>
          <w:tcPr>
            <w:tcW w:w="0" w:type="auto"/>
            <w:tcMar>
              <w:left w:w="215" w:type="dxa"/>
            </w:tcMar>
            <w:vAlign w:val="center"/>
          </w:tcPr>
          <w:p w14:paraId="66CBF857" w14:textId="77777777" w:rsidR="0036411E" w:rsidRPr="0094597B" w:rsidRDefault="0036411E" w:rsidP="00E35C15">
            <w:pPr>
              <w:jc w:val="both"/>
              <w:rPr>
                <w:sz w:val="14"/>
                <w:szCs w:val="14"/>
                <w:lang w:val="en-GB"/>
              </w:rPr>
            </w:pPr>
            <w:r w:rsidRPr="0094597B">
              <w:rPr>
                <w:sz w:val="14"/>
                <w:szCs w:val="14"/>
                <w:lang w:val="en-GB"/>
              </w:rPr>
              <w:t>Candesartan + amlodipine + hydrochlorothiazide</w:t>
            </w:r>
          </w:p>
        </w:tc>
        <w:tc>
          <w:tcPr>
            <w:tcW w:w="0" w:type="auto"/>
            <w:vAlign w:val="center"/>
          </w:tcPr>
          <w:p w14:paraId="3A031E10" w14:textId="77777777" w:rsidR="0036411E" w:rsidRPr="007300EF" w:rsidRDefault="0036411E" w:rsidP="00E35C15">
            <w:pPr>
              <w:rPr>
                <w:sz w:val="14"/>
                <w:szCs w:val="14"/>
                <w:lang w:val="en-GB"/>
              </w:rPr>
            </w:pPr>
            <w:r w:rsidRPr="0094597B">
              <w:rPr>
                <w:sz w:val="14"/>
                <w:szCs w:val="14"/>
                <w:lang w:val="en-GB"/>
              </w:rPr>
              <w:t>C09DX06</w:t>
            </w:r>
          </w:p>
        </w:tc>
      </w:tr>
      <w:tr w:rsidR="0036411E" w:rsidRPr="007300EF" w14:paraId="7D732164" w14:textId="77777777" w:rsidTr="00E35C15">
        <w:trPr>
          <w:trHeight w:val="20"/>
        </w:trPr>
        <w:tc>
          <w:tcPr>
            <w:tcW w:w="0" w:type="auto"/>
            <w:tcMar>
              <w:left w:w="215" w:type="dxa"/>
            </w:tcMar>
            <w:vAlign w:val="center"/>
          </w:tcPr>
          <w:p w14:paraId="6CF03CDE" w14:textId="77777777" w:rsidR="0036411E" w:rsidRPr="0094597B" w:rsidRDefault="0036411E" w:rsidP="00E35C15">
            <w:pPr>
              <w:jc w:val="both"/>
              <w:rPr>
                <w:sz w:val="14"/>
                <w:szCs w:val="14"/>
                <w:lang w:val="en-GB"/>
              </w:rPr>
            </w:pPr>
            <w:r w:rsidRPr="0094597B">
              <w:rPr>
                <w:sz w:val="14"/>
                <w:szCs w:val="14"/>
                <w:lang w:val="en-GB"/>
              </w:rPr>
              <w:t>Aliskiren + hydrochlorothiazide</w:t>
            </w:r>
          </w:p>
        </w:tc>
        <w:tc>
          <w:tcPr>
            <w:tcW w:w="0" w:type="auto"/>
            <w:vAlign w:val="center"/>
          </w:tcPr>
          <w:p w14:paraId="575BF281" w14:textId="77777777" w:rsidR="0036411E" w:rsidRPr="007300EF" w:rsidRDefault="0036411E" w:rsidP="00E35C15">
            <w:pPr>
              <w:rPr>
                <w:sz w:val="14"/>
                <w:szCs w:val="14"/>
                <w:lang w:val="en-GB"/>
              </w:rPr>
            </w:pPr>
            <w:r w:rsidRPr="0094597B">
              <w:rPr>
                <w:sz w:val="14"/>
                <w:szCs w:val="14"/>
                <w:lang w:val="en-GB"/>
              </w:rPr>
              <w:t>C09XA52</w:t>
            </w:r>
          </w:p>
        </w:tc>
      </w:tr>
      <w:tr w:rsidR="0036411E" w:rsidRPr="007300EF" w14:paraId="7FAF6E60" w14:textId="77777777" w:rsidTr="00E35C15">
        <w:trPr>
          <w:trHeight w:val="20"/>
        </w:trPr>
        <w:tc>
          <w:tcPr>
            <w:tcW w:w="0" w:type="auto"/>
            <w:tcMar>
              <w:left w:w="215" w:type="dxa"/>
            </w:tcMar>
            <w:vAlign w:val="center"/>
          </w:tcPr>
          <w:p w14:paraId="44D4F410" w14:textId="77777777" w:rsidR="0036411E" w:rsidRPr="0094597B" w:rsidRDefault="0036411E" w:rsidP="00E35C15">
            <w:pPr>
              <w:jc w:val="both"/>
              <w:rPr>
                <w:sz w:val="14"/>
                <w:szCs w:val="14"/>
                <w:lang w:val="en-GB"/>
              </w:rPr>
            </w:pPr>
            <w:r w:rsidRPr="0094597B">
              <w:rPr>
                <w:sz w:val="14"/>
                <w:szCs w:val="14"/>
                <w:lang w:val="en-GB"/>
              </w:rPr>
              <w:t>Aliskiren + amlodipine + hydrochlorothiazide</w:t>
            </w:r>
          </w:p>
        </w:tc>
        <w:tc>
          <w:tcPr>
            <w:tcW w:w="0" w:type="auto"/>
            <w:vAlign w:val="center"/>
          </w:tcPr>
          <w:p w14:paraId="38A3D1AB" w14:textId="77777777" w:rsidR="0036411E" w:rsidRPr="007300EF" w:rsidRDefault="0036411E" w:rsidP="00E35C15">
            <w:pPr>
              <w:rPr>
                <w:sz w:val="14"/>
                <w:szCs w:val="14"/>
                <w:lang w:val="en-GB"/>
              </w:rPr>
            </w:pPr>
            <w:r w:rsidRPr="0094597B">
              <w:rPr>
                <w:sz w:val="14"/>
                <w:szCs w:val="14"/>
                <w:lang w:val="en-GB"/>
              </w:rPr>
              <w:t>C09XA54</w:t>
            </w:r>
          </w:p>
        </w:tc>
      </w:tr>
      <w:tr w:rsidR="0036411E" w:rsidRPr="007300EF" w14:paraId="0852525A" w14:textId="77777777" w:rsidTr="00E35C15">
        <w:trPr>
          <w:trHeight w:val="20"/>
        </w:trPr>
        <w:tc>
          <w:tcPr>
            <w:tcW w:w="0" w:type="auto"/>
            <w:tcBorders>
              <w:bottom w:val="single" w:sz="4" w:space="0" w:color="auto"/>
            </w:tcBorders>
            <w:tcMar>
              <w:left w:w="215" w:type="dxa"/>
            </w:tcMar>
            <w:vAlign w:val="center"/>
          </w:tcPr>
          <w:p w14:paraId="082A503D" w14:textId="77777777" w:rsidR="0036411E" w:rsidRPr="0094597B" w:rsidRDefault="0036411E" w:rsidP="00E35C15">
            <w:pPr>
              <w:jc w:val="both"/>
              <w:rPr>
                <w:sz w:val="14"/>
                <w:szCs w:val="14"/>
                <w:lang w:val="en-GB"/>
              </w:rPr>
            </w:pPr>
            <w:r w:rsidRPr="0094597B">
              <w:rPr>
                <w:sz w:val="14"/>
                <w:szCs w:val="14"/>
                <w:lang w:val="en-GB"/>
              </w:rPr>
              <w:t>Rosuvastatin + perindopril + indapamide</w:t>
            </w:r>
          </w:p>
        </w:tc>
        <w:tc>
          <w:tcPr>
            <w:tcW w:w="0" w:type="auto"/>
            <w:tcBorders>
              <w:bottom w:val="single" w:sz="4" w:space="0" w:color="auto"/>
            </w:tcBorders>
            <w:vAlign w:val="center"/>
          </w:tcPr>
          <w:p w14:paraId="5A54F546" w14:textId="77777777" w:rsidR="0036411E" w:rsidRPr="007300EF" w:rsidRDefault="0036411E" w:rsidP="00E35C15">
            <w:pPr>
              <w:rPr>
                <w:sz w:val="14"/>
                <w:szCs w:val="14"/>
                <w:lang w:val="en-GB"/>
              </w:rPr>
            </w:pPr>
            <w:r w:rsidRPr="0094597B">
              <w:rPr>
                <w:sz w:val="14"/>
                <w:szCs w:val="14"/>
                <w:lang w:val="en-GB"/>
              </w:rPr>
              <w:t>C10BX13</w:t>
            </w:r>
          </w:p>
        </w:tc>
      </w:tr>
      <w:tr w:rsidR="0036411E" w:rsidRPr="007300EF" w14:paraId="4D111CEE" w14:textId="77777777" w:rsidTr="00E35C15">
        <w:trPr>
          <w:trHeight w:val="20"/>
        </w:trPr>
        <w:tc>
          <w:tcPr>
            <w:tcW w:w="0" w:type="auto"/>
            <w:tcBorders>
              <w:top w:val="single" w:sz="4" w:space="0" w:color="auto"/>
              <w:bottom w:val="single" w:sz="4" w:space="0" w:color="auto"/>
            </w:tcBorders>
            <w:tcMar>
              <w:left w:w="108" w:type="dxa"/>
            </w:tcMar>
            <w:vAlign w:val="center"/>
          </w:tcPr>
          <w:p w14:paraId="592E0AF4" w14:textId="77777777" w:rsidR="0036411E" w:rsidRPr="004B661C" w:rsidRDefault="0036411E" w:rsidP="00E35C15">
            <w:pPr>
              <w:jc w:val="both"/>
              <w:rPr>
                <w:b/>
                <w:sz w:val="14"/>
                <w:szCs w:val="14"/>
                <w:lang w:val="en-GB"/>
              </w:rPr>
            </w:pPr>
            <w:r w:rsidRPr="004B661C">
              <w:rPr>
                <w:b/>
                <w:sz w:val="14"/>
                <w:szCs w:val="14"/>
                <w:lang w:val="en-GB"/>
              </w:rPr>
              <w:t>Clinical test</w:t>
            </w:r>
          </w:p>
        </w:tc>
        <w:tc>
          <w:tcPr>
            <w:tcW w:w="0" w:type="auto"/>
            <w:tcBorders>
              <w:top w:val="single" w:sz="4" w:space="0" w:color="auto"/>
              <w:bottom w:val="single" w:sz="4" w:space="0" w:color="auto"/>
            </w:tcBorders>
            <w:vAlign w:val="center"/>
          </w:tcPr>
          <w:p w14:paraId="56671EB0" w14:textId="77777777" w:rsidR="0036411E" w:rsidRPr="004B661C" w:rsidRDefault="0036411E" w:rsidP="00E35C15">
            <w:pPr>
              <w:rPr>
                <w:b/>
                <w:sz w:val="14"/>
                <w:szCs w:val="14"/>
                <w:lang w:val="en-GB"/>
              </w:rPr>
            </w:pPr>
            <w:r w:rsidRPr="004B661C">
              <w:rPr>
                <w:b/>
                <w:sz w:val="14"/>
                <w:szCs w:val="14"/>
                <w:lang w:val="en-GB"/>
              </w:rPr>
              <w:t>Value</w:t>
            </w:r>
          </w:p>
        </w:tc>
      </w:tr>
      <w:tr w:rsidR="0036411E" w:rsidRPr="007300EF" w14:paraId="40076AC8" w14:textId="77777777" w:rsidTr="00E35C15">
        <w:trPr>
          <w:trHeight w:val="20"/>
        </w:trPr>
        <w:tc>
          <w:tcPr>
            <w:tcW w:w="0" w:type="auto"/>
            <w:tcBorders>
              <w:top w:val="single" w:sz="4" w:space="0" w:color="auto"/>
            </w:tcBorders>
            <w:tcMar>
              <w:left w:w="215" w:type="dxa"/>
            </w:tcMar>
            <w:vAlign w:val="center"/>
          </w:tcPr>
          <w:p w14:paraId="248FABE2" w14:textId="77777777" w:rsidR="0036411E" w:rsidRPr="0094597B" w:rsidRDefault="0036411E" w:rsidP="00E35C15">
            <w:pPr>
              <w:jc w:val="both"/>
              <w:rPr>
                <w:sz w:val="14"/>
                <w:szCs w:val="14"/>
                <w:lang w:val="en-GB"/>
              </w:rPr>
            </w:pPr>
            <w:r w:rsidRPr="002E3430">
              <w:rPr>
                <w:sz w:val="14"/>
                <w:szCs w:val="14"/>
                <w:lang w:val="en-GB"/>
              </w:rPr>
              <w:t>Systolic blood pressure</w:t>
            </w:r>
          </w:p>
        </w:tc>
        <w:tc>
          <w:tcPr>
            <w:tcW w:w="0" w:type="auto"/>
            <w:tcBorders>
              <w:top w:val="single" w:sz="4" w:space="0" w:color="auto"/>
            </w:tcBorders>
            <w:vAlign w:val="center"/>
          </w:tcPr>
          <w:p w14:paraId="36C1B347" w14:textId="77777777" w:rsidR="0036411E" w:rsidRPr="007300EF" w:rsidRDefault="0036411E" w:rsidP="00E35C15">
            <w:pPr>
              <w:rPr>
                <w:sz w:val="14"/>
                <w:szCs w:val="14"/>
                <w:lang w:val="en-GB"/>
              </w:rPr>
            </w:pPr>
            <w:r w:rsidRPr="002E3430">
              <w:rPr>
                <w:sz w:val="14"/>
                <w:szCs w:val="14"/>
                <w:lang w:val="en-GB"/>
              </w:rPr>
              <w:t>≥140mmHg</w:t>
            </w:r>
          </w:p>
        </w:tc>
      </w:tr>
      <w:tr w:rsidR="0036411E" w:rsidRPr="007300EF" w14:paraId="6D9F4CCF" w14:textId="77777777" w:rsidTr="00E35C15">
        <w:trPr>
          <w:trHeight w:val="20"/>
        </w:trPr>
        <w:tc>
          <w:tcPr>
            <w:tcW w:w="0" w:type="auto"/>
            <w:tcBorders>
              <w:bottom w:val="single" w:sz="4" w:space="0" w:color="auto"/>
            </w:tcBorders>
            <w:tcMar>
              <w:left w:w="215" w:type="dxa"/>
            </w:tcMar>
            <w:vAlign w:val="center"/>
          </w:tcPr>
          <w:p w14:paraId="77985923" w14:textId="77777777" w:rsidR="0036411E" w:rsidRPr="0094597B" w:rsidRDefault="0036411E" w:rsidP="00E35C15">
            <w:pPr>
              <w:jc w:val="both"/>
              <w:rPr>
                <w:sz w:val="14"/>
                <w:szCs w:val="14"/>
                <w:lang w:val="en-GB"/>
              </w:rPr>
            </w:pPr>
            <w:r w:rsidRPr="002E3430">
              <w:rPr>
                <w:sz w:val="14"/>
                <w:szCs w:val="14"/>
                <w:lang w:val="en-GB"/>
              </w:rPr>
              <w:t>Diastolic blood pressure</w:t>
            </w:r>
          </w:p>
        </w:tc>
        <w:tc>
          <w:tcPr>
            <w:tcW w:w="0" w:type="auto"/>
            <w:tcBorders>
              <w:bottom w:val="single" w:sz="4" w:space="0" w:color="auto"/>
            </w:tcBorders>
            <w:vAlign w:val="center"/>
          </w:tcPr>
          <w:p w14:paraId="2AA095CB" w14:textId="77777777" w:rsidR="0036411E" w:rsidRPr="007300EF" w:rsidRDefault="0036411E" w:rsidP="00E35C15">
            <w:pPr>
              <w:rPr>
                <w:sz w:val="14"/>
                <w:szCs w:val="14"/>
                <w:lang w:val="en-GB"/>
              </w:rPr>
            </w:pPr>
            <w:r w:rsidRPr="002E3430">
              <w:rPr>
                <w:sz w:val="14"/>
                <w:szCs w:val="14"/>
                <w:lang w:val="en-GB"/>
              </w:rPr>
              <w:t>≥90mmHg</w:t>
            </w:r>
          </w:p>
        </w:tc>
      </w:tr>
    </w:tbl>
    <w:p w14:paraId="135286A8" w14:textId="77777777" w:rsidR="0036411E" w:rsidRDefault="0036411E" w:rsidP="0036411E">
      <w:pPr>
        <w:spacing w:after="200" w:line="276" w:lineRule="auto"/>
      </w:pPr>
    </w:p>
    <w:p w14:paraId="60048C68" w14:textId="77777777" w:rsidR="0036411E" w:rsidRDefault="0036411E" w:rsidP="0036411E">
      <w:pPr>
        <w:spacing w:after="200" w:line="276" w:lineRule="auto"/>
      </w:pPr>
      <w:r>
        <w:br w:type="page"/>
      </w:r>
    </w:p>
    <w:p w14:paraId="298B6685" w14:textId="77777777" w:rsidR="0036411E" w:rsidRPr="00CE5C16" w:rsidRDefault="0036411E" w:rsidP="0036411E">
      <w:pPr>
        <w:spacing w:line="276" w:lineRule="auto"/>
        <w:rPr>
          <w:sz w:val="14"/>
          <w:szCs w:val="14"/>
        </w:rPr>
      </w:pPr>
      <w:r>
        <w:rPr>
          <w:sz w:val="14"/>
          <w:szCs w:val="14"/>
        </w:rPr>
        <w:lastRenderedPageBreak/>
        <w:t>Table 4</w:t>
      </w:r>
      <w:r w:rsidRPr="00CE5C16">
        <w:rPr>
          <w:sz w:val="14"/>
          <w:szCs w:val="14"/>
        </w:rPr>
        <w:t xml:space="preserve">: </w:t>
      </w:r>
      <w:r>
        <w:rPr>
          <w:sz w:val="14"/>
          <w:szCs w:val="14"/>
        </w:rPr>
        <w:t xml:space="preserve">List of diagnoses, medications, and laboratory test results indicative of diabetes mellitus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03"/>
        <w:gridCol w:w="1939"/>
      </w:tblGrid>
      <w:tr w:rsidR="0036411E" w:rsidRPr="007300EF" w14:paraId="610B667F" w14:textId="77777777" w:rsidTr="00E35C15">
        <w:trPr>
          <w:trHeight w:val="20"/>
        </w:trPr>
        <w:tc>
          <w:tcPr>
            <w:tcW w:w="0" w:type="auto"/>
            <w:tcBorders>
              <w:top w:val="single" w:sz="4" w:space="0" w:color="auto"/>
              <w:bottom w:val="single" w:sz="4" w:space="0" w:color="auto"/>
            </w:tcBorders>
            <w:vAlign w:val="center"/>
          </w:tcPr>
          <w:p w14:paraId="63E8D601" w14:textId="77777777" w:rsidR="0036411E" w:rsidRPr="004B661C" w:rsidRDefault="0036411E" w:rsidP="00E35C15">
            <w:pPr>
              <w:rPr>
                <w:b/>
                <w:sz w:val="14"/>
                <w:szCs w:val="14"/>
                <w:lang w:val="en-GB"/>
              </w:rPr>
            </w:pPr>
            <w:r w:rsidRPr="004B661C">
              <w:rPr>
                <w:b/>
                <w:sz w:val="14"/>
                <w:szCs w:val="14"/>
                <w:lang w:val="en-GB"/>
              </w:rPr>
              <w:t xml:space="preserve">Diagnoses  </w:t>
            </w:r>
          </w:p>
        </w:tc>
        <w:tc>
          <w:tcPr>
            <w:tcW w:w="0" w:type="auto"/>
            <w:tcBorders>
              <w:top w:val="single" w:sz="4" w:space="0" w:color="auto"/>
              <w:bottom w:val="single" w:sz="4" w:space="0" w:color="auto"/>
            </w:tcBorders>
            <w:vAlign w:val="center"/>
          </w:tcPr>
          <w:p w14:paraId="7666CE75" w14:textId="77777777" w:rsidR="0036411E" w:rsidRPr="004B661C" w:rsidRDefault="0036411E" w:rsidP="00E35C15">
            <w:pPr>
              <w:rPr>
                <w:b/>
                <w:sz w:val="14"/>
                <w:szCs w:val="14"/>
                <w:lang w:val="en-GB"/>
              </w:rPr>
            </w:pPr>
            <w:r w:rsidRPr="004B661C">
              <w:rPr>
                <w:b/>
                <w:sz w:val="14"/>
                <w:szCs w:val="14"/>
                <w:lang w:val="en-GB"/>
              </w:rPr>
              <w:t>ICD10 code</w:t>
            </w:r>
          </w:p>
        </w:tc>
      </w:tr>
      <w:tr w:rsidR="0036411E" w:rsidRPr="007300EF" w14:paraId="6DD97C1C" w14:textId="77777777" w:rsidTr="00E35C15">
        <w:trPr>
          <w:trHeight w:val="20"/>
        </w:trPr>
        <w:tc>
          <w:tcPr>
            <w:tcW w:w="0" w:type="auto"/>
            <w:tcBorders>
              <w:top w:val="single" w:sz="4" w:space="0" w:color="auto"/>
            </w:tcBorders>
            <w:vAlign w:val="center"/>
          </w:tcPr>
          <w:p w14:paraId="0D680A0E" w14:textId="77777777" w:rsidR="0036411E" w:rsidRPr="007F01BD" w:rsidRDefault="0036411E" w:rsidP="00E35C15">
            <w:pPr>
              <w:rPr>
                <w:sz w:val="14"/>
                <w:szCs w:val="14"/>
                <w:lang w:val="en-GB"/>
              </w:rPr>
            </w:pPr>
            <w:r>
              <w:rPr>
                <w:sz w:val="14"/>
                <w:szCs w:val="14"/>
                <w:lang w:val="en-GB"/>
              </w:rPr>
              <w:t xml:space="preserve">   </w:t>
            </w:r>
            <w:r w:rsidRPr="009F0829">
              <w:rPr>
                <w:sz w:val="14"/>
                <w:szCs w:val="14"/>
                <w:lang w:val="en-GB"/>
              </w:rPr>
              <w:t>Type 1 diabetes mellitus</w:t>
            </w:r>
          </w:p>
        </w:tc>
        <w:tc>
          <w:tcPr>
            <w:tcW w:w="0" w:type="auto"/>
            <w:tcBorders>
              <w:top w:val="single" w:sz="4" w:space="0" w:color="auto"/>
            </w:tcBorders>
            <w:vAlign w:val="center"/>
          </w:tcPr>
          <w:p w14:paraId="6B566E7C" w14:textId="77777777" w:rsidR="0036411E" w:rsidRPr="007300EF" w:rsidRDefault="0036411E" w:rsidP="00E35C15">
            <w:pPr>
              <w:rPr>
                <w:sz w:val="14"/>
                <w:szCs w:val="14"/>
                <w:lang w:val="en-GB"/>
              </w:rPr>
            </w:pPr>
            <w:r w:rsidRPr="009F0829">
              <w:rPr>
                <w:sz w:val="14"/>
                <w:szCs w:val="14"/>
                <w:lang w:val="en-GB"/>
              </w:rPr>
              <w:t>E10</w:t>
            </w:r>
          </w:p>
        </w:tc>
      </w:tr>
      <w:tr w:rsidR="0036411E" w:rsidRPr="007300EF" w14:paraId="0A08F4A8" w14:textId="77777777" w:rsidTr="00E35C15">
        <w:trPr>
          <w:trHeight w:val="20"/>
        </w:trPr>
        <w:tc>
          <w:tcPr>
            <w:tcW w:w="0" w:type="auto"/>
            <w:tcMar>
              <w:left w:w="215" w:type="dxa"/>
            </w:tcMar>
            <w:vAlign w:val="center"/>
          </w:tcPr>
          <w:p w14:paraId="4B7B421F" w14:textId="77777777" w:rsidR="0036411E" w:rsidRPr="007300EF" w:rsidRDefault="0036411E" w:rsidP="00E35C15">
            <w:pPr>
              <w:rPr>
                <w:sz w:val="14"/>
                <w:szCs w:val="14"/>
                <w:lang w:val="en-GB"/>
              </w:rPr>
            </w:pPr>
            <w:r w:rsidRPr="009F0829">
              <w:rPr>
                <w:sz w:val="14"/>
                <w:szCs w:val="14"/>
                <w:lang w:val="en-GB"/>
              </w:rPr>
              <w:t>Type 2 diabetes mellitus</w:t>
            </w:r>
          </w:p>
        </w:tc>
        <w:tc>
          <w:tcPr>
            <w:tcW w:w="0" w:type="auto"/>
            <w:vAlign w:val="center"/>
          </w:tcPr>
          <w:p w14:paraId="52A47428" w14:textId="77777777" w:rsidR="0036411E" w:rsidRPr="007300EF" w:rsidRDefault="0036411E" w:rsidP="00E35C15">
            <w:pPr>
              <w:rPr>
                <w:sz w:val="14"/>
                <w:szCs w:val="14"/>
                <w:lang w:val="en-GB"/>
              </w:rPr>
            </w:pPr>
            <w:r w:rsidRPr="009F0829">
              <w:rPr>
                <w:sz w:val="14"/>
                <w:szCs w:val="14"/>
                <w:lang w:val="en-GB"/>
              </w:rPr>
              <w:t>E11</w:t>
            </w:r>
          </w:p>
        </w:tc>
      </w:tr>
      <w:tr w:rsidR="0036411E" w:rsidRPr="007300EF" w14:paraId="301D1C92" w14:textId="77777777" w:rsidTr="00E35C15">
        <w:trPr>
          <w:trHeight w:val="20"/>
        </w:trPr>
        <w:tc>
          <w:tcPr>
            <w:tcW w:w="0" w:type="auto"/>
            <w:tcMar>
              <w:left w:w="215" w:type="dxa"/>
            </w:tcMar>
            <w:vAlign w:val="center"/>
          </w:tcPr>
          <w:p w14:paraId="149E8782" w14:textId="77777777" w:rsidR="0036411E" w:rsidRPr="007F01BD" w:rsidRDefault="0036411E" w:rsidP="00E35C15">
            <w:pPr>
              <w:rPr>
                <w:sz w:val="14"/>
                <w:szCs w:val="14"/>
                <w:lang w:val="en-GB"/>
              </w:rPr>
            </w:pPr>
            <w:r w:rsidRPr="009F0829">
              <w:rPr>
                <w:sz w:val="14"/>
                <w:szCs w:val="14"/>
                <w:lang w:val="en-GB"/>
              </w:rPr>
              <w:t>Malnutrition-related diabetes mellitus</w:t>
            </w:r>
          </w:p>
        </w:tc>
        <w:tc>
          <w:tcPr>
            <w:tcW w:w="0" w:type="auto"/>
            <w:vAlign w:val="center"/>
          </w:tcPr>
          <w:p w14:paraId="20C13BBA" w14:textId="77777777" w:rsidR="0036411E" w:rsidRPr="007300EF" w:rsidRDefault="0036411E" w:rsidP="00E35C15">
            <w:pPr>
              <w:rPr>
                <w:sz w:val="14"/>
                <w:szCs w:val="14"/>
                <w:lang w:val="en-GB"/>
              </w:rPr>
            </w:pPr>
            <w:r w:rsidRPr="009F0829">
              <w:rPr>
                <w:sz w:val="14"/>
                <w:szCs w:val="14"/>
                <w:lang w:val="en-GB"/>
              </w:rPr>
              <w:t>E12</w:t>
            </w:r>
          </w:p>
        </w:tc>
      </w:tr>
      <w:tr w:rsidR="0036411E" w:rsidRPr="007300EF" w14:paraId="3FC28D9D" w14:textId="77777777" w:rsidTr="00E35C15">
        <w:trPr>
          <w:trHeight w:val="20"/>
        </w:trPr>
        <w:tc>
          <w:tcPr>
            <w:tcW w:w="0" w:type="auto"/>
            <w:tcMar>
              <w:left w:w="215" w:type="dxa"/>
            </w:tcMar>
            <w:vAlign w:val="center"/>
          </w:tcPr>
          <w:p w14:paraId="67DDEA3F" w14:textId="77777777" w:rsidR="0036411E" w:rsidRPr="007F01BD" w:rsidRDefault="0036411E" w:rsidP="00E35C15">
            <w:pPr>
              <w:rPr>
                <w:sz w:val="14"/>
                <w:szCs w:val="14"/>
                <w:lang w:val="en-GB"/>
              </w:rPr>
            </w:pPr>
            <w:r w:rsidRPr="009F0829">
              <w:rPr>
                <w:sz w:val="14"/>
                <w:szCs w:val="14"/>
                <w:lang w:val="en-GB"/>
              </w:rPr>
              <w:t>Other specified diabetes mellitus</w:t>
            </w:r>
          </w:p>
        </w:tc>
        <w:tc>
          <w:tcPr>
            <w:tcW w:w="0" w:type="auto"/>
            <w:vAlign w:val="center"/>
          </w:tcPr>
          <w:p w14:paraId="47707197" w14:textId="77777777" w:rsidR="0036411E" w:rsidRPr="007300EF" w:rsidRDefault="0036411E" w:rsidP="00E35C15">
            <w:pPr>
              <w:rPr>
                <w:sz w:val="14"/>
                <w:szCs w:val="14"/>
                <w:lang w:val="en-GB"/>
              </w:rPr>
            </w:pPr>
            <w:r w:rsidRPr="009F0829">
              <w:rPr>
                <w:sz w:val="14"/>
                <w:szCs w:val="14"/>
                <w:lang w:val="en-GB"/>
              </w:rPr>
              <w:t>E13</w:t>
            </w:r>
          </w:p>
        </w:tc>
      </w:tr>
      <w:tr w:rsidR="0036411E" w:rsidRPr="007300EF" w14:paraId="433FB218" w14:textId="77777777" w:rsidTr="00E35C15">
        <w:trPr>
          <w:trHeight w:val="20"/>
        </w:trPr>
        <w:tc>
          <w:tcPr>
            <w:tcW w:w="0" w:type="auto"/>
            <w:tcMar>
              <w:left w:w="215" w:type="dxa"/>
            </w:tcMar>
            <w:vAlign w:val="center"/>
          </w:tcPr>
          <w:p w14:paraId="25BF9F1F" w14:textId="77777777" w:rsidR="0036411E" w:rsidRPr="007300EF" w:rsidRDefault="0036411E" w:rsidP="00E35C15">
            <w:pPr>
              <w:rPr>
                <w:sz w:val="14"/>
                <w:szCs w:val="14"/>
                <w:lang w:val="en-GB"/>
              </w:rPr>
            </w:pPr>
            <w:r w:rsidRPr="009F0829">
              <w:rPr>
                <w:sz w:val="14"/>
                <w:szCs w:val="14"/>
                <w:lang w:val="en-GB"/>
              </w:rPr>
              <w:t>Unspecified diabetes mellitus</w:t>
            </w:r>
          </w:p>
        </w:tc>
        <w:tc>
          <w:tcPr>
            <w:tcW w:w="0" w:type="auto"/>
            <w:vAlign w:val="center"/>
          </w:tcPr>
          <w:p w14:paraId="43482EFF" w14:textId="77777777" w:rsidR="0036411E" w:rsidRPr="007300EF" w:rsidRDefault="0036411E" w:rsidP="00E35C15">
            <w:pPr>
              <w:rPr>
                <w:sz w:val="14"/>
                <w:szCs w:val="14"/>
                <w:lang w:val="en-GB"/>
              </w:rPr>
            </w:pPr>
            <w:r w:rsidRPr="009F0829">
              <w:rPr>
                <w:sz w:val="14"/>
                <w:szCs w:val="14"/>
                <w:lang w:val="en-GB"/>
              </w:rPr>
              <w:t>E14</w:t>
            </w:r>
          </w:p>
        </w:tc>
      </w:tr>
      <w:tr w:rsidR="0036411E" w:rsidRPr="007300EF" w14:paraId="46F434E8" w14:textId="77777777" w:rsidTr="00E35C15">
        <w:trPr>
          <w:trHeight w:val="20"/>
        </w:trPr>
        <w:tc>
          <w:tcPr>
            <w:tcW w:w="0" w:type="auto"/>
            <w:tcMar>
              <w:left w:w="215" w:type="dxa"/>
            </w:tcMar>
            <w:vAlign w:val="center"/>
          </w:tcPr>
          <w:p w14:paraId="7DA02B2A" w14:textId="77777777" w:rsidR="0036411E" w:rsidRPr="007300EF" w:rsidRDefault="0036411E" w:rsidP="00E35C15">
            <w:pPr>
              <w:rPr>
                <w:sz w:val="14"/>
                <w:szCs w:val="14"/>
                <w:lang w:val="en-GB"/>
              </w:rPr>
            </w:pPr>
            <w:r w:rsidRPr="009F0829">
              <w:rPr>
                <w:sz w:val="14"/>
                <w:szCs w:val="14"/>
                <w:lang w:val="en-GB"/>
              </w:rPr>
              <w:t>Diabetic cataract</w:t>
            </w:r>
          </w:p>
        </w:tc>
        <w:tc>
          <w:tcPr>
            <w:tcW w:w="0" w:type="auto"/>
            <w:vAlign w:val="center"/>
          </w:tcPr>
          <w:p w14:paraId="04A4F268" w14:textId="77777777" w:rsidR="0036411E" w:rsidRPr="007300EF" w:rsidRDefault="0036411E" w:rsidP="00E35C15">
            <w:pPr>
              <w:rPr>
                <w:sz w:val="14"/>
                <w:szCs w:val="14"/>
                <w:lang w:val="en-GB"/>
              </w:rPr>
            </w:pPr>
            <w:r w:rsidRPr="009F0829">
              <w:rPr>
                <w:sz w:val="14"/>
                <w:szCs w:val="14"/>
                <w:lang w:val="en-GB"/>
              </w:rPr>
              <w:t>H28.0</w:t>
            </w:r>
          </w:p>
        </w:tc>
      </w:tr>
      <w:tr w:rsidR="0036411E" w:rsidRPr="007300EF" w14:paraId="20F2B05A" w14:textId="77777777" w:rsidTr="00E35C15">
        <w:trPr>
          <w:trHeight w:val="20"/>
        </w:trPr>
        <w:tc>
          <w:tcPr>
            <w:tcW w:w="0" w:type="auto"/>
            <w:tcMar>
              <w:left w:w="215" w:type="dxa"/>
            </w:tcMar>
            <w:vAlign w:val="center"/>
          </w:tcPr>
          <w:p w14:paraId="219E79CE" w14:textId="77777777" w:rsidR="0036411E" w:rsidRPr="007300EF" w:rsidRDefault="0036411E" w:rsidP="00E35C15">
            <w:pPr>
              <w:rPr>
                <w:sz w:val="14"/>
                <w:szCs w:val="14"/>
                <w:lang w:val="en-GB"/>
              </w:rPr>
            </w:pPr>
            <w:r w:rsidRPr="003C46C7">
              <w:rPr>
                <w:sz w:val="14"/>
                <w:szCs w:val="14"/>
                <w:lang w:val="en-GB"/>
              </w:rPr>
              <w:t>Diabetic retinopathy</w:t>
            </w:r>
          </w:p>
        </w:tc>
        <w:tc>
          <w:tcPr>
            <w:tcW w:w="0" w:type="auto"/>
            <w:vAlign w:val="center"/>
          </w:tcPr>
          <w:p w14:paraId="57B39F4A" w14:textId="77777777" w:rsidR="0036411E" w:rsidRPr="007300EF" w:rsidRDefault="0036411E" w:rsidP="00E35C15">
            <w:pPr>
              <w:rPr>
                <w:sz w:val="14"/>
                <w:szCs w:val="14"/>
                <w:lang w:val="en-GB"/>
              </w:rPr>
            </w:pPr>
            <w:r w:rsidRPr="003C46C7">
              <w:rPr>
                <w:sz w:val="14"/>
                <w:szCs w:val="14"/>
                <w:lang w:val="en-GB"/>
              </w:rPr>
              <w:t>H36.0</w:t>
            </w:r>
          </w:p>
        </w:tc>
      </w:tr>
      <w:tr w:rsidR="0036411E" w:rsidRPr="007300EF" w14:paraId="50642D17" w14:textId="77777777" w:rsidTr="00E35C15">
        <w:trPr>
          <w:trHeight w:val="20"/>
        </w:trPr>
        <w:tc>
          <w:tcPr>
            <w:tcW w:w="0" w:type="auto"/>
            <w:tcMar>
              <w:left w:w="215" w:type="dxa"/>
            </w:tcMar>
            <w:vAlign w:val="center"/>
          </w:tcPr>
          <w:p w14:paraId="196437B4" w14:textId="77777777" w:rsidR="0036411E" w:rsidRPr="0094597B" w:rsidRDefault="0036411E" w:rsidP="00E35C15">
            <w:pPr>
              <w:rPr>
                <w:sz w:val="14"/>
                <w:szCs w:val="14"/>
                <w:lang w:val="en-GB"/>
              </w:rPr>
            </w:pPr>
            <w:r w:rsidRPr="003C46C7">
              <w:rPr>
                <w:sz w:val="14"/>
                <w:szCs w:val="14"/>
                <w:lang w:val="en-GB"/>
              </w:rPr>
              <w:t>Diabetic arthropathy</w:t>
            </w:r>
          </w:p>
        </w:tc>
        <w:tc>
          <w:tcPr>
            <w:tcW w:w="0" w:type="auto"/>
            <w:vAlign w:val="center"/>
          </w:tcPr>
          <w:p w14:paraId="34B9A10D" w14:textId="77777777" w:rsidR="0036411E" w:rsidRPr="0094597B" w:rsidRDefault="0036411E" w:rsidP="00E35C15">
            <w:pPr>
              <w:rPr>
                <w:sz w:val="14"/>
                <w:szCs w:val="14"/>
                <w:lang w:val="en-GB"/>
              </w:rPr>
            </w:pPr>
            <w:r w:rsidRPr="003C46C7">
              <w:rPr>
                <w:sz w:val="14"/>
                <w:szCs w:val="14"/>
                <w:lang w:val="en-GB"/>
              </w:rPr>
              <w:t>M14.2</w:t>
            </w:r>
          </w:p>
        </w:tc>
      </w:tr>
      <w:tr w:rsidR="0036411E" w:rsidRPr="007300EF" w14:paraId="3E041E5D" w14:textId="77777777" w:rsidTr="00E35C15">
        <w:trPr>
          <w:trHeight w:val="20"/>
        </w:trPr>
        <w:tc>
          <w:tcPr>
            <w:tcW w:w="0" w:type="auto"/>
            <w:tcMar>
              <w:left w:w="215" w:type="dxa"/>
            </w:tcMar>
            <w:vAlign w:val="center"/>
          </w:tcPr>
          <w:p w14:paraId="2E229C21" w14:textId="77777777" w:rsidR="0036411E" w:rsidRPr="0094597B" w:rsidRDefault="0036411E" w:rsidP="00E35C15">
            <w:pPr>
              <w:rPr>
                <w:sz w:val="14"/>
                <w:szCs w:val="14"/>
                <w:lang w:val="en-GB"/>
              </w:rPr>
            </w:pPr>
            <w:r w:rsidRPr="003C46C7">
              <w:rPr>
                <w:sz w:val="14"/>
                <w:szCs w:val="14"/>
                <w:lang w:val="en-GB"/>
              </w:rPr>
              <w:t>Diabetic neuropathic arthropathy</w:t>
            </w:r>
          </w:p>
        </w:tc>
        <w:tc>
          <w:tcPr>
            <w:tcW w:w="0" w:type="auto"/>
            <w:vAlign w:val="center"/>
          </w:tcPr>
          <w:p w14:paraId="00CC707D" w14:textId="77777777" w:rsidR="0036411E" w:rsidRPr="0094597B" w:rsidRDefault="0036411E" w:rsidP="00E35C15">
            <w:pPr>
              <w:rPr>
                <w:sz w:val="14"/>
                <w:szCs w:val="14"/>
                <w:lang w:val="en-GB"/>
              </w:rPr>
            </w:pPr>
            <w:r w:rsidRPr="003C46C7">
              <w:rPr>
                <w:sz w:val="14"/>
                <w:szCs w:val="14"/>
                <w:lang w:val="en-GB"/>
              </w:rPr>
              <w:t>M14.6</w:t>
            </w:r>
          </w:p>
        </w:tc>
      </w:tr>
      <w:tr w:rsidR="0036411E" w:rsidRPr="007300EF" w14:paraId="481DC8D4" w14:textId="77777777" w:rsidTr="00E35C15">
        <w:trPr>
          <w:trHeight w:val="20"/>
        </w:trPr>
        <w:tc>
          <w:tcPr>
            <w:tcW w:w="0" w:type="auto"/>
            <w:tcMar>
              <w:left w:w="215" w:type="dxa"/>
            </w:tcMar>
            <w:vAlign w:val="center"/>
          </w:tcPr>
          <w:p w14:paraId="3F0D9D0B" w14:textId="77777777" w:rsidR="0036411E" w:rsidRPr="0094597B" w:rsidRDefault="0036411E" w:rsidP="00E35C15">
            <w:pPr>
              <w:rPr>
                <w:sz w:val="14"/>
                <w:szCs w:val="14"/>
                <w:lang w:val="en-GB"/>
              </w:rPr>
            </w:pPr>
            <w:r w:rsidRPr="003C46C7">
              <w:rPr>
                <w:sz w:val="14"/>
                <w:szCs w:val="14"/>
                <w:lang w:val="en-GB"/>
              </w:rPr>
              <w:t>Diabetic mononeuropathy</w:t>
            </w:r>
          </w:p>
        </w:tc>
        <w:tc>
          <w:tcPr>
            <w:tcW w:w="0" w:type="auto"/>
            <w:vAlign w:val="center"/>
          </w:tcPr>
          <w:p w14:paraId="084E8A56" w14:textId="77777777" w:rsidR="0036411E" w:rsidRPr="0094597B" w:rsidRDefault="0036411E" w:rsidP="00E35C15">
            <w:pPr>
              <w:rPr>
                <w:sz w:val="14"/>
                <w:szCs w:val="14"/>
                <w:lang w:val="en-GB"/>
              </w:rPr>
            </w:pPr>
            <w:r w:rsidRPr="003C46C7">
              <w:rPr>
                <w:sz w:val="14"/>
                <w:szCs w:val="14"/>
                <w:lang w:val="en-GB"/>
              </w:rPr>
              <w:t>G59.0</w:t>
            </w:r>
          </w:p>
        </w:tc>
      </w:tr>
      <w:tr w:rsidR="0036411E" w:rsidRPr="007300EF" w14:paraId="1BD0F2CB" w14:textId="77777777" w:rsidTr="00E35C15">
        <w:trPr>
          <w:trHeight w:val="20"/>
        </w:trPr>
        <w:tc>
          <w:tcPr>
            <w:tcW w:w="0" w:type="auto"/>
            <w:tcMar>
              <w:left w:w="215" w:type="dxa"/>
            </w:tcMar>
            <w:vAlign w:val="center"/>
          </w:tcPr>
          <w:p w14:paraId="39AE40B6" w14:textId="77777777" w:rsidR="0036411E" w:rsidRPr="0094597B" w:rsidRDefault="0036411E" w:rsidP="00E35C15">
            <w:pPr>
              <w:rPr>
                <w:sz w:val="14"/>
                <w:szCs w:val="14"/>
                <w:lang w:val="en-GB"/>
              </w:rPr>
            </w:pPr>
            <w:r w:rsidRPr="003C46C7">
              <w:rPr>
                <w:sz w:val="14"/>
                <w:szCs w:val="14"/>
                <w:lang w:val="en-GB"/>
              </w:rPr>
              <w:t>Diabetic polyneuropathy</w:t>
            </w:r>
          </w:p>
        </w:tc>
        <w:tc>
          <w:tcPr>
            <w:tcW w:w="0" w:type="auto"/>
            <w:vAlign w:val="center"/>
          </w:tcPr>
          <w:p w14:paraId="6CF55BD5" w14:textId="77777777" w:rsidR="0036411E" w:rsidRPr="0094597B" w:rsidRDefault="0036411E" w:rsidP="00E35C15">
            <w:pPr>
              <w:rPr>
                <w:sz w:val="14"/>
                <w:szCs w:val="14"/>
                <w:lang w:val="en-GB"/>
              </w:rPr>
            </w:pPr>
            <w:r w:rsidRPr="003C46C7">
              <w:rPr>
                <w:sz w:val="14"/>
                <w:szCs w:val="14"/>
                <w:lang w:val="en-GB"/>
              </w:rPr>
              <w:t>G63.2</w:t>
            </w:r>
          </w:p>
        </w:tc>
      </w:tr>
      <w:tr w:rsidR="0036411E" w:rsidRPr="007300EF" w14:paraId="411B5D50" w14:textId="77777777" w:rsidTr="00E35C15">
        <w:trPr>
          <w:trHeight w:val="20"/>
        </w:trPr>
        <w:tc>
          <w:tcPr>
            <w:tcW w:w="0" w:type="auto"/>
            <w:tcBorders>
              <w:bottom w:val="single" w:sz="4" w:space="0" w:color="auto"/>
            </w:tcBorders>
            <w:tcMar>
              <w:left w:w="215" w:type="dxa"/>
            </w:tcMar>
            <w:vAlign w:val="center"/>
          </w:tcPr>
          <w:p w14:paraId="39FF0554" w14:textId="77777777" w:rsidR="0036411E" w:rsidRPr="0094597B" w:rsidRDefault="0036411E" w:rsidP="00E35C15">
            <w:pPr>
              <w:rPr>
                <w:sz w:val="14"/>
                <w:szCs w:val="14"/>
                <w:lang w:val="en-GB"/>
              </w:rPr>
            </w:pPr>
            <w:r w:rsidRPr="003C46C7">
              <w:rPr>
                <w:sz w:val="14"/>
                <w:szCs w:val="14"/>
                <w:lang w:val="en-GB"/>
              </w:rPr>
              <w:t>Diabetic autonomic neuropathy</w:t>
            </w:r>
          </w:p>
        </w:tc>
        <w:tc>
          <w:tcPr>
            <w:tcW w:w="0" w:type="auto"/>
            <w:tcBorders>
              <w:bottom w:val="single" w:sz="4" w:space="0" w:color="auto"/>
            </w:tcBorders>
            <w:vAlign w:val="center"/>
          </w:tcPr>
          <w:p w14:paraId="077C281C" w14:textId="77777777" w:rsidR="0036411E" w:rsidRPr="0094597B" w:rsidRDefault="0036411E" w:rsidP="00E35C15">
            <w:pPr>
              <w:rPr>
                <w:sz w:val="14"/>
                <w:szCs w:val="14"/>
                <w:lang w:val="en-GB"/>
              </w:rPr>
            </w:pPr>
            <w:r w:rsidRPr="003C46C7">
              <w:rPr>
                <w:sz w:val="14"/>
                <w:szCs w:val="14"/>
                <w:lang w:val="en-GB"/>
              </w:rPr>
              <w:t>G99.0</w:t>
            </w:r>
          </w:p>
        </w:tc>
      </w:tr>
      <w:tr w:rsidR="0036411E" w:rsidRPr="007300EF" w14:paraId="6235C3A3" w14:textId="77777777" w:rsidTr="00E35C15">
        <w:trPr>
          <w:trHeight w:val="20"/>
        </w:trPr>
        <w:tc>
          <w:tcPr>
            <w:tcW w:w="0" w:type="auto"/>
            <w:tcBorders>
              <w:top w:val="single" w:sz="4" w:space="0" w:color="auto"/>
              <w:bottom w:val="single" w:sz="4" w:space="0" w:color="auto"/>
            </w:tcBorders>
            <w:tcMar>
              <w:left w:w="108" w:type="dxa"/>
            </w:tcMar>
            <w:vAlign w:val="center"/>
          </w:tcPr>
          <w:p w14:paraId="51D7A72B" w14:textId="77777777" w:rsidR="0036411E" w:rsidRPr="004B661C" w:rsidRDefault="0036411E" w:rsidP="00E35C15">
            <w:pPr>
              <w:rPr>
                <w:b/>
                <w:sz w:val="14"/>
                <w:szCs w:val="14"/>
                <w:lang w:val="en-GB"/>
              </w:rPr>
            </w:pPr>
            <w:r w:rsidRPr="004B661C">
              <w:rPr>
                <w:b/>
                <w:sz w:val="14"/>
                <w:szCs w:val="14"/>
                <w:lang w:val="en-GB"/>
              </w:rPr>
              <w:t xml:space="preserve">Drug </w:t>
            </w:r>
          </w:p>
        </w:tc>
        <w:tc>
          <w:tcPr>
            <w:tcW w:w="0" w:type="auto"/>
            <w:tcBorders>
              <w:top w:val="single" w:sz="4" w:space="0" w:color="auto"/>
              <w:bottom w:val="single" w:sz="4" w:space="0" w:color="auto"/>
            </w:tcBorders>
            <w:vAlign w:val="center"/>
          </w:tcPr>
          <w:p w14:paraId="5935060B" w14:textId="77777777" w:rsidR="0036411E" w:rsidRPr="004B661C" w:rsidRDefault="0036411E" w:rsidP="00E35C15">
            <w:pPr>
              <w:rPr>
                <w:b/>
                <w:sz w:val="14"/>
                <w:szCs w:val="14"/>
                <w:lang w:val="en-GB"/>
              </w:rPr>
            </w:pPr>
            <w:r w:rsidRPr="004B661C">
              <w:rPr>
                <w:b/>
                <w:sz w:val="14"/>
                <w:szCs w:val="14"/>
                <w:lang w:val="en-GB"/>
              </w:rPr>
              <w:t>ATC code</w:t>
            </w:r>
          </w:p>
        </w:tc>
      </w:tr>
      <w:tr w:rsidR="0036411E" w:rsidRPr="007300EF" w14:paraId="4029FBC9" w14:textId="77777777" w:rsidTr="00E35C15">
        <w:trPr>
          <w:trHeight w:val="20"/>
        </w:trPr>
        <w:tc>
          <w:tcPr>
            <w:tcW w:w="0" w:type="auto"/>
            <w:tcBorders>
              <w:top w:val="single" w:sz="4" w:space="0" w:color="auto"/>
              <w:bottom w:val="single" w:sz="4" w:space="0" w:color="auto"/>
            </w:tcBorders>
            <w:tcMar>
              <w:left w:w="215" w:type="dxa"/>
            </w:tcMar>
            <w:vAlign w:val="center"/>
          </w:tcPr>
          <w:p w14:paraId="439F36C8" w14:textId="77777777" w:rsidR="0036411E" w:rsidRPr="007300EF" w:rsidRDefault="0036411E" w:rsidP="00E35C15">
            <w:pPr>
              <w:rPr>
                <w:sz w:val="14"/>
                <w:szCs w:val="14"/>
                <w:lang w:val="en-GB"/>
              </w:rPr>
            </w:pPr>
            <w:r w:rsidRPr="003C46C7">
              <w:rPr>
                <w:sz w:val="14"/>
                <w:szCs w:val="14"/>
                <w:lang w:val="en-GB"/>
              </w:rPr>
              <w:t>Drugs used in diabetes</w:t>
            </w:r>
          </w:p>
        </w:tc>
        <w:tc>
          <w:tcPr>
            <w:tcW w:w="0" w:type="auto"/>
            <w:tcBorders>
              <w:top w:val="single" w:sz="4" w:space="0" w:color="auto"/>
              <w:bottom w:val="single" w:sz="4" w:space="0" w:color="auto"/>
            </w:tcBorders>
            <w:vAlign w:val="center"/>
          </w:tcPr>
          <w:p w14:paraId="4E056614" w14:textId="77777777" w:rsidR="0036411E" w:rsidRPr="007300EF" w:rsidRDefault="0036411E" w:rsidP="00E35C15">
            <w:pPr>
              <w:rPr>
                <w:sz w:val="14"/>
                <w:szCs w:val="14"/>
                <w:lang w:val="en-GB"/>
              </w:rPr>
            </w:pPr>
            <w:r w:rsidRPr="003C46C7">
              <w:rPr>
                <w:sz w:val="14"/>
                <w:szCs w:val="14"/>
                <w:lang w:val="en-GB"/>
              </w:rPr>
              <w:t>A10</w:t>
            </w:r>
          </w:p>
        </w:tc>
      </w:tr>
      <w:tr w:rsidR="0036411E" w:rsidRPr="007300EF" w14:paraId="21134F18" w14:textId="77777777" w:rsidTr="00E35C15">
        <w:trPr>
          <w:trHeight w:val="20"/>
        </w:trPr>
        <w:tc>
          <w:tcPr>
            <w:tcW w:w="0" w:type="auto"/>
            <w:tcBorders>
              <w:top w:val="single" w:sz="4" w:space="0" w:color="auto"/>
              <w:bottom w:val="single" w:sz="4" w:space="0" w:color="auto"/>
            </w:tcBorders>
            <w:tcMar>
              <w:left w:w="108" w:type="dxa"/>
            </w:tcMar>
            <w:vAlign w:val="center"/>
          </w:tcPr>
          <w:p w14:paraId="25AD24CA" w14:textId="77777777" w:rsidR="0036411E" w:rsidRPr="004B661C" w:rsidRDefault="0036411E" w:rsidP="00E35C15">
            <w:pPr>
              <w:jc w:val="both"/>
              <w:rPr>
                <w:b/>
                <w:sz w:val="14"/>
                <w:szCs w:val="14"/>
                <w:lang w:val="en-GB"/>
              </w:rPr>
            </w:pPr>
            <w:r w:rsidRPr="004B661C">
              <w:rPr>
                <w:b/>
                <w:sz w:val="14"/>
                <w:szCs w:val="14"/>
                <w:lang w:val="en-GB"/>
              </w:rPr>
              <w:t xml:space="preserve">Laboratory test  </w:t>
            </w:r>
          </w:p>
        </w:tc>
        <w:tc>
          <w:tcPr>
            <w:tcW w:w="0" w:type="auto"/>
            <w:tcBorders>
              <w:top w:val="single" w:sz="4" w:space="0" w:color="auto"/>
              <w:bottom w:val="single" w:sz="4" w:space="0" w:color="auto"/>
            </w:tcBorders>
            <w:vAlign w:val="center"/>
          </w:tcPr>
          <w:p w14:paraId="7E6919E5" w14:textId="77777777" w:rsidR="0036411E" w:rsidRPr="004B661C" w:rsidRDefault="0036411E" w:rsidP="00E35C15">
            <w:pPr>
              <w:rPr>
                <w:b/>
                <w:sz w:val="14"/>
                <w:szCs w:val="14"/>
                <w:lang w:val="en-GB"/>
              </w:rPr>
            </w:pPr>
            <w:r w:rsidRPr="004B661C">
              <w:rPr>
                <w:b/>
                <w:sz w:val="14"/>
                <w:szCs w:val="14"/>
                <w:lang w:val="en-GB"/>
              </w:rPr>
              <w:t xml:space="preserve">Value  </w:t>
            </w:r>
          </w:p>
        </w:tc>
      </w:tr>
      <w:tr w:rsidR="0036411E" w:rsidRPr="007300EF" w14:paraId="4316B4AA" w14:textId="77777777" w:rsidTr="00E35C15">
        <w:trPr>
          <w:trHeight w:val="20"/>
        </w:trPr>
        <w:tc>
          <w:tcPr>
            <w:tcW w:w="0" w:type="auto"/>
            <w:tcBorders>
              <w:top w:val="single" w:sz="4" w:space="0" w:color="auto"/>
            </w:tcBorders>
            <w:tcMar>
              <w:left w:w="215" w:type="dxa"/>
            </w:tcMar>
            <w:vAlign w:val="center"/>
          </w:tcPr>
          <w:p w14:paraId="7CCE0A95" w14:textId="77777777" w:rsidR="0036411E" w:rsidRPr="0094597B" w:rsidRDefault="0036411E" w:rsidP="00E35C15">
            <w:pPr>
              <w:jc w:val="both"/>
              <w:rPr>
                <w:sz w:val="14"/>
                <w:szCs w:val="14"/>
                <w:lang w:val="en-GB"/>
              </w:rPr>
            </w:pPr>
            <w:r w:rsidRPr="006D2654">
              <w:rPr>
                <w:sz w:val="14"/>
                <w:szCs w:val="14"/>
                <w:lang w:val="en-GB"/>
              </w:rPr>
              <w:t>HbA1c</w:t>
            </w:r>
          </w:p>
        </w:tc>
        <w:tc>
          <w:tcPr>
            <w:tcW w:w="0" w:type="auto"/>
            <w:tcBorders>
              <w:top w:val="single" w:sz="4" w:space="0" w:color="auto"/>
            </w:tcBorders>
            <w:vAlign w:val="center"/>
          </w:tcPr>
          <w:p w14:paraId="0778DF2F" w14:textId="77777777" w:rsidR="0036411E" w:rsidRPr="007300EF" w:rsidRDefault="0036411E" w:rsidP="00E35C15">
            <w:pPr>
              <w:rPr>
                <w:sz w:val="14"/>
                <w:szCs w:val="14"/>
                <w:lang w:val="en-GB"/>
              </w:rPr>
            </w:pPr>
            <w:r w:rsidRPr="002E3430">
              <w:rPr>
                <w:sz w:val="14"/>
                <w:szCs w:val="14"/>
                <w:lang w:val="en-GB"/>
              </w:rPr>
              <w:t>≥</w:t>
            </w:r>
            <w:r w:rsidRPr="006D2654">
              <w:rPr>
                <w:sz w:val="14"/>
                <w:szCs w:val="14"/>
                <w:lang w:val="en-GB"/>
              </w:rPr>
              <w:t>6.5 % (</w:t>
            </w:r>
            <w:r w:rsidRPr="002E3430">
              <w:rPr>
                <w:sz w:val="14"/>
                <w:szCs w:val="14"/>
                <w:lang w:val="en-GB"/>
              </w:rPr>
              <w:t>≥</w:t>
            </w:r>
            <w:r w:rsidRPr="006D2654">
              <w:rPr>
                <w:sz w:val="14"/>
                <w:szCs w:val="14"/>
                <w:lang w:val="en-GB"/>
              </w:rPr>
              <w:t>48mmol/L)</w:t>
            </w:r>
          </w:p>
        </w:tc>
      </w:tr>
      <w:tr w:rsidR="0036411E" w:rsidRPr="007300EF" w14:paraId="58C6487A" w14:textId="77777777" w:rsidTr="00E35C15">
        <w:trPr>
          <w:trHeight w:val="20"/>
        </w:trPr>
        <w:tc>
          <w:tcPr>
            <w:tcW w:w="0" w:type="auto"/>
            <w:tcMar>
              <w:left w:w="215" w:type="dxa"/>
            </w:tcMar>
            <w:vAlign w:val="center"/>
          </w:tcPr>
          <w:p w14:paraId="591DA623" w14:textId="77777777" w:rsidR="0036411E" w:rsidRPr="0094597B" w:rsidRDefault="0036411E" w:rsidP="00E35C15">
            <w:pPr>
              <w:jc w:val="both"/>
              <w:rPr>
                <w:sz w:val="14"/>
                <w:szCs w:val="14"/>
                <w:lang w:val="en-GB"/>
              </w:rPr>
            </w:pPr>
            <w:r w:rsidRPr="006D2654">
              <w:rPr>
                <w:sz w:val="14"/>
                <w:szCs w:val="14"/>
                <w:lang w:val="en-GB"/>
              </w:rPr>
              <w:t>Fasting blood glucose</w:t>
            </w:r>
          </w:p>
        </w:tc>
        <w:tc>
          <w:tcPr>
            <w:tcW w:w="0" w:type="auto"/>
            <w:vAlign w:val="center"/>
          </w:tcPr>
          <w:p w14:paraId="617B7863" w14:textId="77777777" w:rsidR="0036411E" w:rsidRPr="007300EF" w:rsidRDefault="0036411E" w:rsidP="00E35C15">
            <w:pPr>
              <w:rPr>
                <w:sz w:val="14"/>
                <w:szCs w:val="14"/>
                <w:lang w:val="en-GB"/>
              </w:rPr>
            </w:pPr>
            <w:r w:rsidRPr="002E3430">
              <w:rPr>
                <w:sz w:val="14"/>
                <w:szCs w:val="14"/>
                <w:lang w:val="en-GB"/>
              </w:rPr>
              <w:t>≥</w:t>
            </w:r>
            <w:r w:rsidRPr="006D2654">
              <w:rPr>
                <w:sz w:val="14"/>
                <w:szCs w:val="14"/>
                <w:lang w:val="en-GB"/>
              </w:rPr>
              <w:t>7.0 mmol/L (~126 mg/dL)</w:t>
            </w:r>
          </w:p>
        </w:tc>
      </w:tr>
      <w:tr w:rsidR="0036411E" w:rsidRPr="007300EF" w14:paraId="6E9E6472" w14:textId="77777777" w:rsidTr="00E35C15">
        <w:trPr>
          <w:trHeight w:val="20"/>
        </w:trPr>
        <w:tc>
          <w:tcPr>
            <w:tcW w:w="0" w:type="auto"/>
            <w:tcBorders>
              <w:bottom w:val="single" w:sz="4" w:space="0" w:color="auto"/>
            </w:tcBorders>
            <w:tcMar>
              <w:left w:w="215" w:type="dxa"/>
            </w:tcMar>
          </w:tcPr>
          <w:p w14:paraId="49D75A58" w14:textId="77777777" w:rsidR="0036411E" w:rsidRPr="006D2654" w:rsidRDefault="0036411E" w:rsidP="00E35C15">
            <w:pPr>
              <w:jc w:val="both"/>
              <w:rPr>
                <w:sz w:val="14"/>
                <w:szCs w:val="14"/>
                <w:lang w:val="en-GB"/>
              </w:rPr>
            </w:pPr>
            <w:r w:rsidRPr="006D2654">
              <w:rPr>
                <w:sz w:val="14"/>
                <w:szCs w:val="14"/>
                <w:lang w:val="en-GB"/>
              </w:rPr>
              <w:t xml:space="preserve">Random blood glucose </w:t>
            </w:r>
          </w:p>
        </w:tc>
        <w:tc>
          <w:tcPr>
            <w:tcW w:w="0" w:type="auto"/>
            <w:tcBorders>
              <w:bottom w:val="single" w:sz="4" w:space="0" w:color="auto"/>
            </w:tcBorders>
          </w:tcPr>
          <w:p w14:paraId="65B1BCA1" w14:textId="77777777" w:rsidR="0036411E" w:rsidRPr="006D2654" w:rsidRDefault="0036411E" w:rsidP="00E35C15">
            <w:pPr>
              <w:rPr>
                <w:sz w:val="14"/>
                <w:szCs w:val="14"/>
                <w:lang w:val="en-GB"/>
              </w:rPr>
            </w:pPr>
            <w:r w:rsidRPr="002E3430">
              <w:rPr>
                <w:sz w:val="14"/>
                <w:szCs w:val="14"/>
                <w:lang w:val="en-GB"/>
              </w:rPr>
              <w:t>≥</w:t>
            </w:r>
            <w:r w:rsidRPr="006D2654">
              <w:rPr>
                <w:sz w:val="14"/>
                <w:szCs w:val="14"/>
                <w:lang w:val="en-GB"/>
              </w:rPr>
              <w:t>11.1 mmol/L (~200 mg/dL)</w:t>
            </w:r>
          </w:p>
        </w:tc>
      </w:tr>
    </w:tbl>
    <w:p w14:paraId="4D806233" w14:textId="77777777" w:rsidR="0036411E" w:rsidRDefault="0036411E" w:rsidP="0036411E">
      <w:pPr>
        <w:spacing w:after="200" w:line="276" w:lineRule="auto"/>
      </w:pPr>
    </w:p>
    <w:p w14:paraId="514410DF" w14:textId="77777777" w:rsidR="0036411E" w:rsidRDefault="0036411E" w:rsidP="0036411E">
      <w:pPr>
        <w:spacing w:after="200" w:line="276" w:lineRule="auto"/>
        <w:rPr>
          <w:sz w:val="14"/>
          <w:szCs w:val="14"/>
        </w:rPr>
      </w:pPr>
      <w:r>
        <w:rPr>
          <w:sz w:val="14"/>
          <w:szCs w:val="14"/>
        </w:rPr>
        <w:br w:type="page"/>
      </w:r>
    </w:p>
    <w:p w14:paraId="3B482CC1" w14:textId="77777777" w:rsidR="0036411E" w:rsidRPr="00CE5C16" w:rsidRDefault="0036411E" w:rsidP="0036411E">
      <w:pPr>
        <w:spacing w:line="276" w:lineRule="auto"/>
        <w:rPr>
          <w:sz w:val="14"/>
          <w:szCs w:val="14"/>
        </w:rPr>
      </w:pPr>
      <w:r>
        <w:rPr>
          <w:sz w:val="14"/>
          <w:szCs w:val="14"/>
        </w:rPr>
        <w:lastRenderedPageBreak/>
        <w:t>Table 5</w:t>
      </w:r>
      <w:r w:rsidRPr="00CE5C16">
        <w:rPr>
          <w:sz w:val="14"/>
          <w:szCs w:val="14"/>
        </w:rPr>
        <w:t xml:space="preserve">: </w:t>
      </w:r>
      <w:r>
        <w:rPr>
          <w:sz w:val="14"/>
          <w:szCs w:val="14"/>
        </w:rPr>
        <w:t xml:space="preserve">List of diagnoses, medications, and test results indicative of dyslipidaemia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13"/>
        <w:gridCol w:w="1866"/>
      </w:tblGrid>
      <w:tr w:rsidR="0036411E" w:rsidRPr="007300EF" w14:paraId="52A5E48A" w14:textId="77777777" w:rsidTr="00E35C15">
        <w:trPr>
          <w:trHeight w:val="20"/>
        </w:trPr>
        <w:tc>
          <w:tcPr>
            <w:tcW w:w="0" w:type="auto"/>
            <w:tcBorders>
              <w:top w:val="single" w:sz="4" w:space="0" w:color="auto"/>
              <w:bottom w:val="single" w:sz="4" w:space="0" w:color="auto"/>
            </w:tcBorders>
            <w:vAlign w:val="center"/>
          </w:tcPr>
          <w:p w14:paraId="5AE9B79C" w14:textId="77777777" w:rsidR="0036411E" w:rsidRPr="004B661C" w:rsidRDefault="0036411E" w:rsidP="00E35C15">
            <w:pPr>
              <w:rPr>
                <w:b/>
                <w:sz w:val="14"/>
                <w:szCs w:val="14"/>
                <w:lang w:val="en-GB"/>
              </w:rPr>
            </w:pPr>
            <w:r w:rsidRPr="004B661C">
              <w:rPr>
                <w:b/>
                <w:sz w:val="14"/>
                <w:szCs w:val="14"/>
                <w:lang w:val="en-GB"/>
              </w:rPr>
              <w:t xml:space="preserve">Diagnoses  </w:t>
            </w:r>
          </w:p>
        </w:tc>
        <w:tc>
          <w:tcPr>
            <w:tcW w:w="0" w:type="auto"/>
            <w:tcBorders>
              <w:top w:val="single" w:sz="4" w:space="0" w:color="auto"/>
              <w:bottom w:val="single" w:sz="4" w:space="0" w:color="auto"/>
            </w:tcBorders>
            <w:vAlign w:val="center"/>
          </w:tcPr>
          <w:p w14:paraId="5335D129" w14:textId="77777777" w:rsidR="0036411E" w:rsidRPr="004B661C" w:rsidRDefault="0036411E" w:rsidP="00E35C15">
            <w:pPr>
              <w:rPr>
                <w:b/>
                <w:sz w:val="14"/>
                <w:szCs w:val="14"/>
                <w:lang w:val="en-GB"/>
              </w:rPr>
            </w:pPr>
            <w:r w:rsidRPr="004B661C">
              <w:rPr>
                <w:b/>
                <w:sz w:val="14"/>
                <w:szCs w:val="14"/>
                <w:lang w:val="en-GB"/>
              </w:rPr>
              <w:t>ICD10 code</w:t>
            </w:r>
          </w:p>
        </w:tc>
      </w:tr>
      <w:tr w:rsidR="0036411E" w:rsidRPr="007300EF" w14:paraId="72EBA2CE" w14:textId="77777777" w:rsidTr="00E35C15">
        <w:trPr>
          <w:trHeight w:val="20"/>
        </w:trPr>
        <w:tc>
          <w:tcPr>
            <w:tcW w:w="0" w:type="auto"/>
            <w:tcMar>
              <w:left w:w="215" w:type="dxa"/>
            </w:tcMar>
            <w:vAlign w:val="center"/>
          </w:tcPr>
          <w:p w14:paraId="413D6962" w14:textId="77777777" w:rsidR="0036411E" w:rsidRPr="007300EF" w:rsidRDefault="0036411E" w:rsidP="00E35C15">
            <w:pPr>
              <w:rPr>
                <w:sz w:val="14"/>
                <w:szCs w:val="14"/>
                <w:lang w:val="en-GB"/>
              </w:rPr>
            </w:pPr>
            <w:r w:rsidRPr="00C117F3">
              <w:rPr>
                <w:sz w:val="14"/>
                <w:szCs w:val="14"/>
                <w:lang w:val="en-GB"/>
              </w:rPr>
              <w:t>Pure hypercholesterolaemia</w:t>
            </w:r>
          </w:p>
        </w:tc>
        <w:tc>
          <w:tcPr>
            <w:tcW w:w="0" w:type="auto"/>
            <w:vAlign w:val="center"/>
          </w:tcPr>
          <w:p w14:paraId="6C00B9FA" w14:textId="77777777" w:rsidR="0036411E" w:rsidRPr="007300EF" w:rsidRDefault="0036411E" w:rsidP="00E35C15">
            <w:pPr>
              <w:rPr>
                <w:sz w:val="14"/>
                <w:szCs w:val="14"/>
                <w:lang w:val="en-GB"/>
              </w:rPr>
            </w:pPr>
            <w:r w:rsidRPr="00C117F3">
              <w:rPr>
                <w:sz w:val="14"/>
                <w:szCs w:val="14"/>
                <w:lang w:val="en-GB"/>
              </w:rPr>
              <w:t>E78.0</w:t>
            </w:r>
          </w:p>
        </w:tc>
      </w:tr>
      <w:tr w:rsidR="0036411E" w:rsidRPr="007300EF" w14:paraId="2E769EA6" w14:textId="77777777" w:rsidTr="00E35C15">
        <w:trPr>
          <w:trHeight w:val="20"/>
        </w:trPr>
        <w:tc>
          <w:tcPr>
            <w:tcW w:w="0" w:type="auto"/>
            <w:tcMar>
              <w:left w:w="215" w:type="dxa"/>
            </w:tcMar>
            <w:vAlign w:val="center"/>
          </w:tcPr>
          <w:p w14:paraId="54D1A3C2" w14:textId="77777777" w:rsidR="0036411E" w:rsidRPr="007F01BD" w:rsidRDefault="0036411E" w:rsidP="00E35C15">
            <w:pPr>
              <w:rPr>
                <w:sz w:val="14"/>
                <w:szCs w:val="14"/>
                <w:lang w:val="en-GB"/>
              </w:rPr>
            </w:pPr>
            <w:r w:rsidRPr="00C117F3">
              <w:rPr>
                <w:sz w:val="14"/>
                <w:szCs w:val="14"/>
                <w:lang w:val="en-GB"/>
              </w:rPr>
              <w:t>Pure hyperglyceridaemia</w:t>
            </w:r>
          </w:p>
        </w:tc>
        <w:tc>
          <w:tcPr>
            <w:tcW w:w="0" w:type="auto"/>
            <w:vAlign w:val="center"/>
          </w:tcPr>
          <w:p w14:paraId="09842B1D" w14:textId="77777777" w:rsidR="0036411E" w:rsidRPr="007300EF" w:rsidRDefault="0036411E" w:rsidP="00E35C15">
            <w:pPr>
              <w:rPr>
                <w:sz w:val="14"/>
                <w:szCs w:val="14"/>
                <w:lang w:val="en-GB"/>
              </w:rPr>
            </w:pPr>
            <w:r w:rsidRPr="00C117F3">
              <w:rPr>
                <w:sz w:val="14"/>
                <w:szCs w:val="14"/>
                <w:lang w:val="en-GB"/>
              </w:rPr>
              <w:t>E78.1</w:t>
            </w:r>
          </w:p>
        </w:tc>
      </w:tr>
      <w:tr w:rsidR="0036411E" w:rsidRPr="007300EF" w14:paraId="6B623933" w14:textId="77777777" w:rsidTr="00E35C15">
        <w:trPr>
          <w:trHeight w:val="20"/>
        </w:trPr>
        <w:tc>
          <w:tcPr>
            <w:tcW w:w="0" w:type="auto"/>
            <w:tcMar>
              <w:left w:w="215" w:type="dxa"/>
            </w:tcMar>
            <w:vAlign w:val="center"/>
          </w:tcPr>
          <w:p w14:paraId="17B1191A" w14:textId="77777777" w:rsidR="0036411E" w:rsidRPr="007F01BD" w:rsidRDefault="0036411E" w:rsidP="00E35C15">
            <w:pPr>
              <w:rPr>
                <w:sz w:val="14"/>
                <w:szCs w:val="14"/>
                <w:lang w:val="en-GB"/>
              </w:rPr>
            </w:pPr>
            <w:r w:rsidRPr="00C117F3">
              <w:rPr>
                <w:sz w:val="14"/>
                <w:szCs w:val="14"/>
                <w:lang w:val="en-GB"/>
              </w:rPr>
              <w:t>Mixed hyperlipidaemia</w:t>
            </w:r>
          </w:p>
        </w:tc>
        <w:tc>
          <w:tcPr>
            <w:tcW w:w="0" w:type="auto"/>
            <w:vAlign w:val="center"/>
          </w:tcPr>
          <w:p w14:paraId="001CC946" w14:textId="77777777" w:rsidR="0036411E" w:rsidRPr="007300EF" w:rsidRDefault="0036411E" w:rsidP="00E35C15">
            <w:pPr>
              <w:rPr>
                <w:sz w:val="14"/>
                <w:szCs w:val="14"/>
                <w:lang w:val="en-GB"/>
              </w:rPr>
            </w:pPr>
            <w:r w:rsidRPr="00C117F3">
              <w:rPr>
                <w:sz w:val="14"/>
                <w:szCs w:val="14"/>
                <w:lang w:val="en-GB"/>
              </w:rPr>
              <w:t>E78.2</w:t>
            </w:r>
          </w:p>
        </w:tc>
      </w:tr>
      <w:tr w:rsidR="0036411E" w:rsidRPr="007300EF" w14:paraId="0AB3393A" w14:textId="77777777" w:rsidTr="00E35C15">
        <w:trPr>
          <w:trHeight w:val="20"/>
        </w:trPr>
        <w:tc>
          <w:tcPr>
            <w:tcW w:w="0" w:type="auto"/>
            <w:tcMar>
              <w:left w:w="215" w:type="dxa"/>
            </w:tcMar>
            <w:vAlign w:val="center"/>
          </w:tcPr>
          <w:p w14:paraId="32395144" w14:textId="77777777" w:rsidR="0036411E" w:rsidRPr="007300EF" w:rsidRDefault="0036411E" w:rsidP="00E35C15">
            <w:pPr>
              <w:rPr>
                <w:sz w:val="14"/>
                <w:szCs w:val="14"/>
                <w:lang w:val="en-GB"/>
              </w:rPr>
            </w:pPr>
            <w:r w:rsidRPr="00C117F3">
              <w:rPr>
                <w:sz w:val="14"/>
                <w:szCs w:val="14"/>
                <w:lang w:val="en-GB"/>
              </w:rPr>
              <w:t>Hyperchylomicronaemia</w:t>
            </w:r>
          </w:p>
        </w:tc>
        <w:tc>
          <w:tcPr>
            <w:tcW w:w="0" w:type="auto"/>
            <w:vAlign w:val="center"/>
          </w:tcPr>
          <w:p w14:paraId="5BEF699B" w14:textId="77777777" w:rsidR="0036411E" w:rsidRPr="007300EF" w:rsidRDefault="0036411E" w:rsidP="00E35C15">
            <w:pPr>
              <w:rPr>
                <w:sz w:val="14"/>
                <w:szCs w:val="14"/>
                <w:lang w:val="en-GB"/>
              </w:rPr>
            </w:pPr>
            <w:r w:rsidRPr="00C117F3">
              <w:rPr>
                <w:sz w:val="14"/>
                <w:szCs w:val="14"/>
                <w:lang w:val="en-GB"/>
              </w:rPr>
              <w:t>E78.3</w:t>
            </w:r>
          </w:p>
        </w:tc>
      </w:tr>
      <w:tr w:rsidR="0036411E" w:rsidRPr="007300EF" w14:paraId="75F1598B" w14:textId="77777777" w:rsidTr="00E35C15">
        <w:trPr>
          <w:trHeight w:val="20"/>
        </w:trPr>
        <w:tc>
          <w:tcPr>
            <w:tcW w:w="0" w:type="auto"/>
            <w:tcMar>
              <w:left w:w="215" w:type="dxa"/>
            </w:tcMar>
            <w:vAlign w:val="center"/>
          </w:tcPr>
          <w:p w14:paraId="18A7185A" w14:textId="77777777" w:rsidR="0036411E" w:rsidRPr="007300EF" w:rsidRDefault="0036411E" w:rsidP="00E35C15">
            <w:pPr>
              <w:rPr>
                <w:sz w:val="14"/>
                <w:szCs w:val="14"/>
                <w:lang w:val="en-GB"/>
              </w:rPr>
            </w:pPr>
            <w:r w:rsidRPr="00C117F3">
              <w:rPr>
                <w:sz w:val="14"/>
                <w:szCs w:val="14"/>
                <w:lang w:val="en-GB"/>
              </w:rPr>
              <w:t>Other hyperlipidaemia</w:t>
            </w:r>
          </w:p>
        </w:tc>
        <w:tc>
          <w:tcPr>
            <w:tcW w:w="0" w:type="auto"/>
            <w:vAlign w:val="center"/>
          </w:tcPr>
          <w:p w14:paraId="5D5DE399" w14:textId="77777777" w:rsidR="0036411E" w:rsidRPr="007300EF" w:rsidRDefault="0036411E" w:rsidP="00E35C15">
            <w:pPr>
              <w:rPr>
                <w:sz w:val="14"/>
                <w:szCs w:val="14"/>
                <w:lang w:val="en-GB"/>
              </w:rPr>
            </w:pPr>
            <w:r w:rsidRPr="00C117F3">
              <w:rPr>
                <w:sz w:val="14"/>
                <w:szCs w:val="14"/>
                <w:lang w:val="en-GB"/>
              </w:rPr>
              <w:t>E78.4</w:t>
            </w:r>
          </w:p>
        </w:tc>
      </w:tr>
      <w:tr w:rsidR="0036411E" w:rsidRPr="007300EF" w14:paraId="49953D1C" w14:textId="77777777" w:rsidTr="00E35C15">
        <w:trPr>
          <w:trHeight w:val="20"/>
        </w:trPr>
        <w:tc>
          <w:tcPr>
            <w:tcW w:w="0" w:type="auto"/>
            <w:tcMar>
              <w:left w:w="215" w:type="dxa"/>
            </w:tcMar>
            <w:vAlign w:val="center"/>
          </w:tcPr>
          <w:p w14:paraId="47051817" w14:textId="77777777" w:rsidR="0036411E" w:rsidRPr="007300EF" w:rsidRDefault="0036411E" w:rsidP="00E35C15">
            <w:pPr>
              <w:rPr>
                <w:sz w:val="14"/>
                <w:szCs w:val="14"/>
                <w:lang w:val="en-GB"/>
              </w:rPr>
            </w:pPr>
            <w:r w:rsidRPr="00C117F3">
              <w:rPr>
                <w:sz w:val="14"/>
                <w:szCs w:val="14"/>
                <w:lang w:val="en-GB"/>
              </w:rPr>
              <w:t>Hyperlipidaemia, unspecified</w:t>
            </w:r>
          </w:p>
        </w:tc>
        <w:tc>
          <w:tcPr>
            <w:tcW w:w="0" w:type="auto"/>
            <w:vAlign w:val="center"/>
          </w:tcPr>
          <w:p w14:paraId="297A0818" w14:textId="77777777" w:rsidR="0036411E" w:rsidRPr="007300EF" w:rsidRDefault="0036411E" w:rsidP="00E35C15">
            <w:pPr>
              <w:rPr>
                <w:sz w:val="14"/>
                <w:szCs w:val="14"/>
                <w:lang w:val="en-GB"/>
              </w:rPr>
            </w:pPr>
            <w:r w:rsidRPr="00C117F3">
              <w:rPr>
                <w:sz w:val="14"/>
                <w:szCs w:val="14"/>
                <w:lang w:val="en-GB"/>
              </w:rPr>
              <w:t>E78.5</w:t>
            </w:r>
          </w:p>
        </w:tc>
      </w:tr>
      <w:tr w:rsidR="0036411E" w:rsidRPr="007300EF" w14:paraId="3C8D98B5" w14:textId="77777777" w:rsidTr="00E35C15">
        <w:trPr>
          <w:trHeight w:val="20"/>
        </w:trPr>
        <w:tc>
          <w:tcPr>
            <w:tcW w:w="0" w:type="auto"/>
            <w:tcBorders>
              <w:top w:val="single" w:sz="4" w:space="0" w:color="auto"/>
              <w:bottom w:val="single" w:sz="4" w:space="0" w:color="auto"/>
            </w:tcBorders>
            <w:tcMar>
              <w:left w:w="108" w:type="dxa"/>
            </w:tcMar>
            <w:vAlign w:val="center"/>
          </w:tcPr>
          <w:p w14:paraId="7D564471" w14:textId="77777777" w:rsidR="0036411E" w:rsidRPr="004B661C" w:rsidRDefault="0036411E" w:rsidP="00E35C15">
            <w:pPr>
              <w:rPr>
                <w:b/>
                <w:sz w:val="14"/>
                <w:szCs w:val="14"/>
                <w:lang w:val="en-GB"/>
              </w:rPr>
            </w:pPr>
            <w:r w:rsidRPr="004B661C">
              <w:rPr>
                <w:b/>
                <w:sz w:val="14"/>
                <w:szCs w:val="14"/>
                <w:lang w:val="en-GB"/>
              </w:rPr>
              <w:t xml:space="preserve">Drug </w:t>
            </w:r>
          </w:p>
        </w:tc>
        <w:tc>
          <w:tcPr>
            <w:tcW w:w="0" w:type="auto"/>
            <w:tcBorders>
              <w:top w:val="single" w:sz="4" w:space="0" w:color="auto"/>
              <w:bottom w:val="single" w:sz="4" w:space="0" w:color="auto"/>
            </w:tcBorders>
            <w:vAlign w:val="center"/>
          </w:tcPr>
          <w:p w14:paraId="718CAB1E" w14:textId="77777777" w:rsidR="0036411E" w:rsidRPr="004B661C" w:rsidRDefault="0036411E" w:rsidP="00E35C15">
            <w:pPr>
              <w:rPr>
                <w:b/>
                <w:sz w:val="14"/>
                <w:szCs w:val="14"/>
                <w:lang w:val="en-GB"/>
              </w:rPr>
            </w:pPr>
            <w:r w:rsidRPr="004B661C">
              <w:rPr>
                <w:b/>
                <w:sz w:val="14"/>
                <w:szCs w:val="14"/>
                <w:lang w:val="en-GB"/>
              </w:rPr>
              <w:t>ATC code</w:t>
            </w:r>
          </w:p>
        </w:tc>
      </w:tr>
      <w:tr w:rsidR="0036411E" w:rsidRPr="007300EF" w14:paraId="30B37D67" w14:textId="77777777" w:rsidTr="00E35C15">
        <w:trPr>
          <w:trHeight w:val="20"/>
        </w:trPr>
        <w:tc>
          <w:tcPr>
            <w:tcW w:w="0" w:type="auto"/>
            <w:tcBorders>
              <w:top w:val="single" w:sz="4" w:space="0" w:color="auto"/>
              <w:bottom w:val="single" w:sz="4" w:space="0" w:color="auto"/>
            </w:tcBorders>
            <w:tcMar>
              <w:left w:w="215" w:type="dxa"/>
            </w:tcMar>
            <w:vAlign w:val="center"/>
          </w:tcPr>
          <w:p w14:paraId="1F282682" w14:textId="77777777" w:rsidR="0036411E" w:rsidRPr="007300EF" w:rsidRDefault="0036411E" w:rsidP="00E35C15">
            <w:pPr>
              <w:rPr>
                <w:sz w:val="14"/>
                <w:szCs w:val="14"/>
                <w:lang w:val="en-GB"/>
              </w:rPr>
            </w:pPr>
            <w:r w:rsidRPr="00C117F3">
              <w:rPr>
                <w:sz w:val="14"/>
                <w:szCs w:val="14"/>
                <w:lang w:val="en-GB"/>
              </w:rPr>
              <w:t>Lipid-modifying agents</w:t>
            </w:r>
          </w:p>
        </w:tc>
        <w:tc>
          <w:tcPr>
            <w:tcW w:w="0" w:type="auto"/>
            <w:tcBorders>
              <w:top w:val="single" w:sz="4" w:space="0" w:color="auto"/>
              <w:bottom w:val="single" w:sz="4" w:space="0" w:color="auto"/>
            </w:tcBorders>
            <w:vAlign w:val="center"/>
          </w:tcPr>
          <w:p w14:paraId="6259F907" w14:textId="77777777" w:rsidR="0036411E" w:rsidRPr="007300EF" w:rsidRDefault="0036411E" w:rsidP="00E35C15">
            <w:pPr>
              <w:rPr>
                <w:sz w:val="14"/>
                <w:szCs w:val="14"/>
                <w:lang w:val="en-GB"/>
              </w:rPr>
            </w:pPr>
            <w:r w:rsidRPr="00C117F3">
              <w:rPr>
                <w:sz w:val="14"/>
                <w:szCs w:val="14"/>
                <w:lang w:val="en-GB"/>
              </w:rPr>
              <w:t>C10</w:t>
            </w:r>
          </w:p>
        </w:tc>
      </w:tr>
      <w:tr w:rsidR="0036411E" w:rsidRPr="007300EF" w14:paraId="2C2ED0A6" w14:textId="77777777" w:rsidTr="00E35C15">
        <w:trPr>
          <w:trHeight w:val="20"/>
        </w:trPr>
        <w:tc>
          <w:tcPr>
            <w:tcW w:w="0" w:type="auto"/>
            <w:tcBorders>
              <w:top w:val="single" w:sz="4" w:space="0" w:color="auto"/>
              <w:bottom w:val="single" w:sz="4" w:space="0" w:color="auto"/>
            </w:tcBorders>
            <w:tcMar>
              <w:left w:w="108" w:type="dxa"/>
            </w:tcMar>
            <w:vAlign w:val="center"/>
          </w:tcPr>
          <w:p w14:paraId="70DE958F" w14:textId="77777777" w:rsidR="0036411E" w:rsidRPr="004B661C" w:rsidRDefault="0036411E" w:rsidP="00E35C15">
            <w:pPr>
              <w:jc w:val="both"/>
              <w:rPr>
                <w:b/>
                <w:sz w:val="14"/>
                <w:szCs w:val="14"/>
                <w:lang w:val="en-GB"/>
              </w:rPr>
            </w:pPr>
            <w:r w:rsidRPr="004B661C">
              <w:rPr>
                <w:b/>
                <w:sz w:val="14"/>
                <w:szCs w:val="14"/>
                <w:lang w:val="en-GB"/>
              </w:rPr>
              <w:t xml:space="preserve">Laboratory test  </w:t>
            </w:r>
          </w:p>
        </w:tc>
        <w:tc>
          <w:tcPr>
            <w:tcW w:w="0" w:type="auto"/>
            <w:tcBorders>
              <w:top w:val="single" w:sz="4" w:space="0" w:color="auto"/>
              <w:bottom w:val="single" w:sz="4" w:space="0" w:color="auto"/>
            </w:tcBorders>
            <w:vAlign w:val="center"/>
          </w:tcPr>
          <w:p w14:paraId="261C712F" w14:textId="77777777" w:rsidR="0036411E" w:rsidRPr="004B661C" w:rsidRDefault="0036411E" w:rsidP="00E35C15">
            <w:pPr>
              <w:rPr>
                <w:b/>
                <w:sz w:val="14"/>
                <w:szCs w:val="14"/>
                <w:lang w:val="en-GB"/>
              </w:rPr>
            </w:pPr>
            <w:r w:rsidRPr="004B661C">
              <w:rPr>
                <w:b/>
                <w:sz w:val="14"/>
                <w:szCs w:val="14"/>
                <w:lang w:val="en-GB"/>
              </w:rPr>
              <w:t xml:space="preserve">Value  </w:t>
            </w:r>
          </w:p>
        </w:tc>
      </w:tr>
      <w:tr w:rsidR="0036411E" w:rsidRPr="007300EF" w14:paraId="0399AB25" w14:textId="77777777" w:rsidTr="00E35C15">
        <w:trPr>
          <w:trHeight w:val="20"/>
        </w:trPr>
        <w:tc>
          <w:tcPr>
            <w:tcW w:w="0" w:type="auto"/>
            <w:tcBorders>
              <w:top w:val="single" w:sz="4" w:space="0" w:color="auto"/>
            </w:tcBorders>
            <w:tcMar>
              <w:left w:w="215" w:type="dxa"/>
            </w:tcMar>
            <w:vAlign w:val="center"/>
          </w:tcPr>
          <w:p w14:paraId="1B07291A" w14:textId="77777777" w:rsidR="0036411E" w:rsidRPr="0094597B" w:rsidRDefault="0036411E" w:rsidP="00E35C15">
            <w:pPr>
              <w:rPr>
                <w:sz w:val="14"/>
                <w:szCs w:val="14"/>
                <w:lang w:val="en-GB"/>
              </w:rPr>
            </w:pPr>
            <w:r w:rsidRPr="00C117F3">
              <w:rPr>
                <w:sz w:val="14"/>
                <w:szCs w:val="14"/>
                <w:lang w:val="en-GB"/>
              </w:rPr>
              <w:t>HDL-cholesterol</w:t>
            </w:r>
          </w:p>
        </w:tc>
        <w:tc>
          <w:tcPr>
            <w:tcW w:w="0" w:type="auto"/>
            <w:tcBorders>
              <w:top w:val="single" w:sz="4" w:space="0" w:color="auto"/>
            </w:tcBorders>
            <w:vAlign w:val="center"/>
          </w:tcPr>
          <w:p w14:paraId="7CC09824" w14:textId="77777777" w:rsidR="0036411E" w:rsidRPr="007300EF" w:rsidRDefault="0036411E" w:rsidP="00E35C15">
            <w:pPr>
              <w:rPr>
                <w:sz w:val="14"/>
                <w:szCs w:val="14"/>
                <w:lang w:val="en-GB"/>
              </w:rPr>
            </w:pPr>
            <w:r>
              <w:rPr>
                <w:sz w:val="14"/>
                <w:szCs w:val="14"/>
                <w:lang w:val="en-GB"/>
              </w:rPr>
              <w:t>&lt;</w:t>
            </w:r>
            <w:r w:rsidRPr="00C117F3">
              <w:rPr>
                <w:sz w:val="14"/>
                <w:szCs w:val="14"/>
                <w:lang w:val="en-GB"/>
              </w:rPr>
              <w:t>1 mmol/L (~40 mg/dL)</w:t>
            </w:r>
          </w:p>
        </w:tc>
      </w:tr>
      <w:tr w:rsidR="0036411E" w:rsidRPr="007300EF" w14:paraId="4F8B8384" w14:textId="77777777" w:rsidTr="00E35C15">
        <w:trPr>
          <w:trHeight w:val="20"/>
        </w:trPr>
        <w:tc>
          <w:tcPr>
            <w:tcW w:w="0" w:type="auto"/>
            <w:tcMar>
              <w:left w:w="215" w:type="dxa"/>
            </w:tcMar>
            <w:vAlign w:val="center"/>
          </w:tcPr>
          <w:p w14:paraId="39476CE7" w14:textId="77777777" w:rsidR="0036411E" w:rsidRPr="0094597B" w:rsidRDefault="0036411E" w:rsidP="00E35C15">
            <w:pPr>
              <w:rPr>
                <w:sz w:val="14"/>
                <w:szCs w:val="14"/>
                <w:lang w:val="en-GB"/>
              </w:rPr>
            </w:pPr>
            <w:r w:rsidRPr="00C117F3">
              <w:rPr>
                <w:sz w:val="14"/>
                <w:szCs w:val="14"/>
                <w:lang w:val="en-GB"/>
              </w:rPr>
              <w:t>LDL-cholesterol</w:t>
            </w:r>
          </w:p>
        </w:tc>
        <w:tc>
          <w:tcPr>
            <w:tcW w:w="0" w:type="auto"/>
            <w:vAlign w:val="center"/>
          </w:tcPr>
          <w:p w14:paraId="0429B82F" w14:textId="77777777" w:rsidR="0036411E" w:rsidRPr="007300EF" w:rsidRDefault="0036411E" w:rsidP="00E35C15">
            <w:pPr>
              <w:rPr>
                <w:sz w:val="14"/>
                <w:szCs w:val="14"/>
                <w:lang w:val="en-GB"/>
              </w:rPr>
            </w:pPr>
            <w:r w:rsidRPr="00C117F3">
              <w:rPr>
                <w:sz w:val="14"/>
                <w:szCs w:val="14"/>
                <w:lang w:val="en-GB"/>
              </w:rPr>
              <w:t>&gt;4.1 mmol/L (~160 mg/dL)</w:t>
            </w:r>
          </w:p>
        </w:tc>
      </w:tr>
      <w:tr w:rsidR="0036411E" w:rsidRPr="007300EF" w14:paraId="5E04C0DA" w14:textId="77777777" w:rsidTr="00E35C15">
        <w:trPr>
          <w:trHeight w:val="20"/>
        </w:trPr>
        <w:tc>
          <w:tcPr>
            <w:tcW w:w="0" w:type="auto"/>
            <w:tcBorders>
              <w:bottom w:val="single" w:sz="4" w:space="0" w:color="auto"/>
            </w:tcBorders>
            <w:tcMar>
              <w:left w:w="215" w:type="dxa"/>
            </w:tcMar>
          </w:tcPr>
          <w:p w14:paraId="364151BF" w14:textId="77777777" w:rsidR="0036411E" w:rsidRPr="006D2654" w:rsidRDefault="0036411E" w:rsidP="00E35C15">
            <w:pPr>
              <w:rPr>
                <w:sz w:val="14"/>
                <w:szCs w:val="14"/>
                <w:lang w:val="en-GB"/>
              </w:rPr>
            </w:pPr>
            <w:r w:rsidRPr="00C117F3">
              <w:rPr>
                <w:sz w:val="14"/>
                <w:szCs w:val="14"/>
                <w:lang w:val="en-GB"/>
              </w:rPr>
              <w:t>Total cholesterol</w:t>
            </w:r>
          </w:p>
        </w:tc>
        <w:tc>
          <w:tcPr>
            <w:tcW w:w="0" w:type="auto"/>
            <w:tcBorders>
              <w:bottom w:val="single" w:sz="4" w:space="0" w:color="auto"/>
            </w:tcBorders>
          </w:tcPr>
          <w:p w14:paraId="02E9CA5B" w14:textId="77777777" w:rsidR="0036411E" w:rsidRPr="006D2654" w:rsidRDefault="0036411E" w:rsidP="00E35C15">
            <w:pPr>
              <w:rPr>
                <w:sz w:val="14"/>
                <w:szCs w:val="14"/>
                <w:lang w:val="en-GB"/>
              </w:rPr>
            </w:pPr>
            <w:r w:rsidRPr="00C117F3">
              <w:rPr>
                <w:sz w:val="14"/>
                <w:szCs w:val="14"/>
                <w:lang w:val="en-GB"/>
              </w:rPr>
              <w:t>&gt;6.2 mmol/L (~240 mg/dL)</w:t>
            </w:r>
          </w:p>
        </w:tc>
      </w:tr>
    </w:tbl>
    <w:p w14:paraId="77674316" w14:textId="77777777" w:rsidR="0036411E" w:rsidRDefault="0036411E" w:rsidP="0036411E">
      <w:pPr>
        <w:spacing w:after="200" w:line="276" w:lineRule="auto"/>
        <w:rPr>
          <w:rFonts w:ascii="Georgia" w:hAnsi="Georgia"/>
          <w:b/>
          <w:sz w:val="24"/>
          <w:szCs w:val="24"/>
        </w:rPr>
      </w:pPr>
      <w:r>
        <w:rPr>
          <w:rFonts w:ascii="Georgia" w:hAnsi="Georgia"/>
          <w:b/>
          <w:sz w:val="24"/>
          <w:szCs w:val="24"/>
        </w:rPr>
        <w:br w:type="page"/>
      </w:r>
    </w:p>
    <w:p w14:paraId="4F85964E" w14:textId="77777777" w:rsidR="0036411E" w:rsidRPr="00CE5C16" w:rsidRDefault="0036411E" w:rsidP="0036411E">
      <w:pPr>
        <w:spacing w:line="276" w:lineRule="auto"/>
        <w:rPr>
          <w:sz w:val="14"/>
          <w:szCs w:val="14"/>
        </w:rPr>
      </w:pPr>
      <w:r>
        <w:rPr>
          <w:sz w:val="14"/>
          <w:szCs w:val="14"/>
        </w:rPr>
        <w:lastRenderedPageBreak/>
        <w:t>Table 6</w:t>
      </w:r>
      <w:r w:rsidRPr="00CE5C16">
        <w:rPr>
          <w:sz w:val="14"/>
          <w:szCs w:val="14"/>
        </w:rPr>
        <w:t xml:space="preserve">: </w:t>
      </w:r>
      <w:r>
        <w:rPr>
          <w:sz w:val="14"/>
          <w:szCs w:val="14"/>
        </w:rPr>
        <w:t>List of diagnoses, medications, and test results indicative of HIV</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13"/>
        <w:gridCol w:w="979"/>
      </w:tblGrid>
      <w:tr w:rsidR="0036411E" w:rsidRPr="007300EF" w14:paraId="5C7F0297" w14:textId="77777777" w:rsidTr="00E35C15">
        <w:trPr>
          <w:trHeight w:val="20"/>
        </w:trPr>
        <w:tc>
          <w:tcPr>
            <w:tcW w:w="0" w:type="auto"/>
            <w:tcBorders>
              <w:top w:val="single" w:sz="4" w:space="0" w:color="auto"/>
              <w:bottom w:val="single" w:sz="4" w:space="0" w:color="auto"/>
            </w:tcBorders>
            <w:vAlign w:val="center"/>
          </w:tcPr>
          <w:p w14:paraId="52E41D27" w14:textId="77777777" w:rsidR="0036411E" w:rsidRPr="004B661C" w:rsidRDefault="0036411E" w:rsidP="00E35C15">
            <w:pPr>
              <w:rPr>
                <w:b/>
                <w:sz w:val="14"/>
                <w:szCs w:val="14"/>
                <w:lang w:val="en-GB"/>
              </w:rPr>
            </w:pPr>
            <w:r w:rsidRPr="004B661C">
              <w:rPr>
                <w:b/>
                <w:sz w:val="14"/>
                <w:szCs w:val="14"/>
                <w:lang w:val="en-GB"/>
              </w:rPr>
              <w:t xml:space="preserve">Diagnoses  </w:t>
            </w:r>
          </w:p>
        </w:tc>
        <w:tc>
          <w:tcPr>
            <w:tcW w:w="0" w:type="auto"/>
            <w:tcBorders>
              <w:top w:val="single" w:sz="4" w:space="0" w:color="auto"/>
              <w:bottom w:val="single" w:sz="4" w:space="0" w:color="auto"/>
            </w:tcBorders>
            <w:vAlign w:val="center"/>
          </w:tcPr>
          <w:p w14:paraId="143F53D0" w14:textId="77777777" w:rsidR="0036411E" w:rsidRPr="004B661C" w:rsidRDefault="0036411E" w:rsidP="00E35C15">
            <w:pPr>
              <w:rPr>
                <w:b/>
                <w:sz w:val="14"/>
                <w:szCs w:val="14"/>
                <w:lang w:val="en-GB"/>
              </w:rPr>
            </w:pPr>
            <w:r w:rsidRPr="004B661C">
              <w:rPr>
                <w:b/>
                <w:sz w:val="14"/>
                <w:szCs w:val="14"/>
                <w:lang w:val="en-GB"/>
              </w:rPr>
              <w:t>ICD10 code</w:t>
            </w:r>
          </w:p>
        </w:tc>
      </w:tr>
      <w:tr w:rsidR="0036411E" w:rsidRPr="007300EF" w14:paraId="3BE7C078" w14:textId="77777777" w:rsidTr="00E35C15">
        <w:trPr>
          <w:trHeight w:val="20"/>
        </w:trPr>
        <w:tc>
          <w:tcPr>
            <w:tcW w:w="0" w:type="auto"/>
            <w:tcMar>
              <w:left w:w="215" w:type="dxa"/>
            </w:tcMar>
            <w:vAlign w:val="center"/>
          </w:tcPr>
          <w:p w14:paraId="0F934542" w14:textId="77777777" w:rsidR="0036411E" w:rsidRPr="007300EF" w:rsidRDefault="0036411E" w:rsidP="00E35C15">
            <w:pPr>
              <w:rPr>
                <w:sz w:val="14"/>
                <w:szCs w:val="14"/>
                <w:lang w:val="en-GB"/>
              </w:rPr>
            </w:pPr>
            <w:r w:rsidRPr="00D304A4">
              <w:rPr>
                <w:sz w:val="14"/>
                <w:szCs w:val="14"/>
                <w:lang w:val="en-GB"/>
              </w:rPr>
              <w:t xml:space="preserve">Human immunodeficiency virus </w:t>
            </w:r>
            <w:r>
              <w:rPr>
                <w:sz w:val="14"/>
                <w:szCs w:val="14"/>
                <w:lang w:val="en-GB"/>
              </w:rPr>
              <w:t>(</w:t>
            </w:r>
            <w:r w:rsidRPr="00D304A4">
              <w:rPr>
                <w:sz w:val="14"/>
                <w:szCs w:val="14"/>
                <w:lang w:val="en-GB"/>
              </w:rPr>
              <w:t>HIV</w:t>
            </w:r>
            <w:r>
              <w:rPr>
                <w:sz w:val="14"/>
                <w:szCs w:val="14"/>
                <w:lang w:val="en-GB"/>
              </w:rPr>
              <w:t>)</w:t>
            </w:r>
            <w:r w:rsidRPr="00D304A4">
              <w:rPr>
                <w:sz w:val="14"/>
                <w:szCs w:val="14"/>
                <w:lang w:val="en-GB"/>
              </w:rPr>
              <w:t xml:space="preserve"> disease</w:t>
            </w:r>
          </w:p>
        </w:tc>
        <w:tc>
          <w:tcPr>
            <w:tcW w:w="0" w:type="auto"/>
            <w:vAlign w:val="center"/>
          </w:tcPr>
          <w:p w14:paraId="1FD4A5C2" w14:textId="77777777" w:rsidR="0036411E" w:rsidRPr="007300EF" w:rsidRDefault="0036411E" w:rsidP="00E35C15">
            <w:pPr>
              <w:rPr>
                <w:sz w:val="14"/>
                <w:szCs w:val="14"/>
                <w:lang w:val="en-GB"/>
              </w:rPr>
            </w:pPr>
            <w:r>
              <w:rPr>
                <w:sz w:val="14"/>
                <w:szCs w:val="14"/>
                <w:lang w:val="en-GB"/>
              </w:rPr>
              <w:t>B20-B24</w:t>
            </w:r>
          </w:p>
        </w:tc>
      </w:tr>
      <w:tr w:rsidR="0036411E" w:rsidRPr="007300EF" w14:paraId="669A381D" w14:textId="77777777" w:rsidTr="00E35C15">
        <w:trPr>
          <w:trHeight w:val="20"/>
        </w:trPr>
        <w:tc>
          <w:tcPr>
            <w:tcW w:w="0" w:type="auto"/>
            <w:tcMar>
              <w:left w:w="215" w:type="dxa"/>
            </w:tcMar>
            <w:vAlign w:val="center"/>
          </w:tcPr>
          <w:p w14:paraId="44CF8FE3" w14:textId="77777777" w:rsidR="0036411E" w:rsidRPr="007F01BD" w:rsidRDefault="0036411E" w:rsidP="00E35C15">
            <w:pPr>
              <w:rPr>
                <w:sz w:val="14"/>
                <w:szCs w:val="14"/>
                <w:lang w:val="en-GB"/>
              </w:rPr>
            </w:pPr>
            <w:r w:rsidRPr="00D304A4">
              <w:rPr>
                <w:sz w:val="14"/>
                <w:szCs w:val="14"/>
                <w:lang w:val="en-GB"/>
              </w:rPr>
              <w:t>Asymptomatic HIV infection status</w:t>
            </w:r>
          </w:p>
        </w:tc>
        <w:tc>
          <w:tcPr>
            <w:tcW w:w="0" w:type="auto"/>
            <w:vAlign w:val="center"/>
          </w:tcPr>
          <w:p w14:paraId="69CFDE90" w14:textId="77777777" w:rsidR="0036411E" w:rsidRPr="007300EF" w:rsidRDefault="0036411E" w:rsidP="00E35C15">
            <w:pPr>
              <w:rPr>
                <w:sz w:val="14"/>
                <w:szCs w:val="14"/>
                <w:lang w:val="en-GB"/>
              </w:rPr>
            </w:pPr>
            <w:r>
              <w:rPr>
                <w:sz w:val="14"/>
                <w:szCs w:val="14"/>
                <w:lang w:val="en-GB"/>
              </w:rPr>
              <w:t>Z21</w:t>
            </w:r>
          </w:p>
        </w:tc>
      </w:tr>
      <w:tr w:rsidR="0036411E" w:rsidRPr="007300EF" w14:paraId="562979B0" w14:textId="77777777" w:rsidTr="00E35C15">
        <w:trPr>
          <w:trHeight w:val="20"/>
        </w:trPr>
        <w:tc>
          <w:tcPr>
            <w:tcW w:w="0" w:type="auto"/>
            <w:tcMar>
              <w:left w:w="215" w:type="dxa"/>
            </w:tcMar>
            <w:vAlign w:val="center"/>
          </w:tcPr>
          <w:p w14:paraId="4567AFC3" w14:textId="77777777" w:rsidR="0036411E" w:rsidRPr="007F01BD" w:rsidRDefault="0036411E" w:rsidP="00E35C15">
            <w:pPr>
              <w:rPr>
                <w:sz w:val="14"/>
                <w:szCs w:val="14"/>
                <w:lang w:val="en-GB"/>
              </w:rPr>
            </w:pPr>
            <w:r w:rsidRPr="00D304A4">
              <w:rPr>
                <w:sz w:val="14"/>
                <w:szCs w:val="14"/>
                <w:lang w:val="en-GB"/>
              </w:rPr>
              <w:t xml:space="preserve">Laboratory evidence of </w:t>
            </w:r>
            <w:r>
              <w:rPr>
                <w:sz w:val="14"/>
                <w:szCs w:val="14"/>
                <w:lang w:val="en-GB"/>
              </w:rPr>
              <w:t>HIV</w:t>
            </w:r>
          </w:p>
        </w:tc>
        <w:tc>
          <w:tcPr>
            <w:tcW w:w="0" w:type="auto"/>
            <w:vAlign w:val="center"/>
          </w:tcPr>
          <w:p w14:paraId="35CEB604" w14:textId="77777777" w:rsidR="0036411E" w:rsidRPr="007300EF" w:rsidRDefault="0036411E" w:rsidP="00E35C15">
            <w:pPr>
              <w:rPr>
                <w:sz w:val="14"/>
                <w:szCs w:val="14"/>
                <w:lang w:val="en-GB"/>
              </w:rPr>
            </w:pPr>
            <w:r>
              <w:rPr>
                <w:sz w:val="14"/>
                <w:szCs w:val="14"/>
                <w:lang w:val="en-GB"/>
              </w:rPr>
              <w:t>R75</w:t>
            </w:r>
          </w:p>
        </w:tc>
      </w:tr>
      <w:tr w:rsidR="0036411E" w:rsidRPr="007300EF" w14:paraId="3469FA32" w14:textId="77777777" w:rsidTr="00E35C15">
        <w:trPr>
          <w:trHeight w:val="20"/>
        </w:trPr>
        <w:tc>
          <w:tcPr>
            <w:tcW w:w="0" w:type="auto"/>
            <w:tcMar>
              <w:left w:w="215" w:type="dxa"/>
            </w:tcMar>
            <w:vAlign w:val="center"/>
          </w:tcPr>
          <w:p w14:paraId="102E44A9" w14:textId="77777777" w:rsidR="0036411E" w:rsidRPr="007300EF" w:rsidRDefault="0036411E" w:rsidP="00E35C15">
            <w:pPr>
              <w:rPr>
                <w:sz w:val="14"/>
                <w:szCs w:val="14"/>
                <w:lang w:val="en-GB"/>
              </w:rPr>
            </w:pPr>
            <w:r>
              <w:rPr>
                <w:sz w:val="14"/>
                <w:szCs w:val="14"/>
                <w:lang w:val="en-GB"/>
              </w:rPr>
              <w:t xml:space="preserve">HIV </w:t>
            </w:r>
            <w:r w:rsidRPr="00D304A4">
              <w:rPr>
                <w:sz w:val="14"/>
                <w:szCs w:val="14"/>
                <w:lang w:val="en-GB"/>
              </w:rPr>
              <w:t>disease complicating pregnancy, childbirth and the puerperium</w:t>
            </w:r>
          </w:p>
        </w:tc>
        <w:tc>
          <w:tcPr>
            <w:tcW w:w="0" w:type="auto"/>
            <w:vAlign w:val="center"/>
          </w:tcPr>
          <w:p w14:paraId="5A0CB433" w14:textId="77777777" w:rsidR="0036411E" w:rsidRPr="007300EF" w:rsidRDefault="0036411E" w:rsidP="00E35C15">
            <w:pPr>
              <w:rPr>
                <w:sz w:val="14"/>
                <w:szCs w:val="14"/>
                <w:lang w:val="en-GB"/>
              </w:rPr>
            </w:pPr>
            <w:r>
              <w:rPr>
                <w:sz w:val="14"/>
                <w:szCs w:val="14"/>
                <w:lang w:val="en-GB"/>
              </w:rPr>
              <w:t>O98.7</w:t>
            </w:r>
          </w:p>
        </w:tc>
      </w:tr>
      <w:tr w:rsidR="0036411E" w:rsidRPr="007300EF" w14:paraId="295DB7EB" w14:textId="77777777" w:rsidTr="00E35C15">
        <w:trPr>
          <w:trHeight w:val="20"/>
        </w:trPr>
        <w:tc>
          <w:tcPr>
            <w:tcW w:w="0" w:type="auto"/>
            <w:tcBorders>
              <w:top w:val="single" w:sz="4" w:space="0" w:color="auto"/>
              <w:bottom w:val="single" w:sz="4" w:space="0" w:color="auto"/>
            </w:tcBorders>
            <w:tcMar>
              <w:left w:w="108" w:type="dxa"/>
            </w:tcMar>
            <w:vAlign w:val="center"/>
          </w:tcPr>
          <w:p w14:paraId="60B018B1" w14:textId="77777777" w:rsidR="0036411E" w:rsidRPr="004B661C" w:rsidRDefault="0036411E" w:rsidP="00E35C15">
            <w:pPr>
              <w:rPr>
                <w:b/>
                <w:sz w:val="14"/>
                <w:szCs w:val="14"/>
                <w:lang w:val="en-GB"/>
              </w:rPr>
            </w:pPr>
            <w:r>
              <w:rPr>
                <w:b/>
                <w:sz w:val="14"/>
                <w:szCs w:val="14"/>
                <w:lang w:val="en-GB"/>
              </w:rPr>
              <w:t>Antiretroviral medication for treating HIV</w:t>
            </w:r>
          </w:p>
        </w:tc>
        <w:tc>
          <w:tcPr>
            <w:tcW w:w="0" w:type="auto"/>
            <w:tcBorders>
              <w:top w:val="single" w:sz="4" w:space="0" w:color="auto"/>
              <w:bottom w:val="single" w:sz="4" w:space="0" w:color="auto"/>
            </w:tcBorders>
            <w:vAlign w:val="center"/>
          </w:tcPr>
          <w:p w14:paraId="5EB037E8" w14:textId="77777777" w:rsidR="0036411E" w:rsidRPr="004B661C" w:rsidRDefault="0036411E" w:rsidP="00E35C15">
            <w:pPr>
              <w:rPr>
                <w:b/>
                <w:sz w:val="14"/>
                <w:szCs w:val="14"/>
                <w:lang w:val="en-GB"/>
              </w:rPr>
            </w:pPr>
            <w:r w:rsidRPr="004B661C">
              <w:rPr>
                <w:b/>
                <w:sz w:val="14"/>
                <w:szCs w:val="14"/>
                <w:lang w:val="en-GB"/>
              </w:rPr>
              <w:t>ATC code</w:t>
            </w:r>
          </w:p>
        </w:tc>
      </w:tr>
      <w:tr w:rsidR="0036411E" w:rsidRPr="007300EF" w14:paraId="38B3348B" w14:textId="77777777" w:rsidTr="00E35C15">
        <w:trPr>
          <w:trHeight w:val="20"/>
        </w:trPr>
        <w:tc>
          <w:tcPr>
            <w:tcW w:w="0" w:type="auto"/>
            <w:tcBorders>
              <w:top w:val="single" w:sz="4" w:space="0" w:color="auto"/>
            </w:tcBorders>
            <w:tcMar>
              <w:left w:w="215" w:type="dxa"/>
            </w:tcMar>
            <w:vAlign w:val="center"/>
          </w:tcPr>
          <w:p w14:paraId="0B6576C9" w14:textId="77777777" w:rsidR="0036411E" w:rsidRPr="007300EF" w:rsidRDefault="0036411E" w:rsidP="00E35C15">
            <w:pPr>
              <w:rPr>
                <w:sz w:val="14"/>
                <w:szCs w:val="14"/>
                <w:lang w:val="en-GB"/>
              </w:rPr>
            </w:pPr>
            <w:r>
              <w:rPr>
                <w:sz w:val="14"/>
                <w:szCs w:val="14"/>
                <w:lang w:val="en-GB"/>
              </w:rPr>
              <w:t>Protease inhibitors</w:t>
            </w:r>
          </w:p>
        </w:tc>
        <w:tc>
          <w:tcPr>
            <w:tcW w:w="0" w:type="auto"/>
            <w:tcBorders>
              <w:top w:val="single" w:sz="4" w:space="0" w:color="auto"/>
            </w:tcBorders>
            <w:vAlign w:val="center"/>
          </w:tcPr>
          <w:p w14:paraId="4E8AAA47" w14:textId="77777777" w:rsidR="0036411E" w:rsidRPr="007300EF" w:rsidRDefault="0036411E" w:rsidP="00E35C15">
            <w:pPr>
              <w:rPr>
                <w:sz w:val="14"/>
                <w:szCs w:val="14"/>
                <w:lang w:val="en-GB"/>
              </w:rPr>
            </w:pPr>
            <w:r w:rsidRPr="00D304A4">
              <w:rPr>
                <w:sz w:val="14"/>
                <w:szCs w:val="14"/>
                <w:lang w:val="en-GB"/>
              </w:rPr>
              <w:t>J05AE</w:t>
            </w:r>
          </w:p>
        </w:tc>
      </w:tr>
      <w:tr w:rsidR="0036411E" w:rsidRPr="007300EF" w14:paraId="1DCBABC2" w14:textId="77777777" w:rsidTr="00E35C15">
        <w:trPr>
          <w:trHeight w:val="20"/>
        </w:trPr>
        <w:tc>
          <w:tcPr>
            <w:tcW w:w="0" w:type="auto"/>
            <w:tcMar>
              <w:left w:w="215" w:type="dxa"/>
            </w:tcMar>
            <w:vAlign w:val="center"/>
          </w:tcPr>
          <w:p w14:paraId="4DF38EAA" w14:textId="77777777" w:rsidR="0036411E" w:rsidRPr="00C117F3" w:rsidRDefault="0036411E" w:rsidP="00E35C15">
            <w:pPr>
              <w:rPr>
                <w:sz w:val="14"/>
                <w:szCs w:val="14"/>
                <w:lang w:val="en-GB"/>
              </w:rPr>
            </w:pPr>
            <w:r w:rsidRPr="00D304A4">
              <w:rPr>
                <w:sz w:val="14"/>
                <w:szCs w:val="14"/>
                <w:lang w:val="en-GB"/>
              </w:rPr>
              <w:t>Nucleoside and nucleotide reverse transcriptase inhibitors</w:t>
            </w:r>
          </w:p>
        </w:tc>
        <w:tc>
          <w:tcPr>
            <w:tcW w:w="0" w:type="auto"/>
            <w:vAlign w:val="center"/>
          </w:tcPr>
          <w:p w14:paraId="13B4E541" w14:textId="77777777" w:rsidR="0036411E" w:rsidRPr="00C117F3" w:rsidRDefault="0036411E" w:rsidP="00E35C15">
            <w:pPr>
              <w:rPr>
                <w:sz w:val="14"/>
                <w:szCs w:val="14"/>
                <w:lang w:val="en-GB"/>
              </w:rPr>
            </w:pPr>
            <w:r w:rsidRPr="00D304A4">
              <w:rPr>
                <w:sz w:val="14"/>
                <w:szCs w:val="14"/>
                <w:lang w:val="en-GB"/>
              </w:rPr>
              <w:t>J05AF</w:t>
            </w:r>
          </w:p>
        </w:tc>
      </w:tr>
      <w:tr w:rsidR="0036411E" w:rsidRPr="007300EF" w14:paraId="5832C834" w14:textId="77777777" w:rsidTr="00E35C15">
        <w:trPr>
          <w:trHeight w:val="20"/>
        </w:trPr>
        <w:tc>
          <w:tcPr>
            <w:tcW w:w="0" w:type="auto"/>
            <w:tcMar>
              <w:left w:w="215" w:type="dxa"/>
            </w:tcMar>
            <w:vAlign w:val="center"/>
          </w:tcPr>
          <w:p w14:paraId="2988ED59" w14:textId="77777777" w:rsidR="0036411E" w:rsidRPr="00C117F3" w:rsidRDefault="0036411E" w:rsidP="00E35C15">
            <w:pPr>
              <w:rPr>
                <w:sz w:val="14"/>
                <w:szCs w:val="14"/>
                <w:lang w:val="en-GB"/>
              </w:rPr>
            </w:pPr>
            <w:r w:rsidRPr="00D304A4">
              <w:rPr>
                <w:sz w:val="14"/>
                <w:szCs w:val="14"/>
                <w:lang w:val="en-GB"/>
              </w:rPr>
              <w:t>Non-nucleoside reverse transcriptase inhibitors</w:t>
            </w:r>
          </w:p>
        </w:tc>
        <w:tc>
          <w:tcPr>
            <w:tcW w:w="0" w:type="auto"/>
            <w:vAlign w:val="center"/>
          </w:tcPr>
          <w:p w14:paraId="050627D5" w14:textId="77777777" w:rsidR="0036411E" w:rsidRPr="00C117F3" w:rsidRDefault="0036411E" w:rsidP="00E35C15">
            <w:pPr>
              <w:rPr>
                <w:sz w:val="14"/>
                <w:szCs w:val="14"/>
                <w:lang w:val="en-GB"/>
              </w:rPr>
            </w:pPr>
            <w:r w:rsidRPr="00D304A4">
              <w:rPr>
                <w:sz w:val="14"/>
                <w:szCs w:val="14"/>
                <w:lang w:val="en-GB"/>
              </w:rPr>
              <w:t>J05AG</w:t>
            </w:r>
          </w:p>
        </w:tc>
      </w:tr>
      <w:tr w:rsidR="0036411E" w:rsidRPr="007300EF" w14:paraId="17D0606B" w14:textId="77777777" w:rsidTr="00E35C15">
        <w:trPr>
          <w:trHeight w:val="20"/>
        </w:trPr>
        <w:tc>
          <w:tcPr>
            <w:tcW w:w="0" w:type="auto"/>
            <w:tcMar>
              <w:left w:w="215" w:type="dxa"/>
            </w:tcMar>
            <w:vAlign w:val="center"/>
          </w:tcPr>
          <w:p w14:paraId="2F376B14" w14:textId="77777777" w:rsidR="0036411E" w:rsidRPr="00C117F3" w:rsidRDefault="0036411E" w:rsidP="00E35C15">
            <w:pPr>
              <w:rPr>
                <w:sz w:val="14"/>
                <w:szCs w:val="14"/>
                <w:lang w:val="en-GB"/>
              </w:rPr>
            </w:pPr>
            <w:r w:rsidRPr="00D304A4">
              <w:rPr>
                <w:sz w:val="14"/>
                <w:szCs w:val="14"/>
                <w:lang w:val="en-GB"/>
              </w:rPr>
              <w:t>Integrase inhibitors</w:t>
            </w:r>
          </w:p>
        </w:tc>
        <w:tc>
          <w:tcPr>
            <w:tcW w:w="0" w:type="auto"/>
            <w:vAlign w:val="center"/>
          </w:tcPr>
          <w:p w14:paraId="7C139F3A" w14:textId="77777777" w:rsidR="0036411E" w:rsidRPr="00C117F3" w:rsidRDefault="0036411E" w:rsidP="00E35C15">
            <w:pPr>
              <w:rPr>
                <w:sz w:val="14"/>
                <w:szCs w:val="14"/>
                <w:lang w:val="en-GB"/>
              </w:rPr>
            </w:pPr>
            <w:r w:rsidRPr="00D304A4">
              <w:rPr>
                <w:sz w:val="14"/>
                <w:szCs w:val="14"/>
                <w:lang w:val="en-GB"/>
              </w:rPr>
              <w:t>J05AJ</w:t>
            </w:r>
          </w:p>
        </w:tc>
      </w:tr>
      <w:tr w:rsidR="0036411E" w:rsidRPr="007300EF" w14:paraId="3855FF04" w14:textId="77777777" w:rsidTr="00E35C15">
        <w:trPr>
          <w:trHeight w:val="20"/>
        </w:trPr>
        <w:tc>
          <w:tcPr>
            <w:tcW w:w="0" w:type="auto"/>
            <w:tcBorders>
              <w:bottom w:val="single" w:sz="4" w:space="0" w:color="auto"/>
            </w:tcBorders>
            <w:tcMar>
              <w:left w:w="215" w:type="dxa"/>
            </w:tcMar>
            <w:vAlign w:val="center"/>
          </w:tcPr>
          <w:p w14:paraId="300FB586" w14:textId="77777777" w:rsidR="0036411E" w:rsidRPr="00C117F3" w:rsidRDefault="0036411E" w:rsidP="00E35C15">
            <w:pPr>
              <w:rPr>
                <w:sz w:val="14"/>
                <w:szCs w:val="14"/>
                <w:lang w:val="en-GB"/>
              </w:rPr>
            </w:pPr>
            <w:r w:rsidRPr="00D81BA1">
              <w:rPr>
                <w:sz w:val="14"/>
                <w:szCs w:val="14"/>
                <w:lang w:val="en-GB"/>
              </w:rPr>
              <w:t>Antivirals for treatment of HIV infections, combinations</w:t>
            </w:r>
          </w:p>
        </w:tc>
        <w:tc>
          <w:tcPr>
            <w:tcW w:w="0" w:type="auto"/>
            <w:tcBorders>
              <w:bottom w:val="single" w:sz="4" w:space="0" w:color="auto"/>
            </w:tcBorders>
            <w:vAlign w:val="center"/>
          </w:tcPr>
          <w:p w14:paraId="65B3A88C" w14:textId="77777777" w:rsidR="0036411E" w:rsidRPr="00C117F3" w:rsidRDefault="0036411E" w:rsidP="00E35C15">
            <w:pPr>
              <w:rPr>
                <w:sz w:val="14"/>
                <w:szCs w:val="14"/>
                <w:lang w:val="en-GB"/>
              </w:rPr>
            </w:pPr>
            <w:r w:rsidRPr="00D81BA1">
              <w:rPr>
                <w:sz w:val="14"/>
                <w:szCs w:val="14"/>
                <w:lang w:val="en-GB"/>
              </w:rPr>
              <w:t>J05AR</w:t>
            </w:r>
          </w:p>
        </w:tc>
      </w:tr>
      <w:tr w:rsidR="0036411E" w:rsidRPr="007300EF" w14:paraId="3656DFF7" w14:textId="77777777" w:rsidTr="00E35C15">
        <w:trPr>
          <w:trHeight w:val="20"/>
        </w:trPr>
        <w:tc>
          <w:tcPr>
            <w:tcW w:w="0" w:type="auto"/>
            <w:tcBorders>
              <w:top w:val="single" w:sz="4" w:space="0" w:color="auto"/>
              <w:bottom w:val="single" w:sz="4" w:space="0" w:color="auto"/>
            </w:tcBorders>
            <w:vAlign w:val="center"/>
          </w:tcPr>
          <w:p w14:paraId="56251578" w14:textId="77777777" w:rsidR="0036411E" w:rsidRPr="00D81BA1" w:rsidRDefault="0036411E" w:rsidP="00E35C15">
            <w:pPr>
              <w:rPr>
                <w:sz w:val="14"/>
                <w:szCs w:val="14"/>
                <w:lang w:val="en-GB"/>
              </w:rPr>
            </w:pPr>
            <w:r>
              <w:rPr>
                <w:b/>
                <w:sz w:val="14"/>
                <w:szCs w:val="14"/>
                <w:lang w:val="en-GB"/>
              </w:rPr>
              <w:t xml:space="preserve">Antiretroviral medication used in </w:t>
            </w:r>
            <w:r w:rsidRPr="00D81BA1">
              <w:rPr>
                <w:b/>
                <w:sz w:val="14"/>
                <w:szCs w:val="14"/>
                <w:lang w:val="en-GB"/>
              </w:rPr>
              <w:t>pre-</w:t>
            </w:r>
            <w:r>
              <w:rPr>
                <w:b/>
                <w:sz w:val="14"/>
                <w:szCs w:val="14"/>
                <w:lang w:val="en-GB"/>
              </w:rPr>
              <w:t xml:space="preserve"> or post-</w:t>
            </w:r>
            <w:r w:rsidRPr="00D81BA1">
              <w:rPr>
                <w:b/>
                <w:sz w:val="14"/>
                <w:szCs w:val="14"/>
                <w:lang w:val="en-GB"/>
              </w:rPr>
              <w:t>exposure prophylaxis</w:t>
            </w:r>
          </w:p>
        </w:tc>
        <w:tc>
          <w:tcPr>
            <w:tcW w:w="0" w:type="auto"/>
            <w:tcBorders>
              <w:top w:val="single" w:sz="4" w:space="0" w:color="auto"/>
              <w:bottom w:val="single" w:sz="4" w:space="0" w:color="auto"/>
            </w:tcBorders>
            <w:vAlign w:val="center"/>
          </w:tcPr>
          <w:p w14:paraId="67B56E57" w14:textId="77777777" w:rsidR="0036411E" w:rsidRPr="00D81BA1" w:rsidRDefault="0036411E" w:rsidP="00E35C15">
            <w:pPr>
              <w:rPr>
                <w:sz w:val="14"/>
                <w:szCs w:val="14"/>
                <w:lang w:val="en-GB"/>
              </w:rPr>
            </w:pPr>
            <w:r w:rsidRPr="004B661C">
              <w:rPr>
                <w:b/>
                <w:sz w:val="14"/>
                <w:szCs w:val="14"/>
                <w:lang w:val="en-GB"/>
              </w:rPr>
              <w:t>ATC code</w:t>
            </w:r>
          </w:p>
        </w:tc>
      </w:tr>
      <w:tr w:rsidR="0036411E" w:rsidRPr="007300EF" w14:paraId="6FA5CC77" w14:textId="77777777" w:rsidTr="00E35C15">
        <w:trPr>
          <w:trHeight w:val="20"/>
        </w:trPr>
        <w:tc>
          <w:tcPr>
            <w:tcW w:w="0" w:type="auto"/>
            <w:tcBorders>
              <w:top w:val="single" w:sz="4" w:space="0" w:color="auto"/>
            </w:tcBorders>
            <w:tcMar>
              <w:left w:w="215" w:type="dxa"/>
            </w:tcMar>
            <w:vAlign w:val="center"/>
          </w:tcPr>
          <w:p w14:paraId="3DDAD0D6" w14:textId="77777777" w:rsidR="0036411E" w:rsidRPr="00D81BA1" w:rsidRDefault="0036411E" w:rsidP="00E35C15">
            <w:pPr>
              <w:rPr>
                <w:sz w:val="14"/>
                <w:szCs w:val="14"/>
                <w:lang w:val="en-GB"/>
              </w:rPr>
            </w:pPr>
            <w:r>
              <w:rPr>
                <w:sz w:val="14"/>
                <w:szCs w:val="14"/>
                <w:lang w:val="en-GB"/>
              </w:rPr>
              <w:t>T</w:t>
            </w:r>
            <w:r w:rsidRPr="00D81BA1">
              <w:rPr>
                <w:sz w:val="14"/>
                <w:szCs w:val="14"/>
                <w:lang w:val="en-GB"/>
              </w:rPr>
              <w:t>enofovir disoproxil and emtricitabine</w:t>
            </w:r>
            <w:r>
              <w:rPr>
                <w:sz w:val="14"/>
                <w:szCs w:val="14"/>
                <w:lang w:val="en-GB"/>
              </w:rPr>
              <w:t xml:space="preserve"> (</w:t>
            </w:r>
            <w:r w:rsidRPr="00D81BA1">
              <w:rPr>
                <w:sz w:val="14"/>
                <w:szCs w:val="14"/>
                <w:lang w:val="en-GB"/>
              </w:rPr>
              <w:t>TDF/FTC</w:t>
            </w:r>
            <w:r>
              <w:rPr>
                <w:sz w:val="14"/>
                <w:szCs w:val="14"/>
                <w:lang w:val="en-GB"/>
              </w:rPr>
              <w:t>)</w:t>
            </w:r>
          </w:p>
        </w:tc>
        <w:tc>
          <w:tcPr>
            <w:tcW w:w="0" w:type="auto"/>
            <w:tcBorders>
              <w:top w:val="single" w:sz="4" w:space="0" w:color="auto"/>
            </w:tcBorders>
            <w:vAlign w:val="center"/>
          </w:tcPr>
          <w:p w14:paraId="0E8A6DDF" w14:textId="77777777" w:rsidR="0036411E" w:rsidRPr="00D81BA1" w:rsidRDefault="0036411E" w:rsidP="00E35C15">
            <w:pPr>
              <w:rPr>
                <w:sz w:val="14"/>
                <w:szCs w:val="14"/>
                <w:lang w:val="en-GB"/>
              </w:rPr>
            </w:pPr>
            <w:r w:rsidRPr="00D81BA1">
              <w:rPr>
                <w:sz w:val="14"/>
                <w:szCs w:val="14"/>
                <w:lang w:val="en-GB"/>
              </w:rPr>
              <w:t>J05AR03</w:t>
            </w:r>
          </w:p>
        </w:tc>
      </w:tr>
      <w:tr w:rsidR="0036411E" w:rsidRPr="007300EF" w14:paraId="2F47F18F" w14:textId="77777777" w:rsidTr="00E35C15">
        <w:trPr>
          <w:trHeight w:val="20"/>
        </w:trPr>
        <w:tc>
          <w:tcPr>
            <w:tcW w:w="0" w:type="auto"/>
            <w:tcMar>
              <w:left w:w="215" w:type="dxa"/>
            </w:tcMar>
            <w:vAlign w:val="center"/>
          </w:tcPr>
          <w:p w14:paraId="46A1E3DF" w14:textId="77777777" w:rsidR="0036411E" w:rsidRPr="00D81BA1" w:rsidRDefault="0036411E" w:rsidP="00E35C15">
            <w:pPr>
              <w:rPr>
                <w:sz w:val="14"/>
                <w:szCs w:val="14"/>
                <w:lang w:val="en-GB"/>
              </w:rPr>
            </w:pPr>
            <w:r>
              <w:rPr>
                <w:sz w:val="14"/>
                <w:szCs w:val="14"/>
                <w:lang w:val="en-GB"/>
              </w:rPr>
              <w:t>T</w:t>
            </w:r>
            <w:r w:rsidRPr="00D81BA1">
              <w:rPr>
                <w:sz w:val="14"/>
                <w:szCs w:val="14"/>
                <w:lang w:val="en-GB"/>
              </w:rPr>
              <w:t xml:space="preserve">enofovir alafenamide </w:t>
            </w:r>
            <w:r>
              <w:rPr>
                <w:sz w:val="14"/>
                <w:szCs w:val="14"/>
                <w:lang w:val="en-GB"/>
              </w:rPr>
              <w:t>(TAF)</w:t>
            </w:r>
          </w:p>
        </w:tc>
        <w:tc>
          <w:tcPr>
            <w:tcW w:w="0" w:type="auto"/>
            <w:vAlign w:val="center"/>
          </w:tcPr>
          <w:p w14:paraId="4BAFB88E" w14:textId="77777777" w:rsidR="0036411E" w:rsidRPr="00D81BA1" w:rsidRDefault="0036411E" w:rsidP="00E35C15">
            <w:pPr>
              <w:rPr>
                <w:sz w:val="14"/>
                <w:szCs w:val="14"/>
                <w:lang w:val="en-GB"/>
              </w:rPr>
            </w:pPr>
            <w:r w:rsidRPr="00D81BA1">
              <w:rPr>
                <w:sz w:val="14"/>
                <w:szCs w:val="14"/>
                <w:lang w:val="en-GB"/>
              </w:rPr>
              <w:t>J05AF13</w:t>
            </w:r>
          </w:p>
        </w:tc>
      </w:tr>
      <w:tr w:rsidR="0036411E" w:rsidRPr="007300EF" w14:paraId="53FC5D70" w14:textId="77777777" w:rsidTr="00E35C15">
        <w:trPr>
          <w:trHeight w:val="20"/>
        </w:trPr>
        <w:tc>
          <w:tcPr>
            <w:tcW w:w="0" w:type="auto"/>
            <w:tcMar>
              <w:left w:w="215" w:type="dxa"/>
            </w:tcMar>
            <w:vAlign w:val="center"/>
          </w:tcPr>
          <w:p w14:paraId="760AC9D9" w14:textId="77777777" w:rsidR="0036411E" w:rsidRPr="00D81BA1" w:rsidRDefault="0036411E" w:rsidP="00E35C15">
            <w:pPr>
              <w:rPr>
                <w:sz w:val="14"/>
                <w:szCs w:val="14"/>
                <w:lang w:val="en-GB"/>
              </w:rPr>
            </w:pPr>
            <w:r>
              <w:rPr>
                <w:sz w:val="14"/>
                <w:szCs w:val="14"/>
                <w:lang w:val="en-GB"/>
              </w:rPr>
              <w:t>E</w:t>
            </w:r>
            <w:r w:rsidRPr="00D81BA1">
              <w:rPr>
                <w:sz w:val="14"/>
                <w:szCs w:val="14"/>
                <w:lang w:val="en-GB"/>
              </w:rPr>
              <w:t xml:space="preserve">mtricitabine </w:t>
            </w:r>
            <w:r>
              <w:rPr>
                <w:sz w:val="14"/>
                <w:szCs w:val="14"/>
                <w:lang w:val="en-GB"/>
              </w:rPr>
              <w:t>(FTC)</w:t>
            </w:r>
          </w:p>
        </w:tc>
        <w:tc>
          <w:tcPr>
            <w:tcW w:w="0" w:type="auto"/>
            <w:vAlign w:val="center"/>
          </w:tcPr>
          <w:p w14:paraId="16EE6DF0" w14:textId="77777777" w:rsidR="0036411E" w:rsidRPr="00D81BA1" w:rsidRDefault="0036411E" w:rsidP="00E35C15">
            <w:pPr>
              <w:rPr>
                <w:sz w:val="14"/>
                <w:szCs w:val="14"/>
                <w:lang w:val="en-GB"/>
              </w:rPr>
            </w:pPr>
            <w:r w:rsidRPr="00D81BA1">
              <w:rPr>
                <w:sz w:val="14"/>
                <w:szCs w:val="14"/>
                <w:lang w:val="en-GB"/>
              </w:rPr>
              <w:t>J05AF09</w:t>
            </w:r>
          </w:p>
        </w:tc>
      </w:tr>
      <w:tr w:rsidR="0036411E" w:rsidRPr="007300EF" w14:paraId="3AA123AC" w14:textId="77777777" w:rsidTr="00E35C15">
        <w:trPr>
          <w:trHeight w:val="20"/>
        </w:trPr>
        <w:tc>
          <w:tcPr>
            <w:tcW w:w="0" w:type="auto"/>
            <w:tcBorders>
              <w:bottom w:val="single" w:sz="4" w:space="0" w:color="auto"/>
            </w:tcBorders>
            <w:tcMar>
              <w:left w:w="215" w:type="dxa"/>
            </w:tcMar>
            <w:vAlign w:val="center"/>
          </w:tcPr>
          <w:p w14:paraId="139975F2" w14:textId="77777777" w:rsidR="0036411E" w:rsidRPr="00D81BA1" w:rsidRDefault="0036411E" w:rsidP="00E35C15">
            <w:pPr>
              <w:rPr>
                <w:sz w:val="14"/>
                <w:szCs w:val="14"/>
                <w:lang w:val="en-GB"/>
              </w:rPr>
            </w:pPr>
            <w:r>
              <w:rPr>
                <w:sz w:val="14"/>
                <w:szCs w:val="14"/>
                <w:lang w:val="en-GB"/>
              </w:rPr>
              <w:t>L</w:t>
            </w:r>
            <w:r w:rsidRPr="00770753">
              <w:rPr>
                <w:sz w:val="14"/>
                <w:szCs w:val="14"/>
                <w:lang w:val="en-GB"/>
              </w:rPr>
              <w:t xml:space="preserve">amivudine </w:t>
            </w:r>
            <w:r>
              <w:rPr>
                <w:sz w:val="14"/>
                <w:szCs w:val="14"/>
                <w:lang w:val="en-GB"/>
              </w:rPr>
              <w:t>(3TC)</w:t>
            </w:r>
          </w:p>
        </w:tc>
        <w:tc>
          <w:tcPr>
            <w:tcW w:w="0" w:type="auto"/>
            <w:tcBorders>
              <w:bottom w:val="single" w:sz="4" w:space="0" w:color="auto"/>
            </w:tcBorders>
            <w:vAlign w:val="center"/>
          </w:tcPr>
          <w:p w14:paraId="014E79BE" w14:textId="77777777" w:rsidR="0036411E" w:rsidRPr="00D81BA1" w:rsidRDefault="0036411E" w:rsidP="00E35C15">
            <w:pPr>
              <w:rPr>
                <w:sz w:val="14"/>
                <w:szCs w:val="14"/>
                <w:lang w:val="en-GB"/>
              </w:rPr>
            </w:pPr>
            <w:r w:rsidRPr="00D81BA1">
              <w:rPr>
                <w:sz w:val="14"/>
                <w:szCs w:val="14"/>
                <w:lang w:val="en-GB"/>
              </w:rPr>
              <w:t>J05AF05</w:t>
            </w:r>
          </w:p>
        </w:tc>
      </w:tr>
      <w:tr w:rsidR="0036411E" w:rsidRPr="007300EF" w14:paraId="5B5BC531" w14:textId="77777777" w:rsidTr="00E35C15">
        <w:trPr>
          <w:trHeight w:val="20"/>
        </w:trPr>
        <w:tc>
          <w:tcPr>
            <w:tcW w:w="0" w:type="auto"/>
            <w:tcBorders>
              <w:top w:val="single" w:sz="4" w:space="0" w:color="auto"/>
              <w:bottom w:val="single" w:sz="4" w:space="0" w:color="auto"/>
            </w:tcBorders>
            <w:tcMar>
              <w:left w:w="108" w:type="dxa"/>
            </w:tcMar>
            <w:vAlign w:val="center"/>
          </w:tcPr>
          <w:p w14:paraId="52E2596C" w14:textId="77777777" w:rsidR="0036411E" w:rsidRPr="004B661C" w:rsidRDefault="0036411E" w:rsidP="00E35C15">
            <w:pPr>
              <w:jc w:val="both"/>
              <w:rPr>
                <w:b/>
                <w:sz w:val="14"/>
                <w:szCs w:val="14"/>
                <w:lang w:val="en-GB"/>
              </w:rPr>
            </w:pPr>
            <w:r w:rsidRPr="004B661C">
              <w:rPr>
                <w:b/>
                <w:sz w:val="14"/>
                <w:szCs w:val="14"/>
                <w:lang w:val="en-GB"/>
              </w:rPr>
              <w:t xml:space="preserve">Laboratory test  </w:t>
            </w:r>
          </w:p>
        </w:tc>
        <w:tc>
          <w:tcPr>
            <w:tcW w:w="0" w:type="auto"/>
            <w:tcBorders>
              <w:top w:val="single" w:sz="4" w:space="0" w:color="auto"/>
              <w:bottom w:val="single" w:sz="4" w:space="0" w:color="auto"/>
            </w:tcBorders>
            <w:vAlign w:val="center"/>
          </w:tcPr>
          <w:p w14:paraId="508D64AB" w14:textId="77777777" w:rsidR="0036411E" w:rsidRPr="004B661C" w:rsidRDefault="0036411E" w:rsidP="00E35C15">
            <w:pPr>
              <w:rPr>
                <w:b/>
                <w:sz w:val="14"/>
                <w:szCs w:val="14"/>
                <w:lang w:val="en-GB"/>
              </w:rPr>
            </w:pPr>
            <w:r w:rsidRPr="004B661C">
              <w:rPr>
                <w:b/>
                <w:sz w:val="14"/>
                <w:szCs w:val="14"/>
                <w:lang w:val="en-GB"/>
              </w:rPr>
              <w:t xml:space="preserve">Value  </w:t>
            </w:r>
          </w:p>
        </w:tc>
      </w:tr>
      <w:tr w:rsidR="0036411E" w:rsidRPr="007300EF" w14:paraId="1FC1C9AF" w14:textId="77777777" w:rsidTr="00E35C15">
        <w:trPr>
          <w:trHeight w:val="20"/>
        </w:trPr>
        <w:tc>
          <w:tcPr>
            <w:tcW w:w="0" w:type="auto"/>
            <w:tcBorders>
              <w:top w:val="single" w:sz="4" w:space="0" w:color="auto"/>
              <w:bottom w:val="single" w:sz="4" w:space="0" w:color="auto"/>
            </w:tcBorders>
            <w:tcMar>
              <w:left w:w="215" w:type="dxa"/>
            </w:tcMar>
            <w:vAlign w:val="center"/>
          </w:tcPr>
          <w:p w14:paraId="6AA8D72B" w14:textId="77777777" w:rsidR="0036411E" w:rsidRPr="0094597B" w:rsidRDefault="0036411E" w:rsidP="00E35C15">
            <w:pPr>
              <w:rPr>
                <w:sz w:val="14"/>
                <w:szCs w:val="14"/>
                <w:lang w:val="en-GB"/>
              </w:rPr>
            </w:pPr>
            <w:r>
              <w:rPr>
                <w:sz w:val="14"/>
                <w:szCs w:val="14"/>
                <w:lang w:val="en-GB"/>
              </w:rPr>
              <w:t xml:space="preserve">Confirmatory HIV test  </w:t>
            </w:r>
          </w:p>
        </w:tc>
        <w:tc>
          <w:tcPr>
            <w:tcW w:w="0" w:type="auto"/>
            <w:tcBorders>
              <w:top w:val="single" w:sz="4" w:space="0" w:color="auto"/>
              <w:bottom w:val="single" w:sz="4" w:space="0" w:color="auto"/>
            </w:tcBorders>
            <w:vAlign w:val="center"/>
          </w:tcPr>
          <w:p w14:paraId="6A537BD0" w14:textId="77777777" w:rsidR="0036411E" w:rsidRPr="007300EF" w:rsidRDefault="0036411E" w:rsidP="00E35C15">
            <w:pPr>
              <w:rPr>
                <w:sz w:val="14"/>
                <w:szCs w:val="14"/>
                <w:lang w:val="en-GB"/>
              </w:rPr>
            </w:pPr>
            <w:r>
              <w:rPr>
                <w:sz w:val="14"/>
                <w:szCs w:val="14"/>
                <w:lang w:val="en-GB"/>
              </w:rPr>
              <w:t>Positive</w:t>
            </w:r>
          </w:p>
        </w:tc>
      </w:tr>
    </w:tbl>
    <w:p w14:paraId="6863005C" w14:textId="77777777" w:rsidR="0036411E" w:rsidRPr="009736E2" w:rsidRDefault="0036411E" w:rsidP="0036411E">
      <w:pPr>
        <w:spacing w:after="200" w:line="276" w:lineRule="auto"/>
        <w:jc w:val="both"/>
        <w:rPr>
          <w:rFonts w:ascii="Georgia" w:hAnsi="Georgia"/>
          <w:b/>
          <w:sz w:val="24"/>
          <w:szCs w:val="24"/>
        </w:rPr>
      </w:pPr>
    </w:p>
    <w:p w14:paraId="31FC766C" w14:textId="77777777" w:rsidR="0036411E" w:rsidRPr="009736E2" w:rsidRDefault="0036411E" w:rsidP="002C4DF2">
      <w:pPr>
        <w:spacing w:after="200" w:line="276" w:lineRule="auto"/>
        <w:jc w:val="both"/>
        <w:rPr>
          <w:rFonts w:ascii="Georgia" w:hAnsi="Georgia"/>
          <w:b/>
          <w:sz w:val="24"/>
          <w:szCs w:val="24"/>
        </w:rPr>
      </w:pPr>
    </w:p>
    <w:sectPr w:rsidR="0036411E" w:rsidRPr="009736E2" w:rsidSect="009F1C4F">
      <w:pgSz w:w="16838" w:h="11906" w:orient="landscape"/>
      <w:pgMar w:top="720" w:right="720" w:bottom="720" w:left="720" w:header="708" w:footer="708" w:gutter="0"/>
      <w:pgNumType w:start="1"/>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Haas, Andreas (ISPM)" w:date="2022-06-21T22:24:00Z" w:initials="HA(">
    <w:p w14:paraId="41797021" w14:textId="77777777" w:rsidR="008E03B7" w:rsidRDefault="008E03B7" w:rsidP="008E03B7">
      <w:r>
        <w:rPr>
          <w:rStyle w:val="CommentReference"/>
        </w:rPr>
        <w:annotationRef/>
      </w:r>
      <w:r>
        <w:t xml:space="preserve">LLvH: </w:t>
      </w:r>
    </w:p>
    <w:p w14:paraId="337B14F3" w14:textId="77777777" w:rsidR="008E03B7" w:rsidRDefault="008E03B7" w:rsidP="008E03B7"/>
    <w:p w14:paraId="47AE00EF" w14:textId="6ACF72FC" w:rsidR="008E03B7" w:rsidRDefault="008E03B7" w:rsidP="008E03B7">
      <w:pPr>
        <w:rPr>
          <w:rFonts w:ascii="Calibri" w:hAnsi="Calibri" w:cs="Calibri"/>
        </w:rPr>
      </w:pPr>
      <w:r>
        <w:t>Dear Andreas, Cristina and Christiane</w:t>
      </w:r>
    </w:p>
    <w:p w14:paraId="7966BC7E" w14:textId="77777777" w:rsidR="008E03B7" w:rsidRDefault="008E03B7" w:rsidP="008E03B7"/>
    <w:p w14:paraId="755A2EA6" w14:textId="77777777" w:rsidR="008E03B7" w:rsidRDefault="008E03B7" w:rsidP="008E03B7">
      <w:r>
        <w:t xml:space="preserve">Thank you very much for including me on this interesting project. I think a zoom meeting might work best so we can discuss the items directly. There are some aspects of the analyses that I’m not clear on and it may be easier to discuss directly than via email. </w:t>
      </w:r>
    </w:p>
    <w:p w14:paraId="1FBC8055" w14:textId="77777777" w:rsidR="008E03B7" w:rsidRDefault="008E03B7" w:rsidP="008E03B7"/>
    <w:p w14:paraId="1D93F142" w14:textId="77777777" w:rsidR="008E03B7" w:rsidRDefault="008E03B7" w:rsidP="008E03B7">
      <w:r>
        <w:t>From your graph it appears that you are modelling the indirect pathways through which PTSD could lead to MACE, but not the direct pathway (I may be misinterpreting the graph), it also appears as if you are modelling how MACE could lead to subsequent PTSD. This seems to differ somewhat form the objectives (where the causal pathway from PTSD to MACE is the primary interest), but I may be completely misinterpreting the graph. As mentioned, I think it would be easier to discuss in a meeting.</w:t>
      </w:r>
    </w:p>
    <w:p w14:paraId="4F9B232E" w14:textId="77777777" w:rsidR="008E03B7" w:rsidRDefault="008E03B7" w:rsidP="008E03B7"/>
    <w:p w14:paraId="0DA16A04" w14:textId="77777777" w:rsidR="008E03B7" w:rsidRDefault="008E03B7" w:rsidP="008E03B7">
      <w:r>
        <w:t>Kind regards</w:t>
      </w:r>
    </w:p>
    <w:p w14:paraId="046CC7D1" w14:textId="77777777" w:rsidR="008E03B7" w:rsidRDefault="008E03B7" w:rsidP="008E03B7">
      <w:r>
        <w:t xml:space="preserve">Leigh </w:t>
      </w:r>
    </w:p>
    <w:p w14:paraId="7C7F9B47" w14:textId="118C3BF0" w:rsidR="008E03B7" w:rsidRDefault="008E03B7">
      <w:pPr>
        <w:pStyle w:val="CommentText"/>
      </w:pPr>
    </w:p>
  </w:comment>
  <w:comment w:id="2" w:author="Seedat, Soraya, Prof [sseedat@sun.ac.za]" w:date="2022-06-18T17:10:00Z" w:initials="SSP[">
    <w:p w14:paraId="174AB83E" w14:textId="4FDB30DA" w:rsidR="002053ED" w:rsidRDefault="002053ED">
      <w:pPr>
        <w:pStyle w:val="CommentText"/>
      </w:pPr>
      <w:r>
        <w:rPr>
          <w:rStyle w:val="CommentReference"/>
        </w:rPr>
        <w:annotationRef/>
      </w:r>
      <w:r>
        <w:t xml:space="preserve">?retrospective cohort </w:t>
      </w:r>
    </w:p>
  </w:comment>
  <w:comment w:id="3" w:author="Seedat, Soraya, Prof [sseedat@sun.ac.za]" w:date="2022-06-18T17:58:00Z" w:initials="SSP[">
    <w:p w14:paraId="1E79C33C" w14:textId="79A92C6D" w:rsidR="002053ED" w:rsidRDefault="002053ED">
      <w:pPr>
        <w:pStyle w:val="CommentText"/>
      </w:pPr>
      <w:r>
        <w:rPr>
          <w:rStyle w:val="CommentReference"/>
        </w:rPr>
        <w:annotationRef/>
      </w:r>
      <w:r>
        <w:t>For completeness, other biological mechanisms - other than inflammation - include HPA axis dysregulation and ANS imbalances</w:t>
      </w:r>
    </w:p>
  </w:comment>
  <w:comment w:id="6" w:author="Seedat, Soraya, Prof [sseedat@sun.ac.za]" w:date="2022-06-18T17:33:00Z" w:initials="SSP[">
    <w:p w14:paraId="6AFCF3F0" w14:textId="57B6E5FE" w:rsidR="002053ED" w:rsidRDefault="002053ED">
      <w:pPr>
        <w:pStyle w:val="CommentText"/>
      </w:pPr>
      <w:r>
        <w:rPr>
          <w:rStyle w:val="CommentReference"/>
        </w:rPr>
        <w:annotationRef/>
      </w:r>
      <w:r>
        <w:t>and cumulative trauma</w:t>
      </w:r>
    </w:p>
  </w:comment>
  <w:comment w:id="7" w:author="Seedat, Soraya, Prof [sseedat@sun.ac.za]" w:date="2022-06-18T17:41:00Z" w:initials="SSP[">
    <w:p w14:paraId="1D52E8D4" w14:textId="7CA077D1" w:rsidR="002053ED" w:rsidRDefault="002053ED">
      <w:pPr>
        <w:pStyle w:val="CommentText"/>
      </w:pPr>
      <w:r>
        <w:rPr>
          <w:rStyle w:val="CommentReference"/>
        </w:rPr>
        <w:annotationRef/>
      </w:r>
      <w:r>
        <w:t>What is MVE?nn</w:t>
      </w:r>
    </w:p>
  </w:comment>
  <w:comment w:id="8" w:author="Seedat, Soraya, Prof [sseedat@sun.ac.za]" w:date="2022-06-18T17:27:00Z" w:initials="SSP[">
    <w:p w14:paraId="2EDEA2D6" w14:textId="45B1AC4F" w:rsidR="002053ED" w:rsidRDefault="002053ED">
      <w:pPr>
        <w:pStyle w:val="CommentText"/>
      </w:pPr>
      <w:r>
        <w:rPr>
          <w:rStyle w:val="CommentReference"/>
        </w:rPr>
        <w:annotationRef/>
      </w:r>
      <w:r>
        <w:t>Why 6</w:t>
      </w:r>
      <w:r w:rsidRPr="002053ED">
        <w:rPr>
          <w:vertAlign w:val="superscript"/>
        </w:rPr>
        <w:t>th</w:t>
      </w:r>
      <w:r>
        <w:t xml:space="preserve"> year?</w:t>
      </w:r>
    </w:p>
  </w:comment>
  <w:comment w:id="9" w:author="Seedat, Soraya, Prof [sseedat@sun.ac.za]" w:date="2022-06-18T17:35:00Z" w:initials="SSP[">
    <w:p w14:paraId="1EA230C5" w14:textId="5156F191" w:rsidR="002053ED" w:rsidRDefault="002053ED">
      <w:pPr>
        <w:pStyle w:val="CommentText"/>
      </w:pPr>
      <w:r>
        <w:rPr>
          <w:rStyle w:val="CommentReference"/>
        </w:rPr>
        <w:annotationRef/>
      </w:r>
      <w:r>
        <w:t xml:space="preserve">An important omission – assuming you don’t have this in the dataset- is trauma exposure which should also be a time-varying variable in these analyses </w:t>
      </w:r>
    </w:p>
  </w:comment>
  <w:comment w:id="10" w:author="Seedat, Soraya, Prof [sseedat@sun.ac.za]" w:date="2022-06-18T17:27:00Z" w:initials="SSP[">
    <w:p w14:paraId="4C2C2CFD" w14:textId="34873FC5" w:rsidR="002053ED" w:rsidRDefault="002053ED">
      <w:pPr>
        <w:pStyle w:val="CommentText"/>
      </w:pPr>
      <w:r>
        <w:rPr>
          <w:rStyle w:val="CommentReference"/>
        </w:rPr>
        <w:annotationRef/>
      </w:r>
      <w:r>
        <w:t xml:space="preserve">Combined and separately? The latter (i.e. analysis of sex differences) important, depending on statistical power, and adjusting for depression </w:t>
      </w:r>
    </w:p>
  </w:comment>
  <w:comment w:id="11" w:author="Seedat, Soraya, Prof [sseedat@sun.ac.za]" w:date="2022-06-18T17:44:00Z" w:initials="SSP[">
    <w:p w14:paraId="6455B7FB" w14:textId="56413421" w:rsidR="002053ED" w:rsidRPr="002053ED" w:rsidRDefault="002053ED" w:rsidP="002053ED">
      <w:pPr>
        <w:rPr>
          <w:rFonts w:ascii="Times New Roman" w:hAnsi="Times New Roman" w:cs="Times New Roman"/>
          <w:sz w:val="24"/>
          <w:szCs w:val="24"/>
          <w:lang w:val="en-US"/>
        </w:rPr>
      </w:pPr>
      <w:r>
        <w:rPr>
          <w:rStyle w:val="CommentReference"/>
        </w:rPr>
        <w:annotationRef/>
      </w:r>
      <w:r>
        <w:t xml:space="preserve">What about PTSD treatment? There is evidence various </w:t>
      </w:r>
      <w:r w:rsidRPr="002053ED">
        <w:rPr>
          <w:rFonts w:ascii="Segoe UI" w:hAnsi="Segoe UI" w:cs="Segoe UI"/>
          <w:color w:val="212121"/>
          <w:sz w:val="24"/>
          <w:szCs w:val="24"/>
          <w:shd w:val="clear" w:color="auto" w:fill="FFFFFF"/>
          <w:lang w:val="en-US"/>
        </w:rPr>
        <w:t xml:space="preserve"> treatmen</w:t>
      </w:r>
      <w:r>
        <w:rPr>
          <w:rFonts w:ascii="Segoe UI" w:hAnsi="Segoe UI" w:cs="Segoe UI"/>
          <w:color w:val="212121"/>
          <w:sz w:val="24"/>
          <w:szCs w:val="24"/>
          <w:shd w:val="clear" w:color="auto" w:fill="FFFFFF"/>
          <w:lang w:val="en-US"/>
        </w:rPr>
        <w:t>ts for PTSD</w:t>
      </w:r>
      <w:r w:rsidRPr="002053ED">
        <w:rPr>
          <w:rFonts w:ascii="Segoe UI" w:hAnsi="Segoe UI" w:cs="Segoe UI"/>
          <w:color w:val="212121"/>
          <w:sz w:val="24"/>
          <w:szCs w:val="24"/>
          <w:shd w:val="clear" w:color="auto" w:fill="FFFFFF"/>
          <w:lang w:val="en-US"/>
        </w:rPr>
        <w:t xml:space="preserve"> </w:t>
      </w:r>
      <w:r>
        <w:rPr>
          <w:rFonts w:ascii="Segoe UI" w:hAnsi="Segoe UI" w:cs="Segoe UI"/>
          <w:color w:val="212121"/>
          <w:sz w:val="24"/>
          <w:szCs w:val="24"/>
          <w:shd w:val="clear" w:color="auto" w:fill="FFFFFF"/>
          <w:lang w:val="en-US"/>
        </w:rPr>
        <w:t>lead to</w:t>
      </w:r>
      <w:r w:rsidRPr="002053ED">
        <w:rPr>
          <w:rFonts w:ascii="Segoe UI" w:hAnsi="Segoe UI" w:cs="Segoe UI"/>
          <w:color w:val="212121"/>
          <w:sz w:val="24"/>
          <w:szCs w:val="24"/>
          <w:shd w:val="clear" w:color="auto" w:fill="FFFFFF"/>
          <w:lang w:val="en-US"/>
        </w:rPr>
        <w:t xml:space="preserve"> </w:t>
      </w:r>
      <w:r>
        <w:rPr>
          <w:rFonts w:ascii="Segoe UI" w:hAnsi="Segoe UI" w:cs="Segoe UI"/>
          <w:color w:val="212121"/>
          <w:sz w:val="24"/>
          <w:szCs w:val="24"/>
          <w:shd w:val="clear" w:color="auto" w:fill="FFFFFF"/>
          <w:lang w:val="en-US"/>
        </w:rPr>
        <w:t>better</w:t>
      </w:r>
      <w:r w:rsidRPr="002053ED">
        <w:rPr>
          <w:rFonts w:ascii="Segoe UI" w:hAnsi="Segoe UI" w:cs="Segoe UI"/>
          <w:color w:val="212121"/>
          <w:sz w:val="24"/>
          <w:szCs w:val="24"/>
          <w:shd w:val="clear" w:color="auto" w:fill="FFFFFF"/>
          <w:lang w:val="en-US"/>
        </w:rPr>
        <w:t xml:space="preserve"> cardiovascular health and reduce</w:t>
      </w:r>
      <w:r>
        <w:rPr>
          <w:rFonts w:ascii="Segoe UI" w:hAnsi="Segoe UI" w:cs="Segoe UI"/>
          <w:color w:val="212121"/>
          <w:sz w:val="24"/>
          <w:szCs w:val="24"/>
          <w:shd w:val="clear" w:color="auto" w:fill="FFFFFF"/>
          <w:lang w:val="en-US"/>
        </w:rPr>
        <w:t xml:space="preserve"> the</w:t>
      </w:r>
      <w:r w:rsidRPr="002053ED">
        <w:rPr>
          <w:rFonts w:ascii="Segoe UI" w:hAnsi="Segoe UI" w:cs="Segoe UI"/>
          <w:color w:val="212121"/>
          <w:sz w:val="24"/>
          <w:szCs w:val="24"/>
          <w:shd w:val="clear" w:color="auto" w:fill="FFFFFF"/>
          <w:lang w:val="en-US"/>
        </w:rPr>
        <w:t xml:space="preserve"> risk of </w:t>
      </w:r>
      <w:r>
        <w:rPr>
          <w:rFonts w:ascii="Segoe UI" w:hAnsi="Segoe UI" w:cs="Segoe UI"/>
          <w:color w:val="212121"/>
          <w:sz w:val="24"/>
          <w:szCs w:val="24"/>
          <w:shd w:val="clear" w:color="auto" w:fill="FFFFFF"/>
          <w:lang w:val="en-US"/>
        </w:rPr>
        <w:t xml:space="preserve">CVD </w:t>
      </w:r>
      <w:r w:rsidRPr="002053ED">
        <w:rPr>
          <w:rFonts w:ascii="Segoe UI" w:hAnsi="Segoe UI" w:cs="Segoe UI"/>
          <w:color w:val="212121"/>
          <w:sz w:val="24"/>
          <w:szCs w:val="24"/>
          <w:shd w:val="clear" w:color="auto" w:fill="FFFFFF"/>
          <w:lang w:val="en-US"/>
        </w:rPr>
        <w:t>mortality</w:t>
      </w:r>
    </w:p>
    <w:p w14:paraId="3321826A" w14:textId="14CACEB9" w:rsidR="002053ED" w:rsidRDefault="002053ED">
      <w:pPr>
        <w:pStyle w:val="CommentText"/>
      </w:pPr>
    </w:p>
  </w:comment>
  <w:comment w:id="12" w:author="Seedat, Soraya, Prof [sseedat@sun.ac.za]" w:date="2022-06-18T17:37:00Z" w:initials="SSP[">
    <w:p w14:paraId="0F7E37FF" w14:textId="3F4263C4" w:rsidR="002053ED" w:rsidRDefault="002053ED">
      <w:pPr>
        <w:pStyle w:val="CommentText"/>
      </w:pPr>
      <w:r>
        <w:rPr>
          <w:rStyle w:val="CommentReference"/>
        </w:rPr>
        <w:annotationRef/>
      </w:r>
      <w:r>
        <w:t>Why six if you have data between 2011 and 2020?</w:t>
      </w:r>
    </w:p>
  </w:comment>
  <w:comment w:id="13" w:author="Seedat, Soraya, Prof [sseedat@sun.ac.za]" w:date="2022-06-18T18:19:00Z" w:initials="SSP[">
    <w:p w14:paraId="4A5D35C7" w14:textId="3F4B352A" w:rsidR="002053ED" w:rsidRDefault="002053ED">
      <w:pPr>
        <w:pStyle w:val="CommentText"/>
      </w:pPr>
      <w:r>
        <w:rPr>
          <w:rStyle w:val="CommentReference"/>
        </w:rPr>
        <w:annotationRef/>
      </w:r>
      <w:r>
        <w:t>Will all depressive disorders (on  only MDD) be considered as  a mediator? Will other psychiatric disorders be adjusted for?</w:t>
      </w:r>
    </w:p>
    <w:p w14:paraId="1A5C0BAF" w14:textId="05F709DE" w:rsidR="002053ED" w:rsidRDefault="002053ED">
      <w:pPr>
        <w:pStyle w:val="CommentText"/>
      </w:pPr>
      <w:r>
        <w:t>Fig 1 seems to suggest this</w:t>
      </w:r>
    </w:p>
  </w:comment>
  <w:comment w:id="14" w:author="Seedat, Soraya, Prof [sseedat@sun.ac.za]" w:date="2022-06-18T17:38:00Z" w:initials="SSP[">
    <w:p w14:paraId="0D6DC67C" w14:textId="77777777" w:rsidR="002053ED" w:rsidRDefault="002053ED">
      <w:pPr>
        <w:pStyle w:val="CommentText"/>
      </w:pPr>
      <w:r>
        <w:rPr>
          <w:rStyle w:val="CommentReference"/>
        </w:rPr>
        <w:annotationRef/>
      </w:r>
      <w:r>
        <w:t>And cumulative trauma exposure</w:t>
      </w:r>
    </w:p>
    <w:p w14:paraId="70FA36B5" w14:textId="68803AC8" w:rsidR="002053ED" w:rsidRDefault="002053ED">
      <w:pPr>
        <w:pStyle w:val="CommentText"/>
      </w:pPr>
      <w:r>
        <w:t>Another caveat is data on social isolation/social support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C7F9B47" w15:done="0"/>
  <w15:commentEx w15:paraId="174AB83E" w15:done="0"/>
  <w15:commentEx w15:paraId="1E79C33C" w15:done="0"/>
  <w15:commentEx w15:paraId="6AFCF3F0" w15:done="0"/>
  <w15:commentEx w15:paraId="1D52E8D4" w15:done="0"/>
  <w15:commentEx w15:paraId="2EDEA2D6" w15:done="0"/>
  <w15:commentEx w15:paraId="1EA230C5" w15:done="0"/>
  <w15:commentEx w15:paraId="4C2C2CFD" w15:done="0"/>
  <w15:commentEx w15:paraId="3321826A" w15:done="0"/>
  <w15:commentEx w15:paraId="0F7E37FF" w15:done="0"/>
  <w15:commentEx w15:paraId="1A5C0BAF" w15:done="0"/>
  <w15:commentEx w15:paraId="70FA36B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431BAA" w16cex:dateUtc="2022-06-02T09:21:00Z"/>
  <w16cex:commentExtensible w16cex:durableId="2643160E" w16cex:dateUtc="2022-06-02T08:57:00Z"/>
  <w16cex:commentExtensible w16cex:durableId="264317B3" w16cex:dateUtc="2022-06-02T09:04:00Z"/>
  <w16cex:commentExtensible w16cex:durableId="26431823" w16cex:dateUtc="2022-06-02T09:06:00Z"/>
  <w16cex:commentExtensible w16cex:durableId="26431B2E" w16cex:dateUtc="2022-06-02T09:19:00Z"/>
  <w16cex:commentExtensible w16cex:durableId="264318B3" w16cex:dateUtc="2022-06-02T09:08:00Z"/>
  <w16cex:commentExtensible w16cex:durableId="264322B0" w16cex:dateUtc="2022-06-02T09:51:00Z"/>
  <w16cex:commentExtensible w16cex:durableId="264322D6" w16cex:dateUtc="2022-06-02T09: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74AB83E" w16cid:durableId="26588574"/>
  <w16cid:commentId w16cid:paraId="1E79C33C" w16cid:durableId="265890C8"/>
  <w16cid:commentId w16cid:paraId="6AFCF3F0" w16cid:durableId="26588B03"/>
  <w16cid:commentId w16cid:paraId="1D52E8D4" w16cid:durableId="26588CBE"/>
  <w16cid:commentId w16cid:paraId="2EDEA2D6" w16cid:durableId="26588977"/>
  <w16cid:commentId w16cid:paraId="1EA230C5" w16cid:durableId="26588B4C"/>
  <w16cid:commentId w16cid:paraId="4C2C2CFD" w16cid:durableId="2658899F"/>
  <w16cid:commentId w16cid:paraId="3321826A" w16cid:durableId="26588D79"/>
  <w16cid:commentId w16cid:paraId="0F7E37FF" w16cid:durableId="26588BCE"/>
  <w16cid:commentId w16cid:paraId="1A5C0BAF" w16cid:durableId="265895CD"/>
  <w16cid:commentId w16cid:paraId="70FA36B5" w16cid:durableId="26588C15"/>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7C7F7E" w14:textId="77777777" w:rsidR="000A7FCA" w:rsidRDefault="000A7FCA" w:rsidP="001947AB">
      <w:r>
        <w:separator/>
      </w:r>
    </w:p>
  </w:endnote>
  <w:endnote w:type="continuationSeparator" w:id="0">
    <w:p w14:paraId="65BD4618" w14:textId="77777777" w:rsidR="000A7FCA" w:rsidRDefault="000A7FCA" w:rsidP="001947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48B128" w14:textId="77777777" w:rsidR="000A7FCA" w:rsidRDefault="000A7FCA" w:rsidP="001947AB">
      <w:r>
        <w:separator/>
      </w:r>
    </w:p>
  </w:footnote>
  <w:footnote w:type="continuationSeparator" w:id="0">
    <w:p w14:paraId="14B4F453" w14:textId="77777777" w:rsidR="000A7FCA" w:rsidRDefault="000A7FCA" w:rsidP="001947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A6705D"/>
    <w:multiLevelType w:val="hybridMultilevel"/>
    <w:tmpl w:val="C1D6B1F8"/>
    <w:lvl w:ilvl="0" w:tplc="04090011">
      <w:start w:val="1"/>
      <w:numFmt w:val="decimal"/>
      <w:lvlText w:val="%1)"/>
      <w:lvlJc w:val="left"/>
      <w:pPr>
        <w:ind w:left="720" w:hanging="360"/>
      </w:pPr>
      <w:rPr>
        <w:rFonts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325D52A6"/>
    <w:multiLevelType w:val="hybridMultilevel"/>
    <w:tmpl w:val="BFFCD8C8"/>
    <w:lvl w:ilvl="0" w:tplc="08805D8E">
      <w:numFmt w:val="bullet"/>
      <w:lvlText w:val="•"/>
      <w:lvlJc w:val="left"/>
      <w:pPr>
        <w:ind w:left="284" w:hanging="284"/>
      </w:pPr>
      <w:rPr>
        <w:rFonts w:ascii="Calibri" w:eastAsia="Times New Roman" w:hAnsi="Calibri"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3D6F10F8"/>
    <w:multiLevelType w:val="hybridMultilevel"/>
    <w:tmpl w:val="DA569FFE"/>
    <w:lvl w:ilvl="0" w:tplc="04090011">
      <w:start w:val="1"/>
      <w:numFmt w:val="decimal"/>
      <w:lvlText w:val="%1)"/>
      <w:lvlJc w:val="left"/>
      <w:pPr>
        <w:ind w:left="720" w:hanging="360"/>
      </w:pPr>
      <w:rPr>
        <w:rFonts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3ED12078"/>
    <w:multiLevelType w:val="hybridMultilevel"/>
    <w:tmpl w:val="DA569FFE"/>
    <w:lvl w:ilvl="0" w:tplc="04090011">
      <w:start w:val="1"/>
      <w:numFmt w:val="decimal"/>
      <w:lvlText w:val="%1)"/>
      <w:lvlJc w:val="left"/>
      <w:pPr>
        <w:ind w:left="720" w:hanging="360"/>
      </w:pPr>
      <w:rPr>
        <w:rFonts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49994068"/>
    <w:multiLevelType w:val="hybridMultilevel"/>
    <w:tmpl w:val="627C9C06"/>
    <w:lvl w:ilvl="0" w:tplc="080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EE72BB"/>
    <w:multiLevelType w:val="multilevel"/>
    <w:tmpl w:val="A46C5D38"/>
    <w:lvl w:ilvl="0">
      <w:start w:val="3"/>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50B14997"/>
    <w:multiLevelType w:val="hybridMultilevel"/>
    <w:tmpl w:val="3ECC6D56"/>
    <w:lvl w:ilvl="0" w:tplc="0409001B">
      <w:start w:val="1"/>
      <w:numFmt w:val="lowerRoman"/>
      <w:lvlText w:val="%1."/>
      <w:lvlJc w:val="right"/>
      <w:pPr>
        <w:ind w:left="720" w:hanging="360"/>
      </w:pPr>
      <w:rPr>
        <w:rFonts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554D2227"/>
    <w:multiLevelType w:val="hybridMultilevel"/>
    <w:tmpl w:val="5D50269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6A0E6D7F"/>
    <w:multiLevelType w:val="hybridMultilevel"/>
    <w:tmpl w:val="DA569FFE"/>
    <w:lvl w:ilvl="0" w:tplc="04090011">
      <w:start w:val="1"/>
      <w:numFmt w:val="decimal"/>
      <w:lvlText w:val="%1)"/>
      <w:lvlJc w:val="left"/>
      <w:pPr>
        <w:ind w:left="720" w:hanging="360"/>
      </w:pPr>
      <w:rPr>
        <w:rFonts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6E8F44E1"/>
    <w:multiLevelType w:val="hybridMultilevel"/>
    <w:tmpl w:val="DA569FFE"/>
    <w:lvl w:ilvl="0" w:tplc="04090011">
      <w:start w:val="1"/>
      <w:numFmt w:val="decimal"/>
      <w:lvlText w:val="%1)"/>
      <w:lvlJc w:val="left"/>
      <w:pPr>
        <w:ind w:left="720" w:hanging="360"/>
      </w:pPr>
      <w:rPr>
        <w:rFonts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765C03AD"/>
    <w:multiLevelType w:val="hybridMultilevel"/>
    <w:tmpl w:val="5A1A09F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799649B2"/>
    <w:multiLevelType w:val="hybridMultilevel"/>
    <w:tmpl w:val="3ECC6D56"/>
    <w:lvl w:ilvl="0" w:tplc="0409001B">
      <w:start w:val="1"/>
      <w:numFmt w:val="lowerRoman"/>
      <w:lvlText w:val="%1."/>
      <w:lvlJc w:val="right"/>
      <w:pPr>
        <w:ind w:left="720" w:hanging="360"/>
      </w:pPr>
      <w:rPr>
        <w:rFonts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7DD70701"/>
    <w:multiLevelType w:val="hybridMultilevel"/>
    <w:tmpl w:val="D1F646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2"/>
  </w:num>
  <w:num w:numId="3">
    <w:abstractNumId w:val="6"/>
  </w:num>
  <w:num w:numId="4">
    <w:abstractNumId w:val="4"/>
  </w:num>
  <w:num w:numId="5">
    <w:abstractNumId w:val="5"/>
  </w:num>
  <w:num w:numId="6">
    <w:abstractNumId w:val="10"/>
  </w:num>
  <w:num w:numId="7">
    <w:abstractNumId w:val="1"/>
  </w:num>
  <w:num w:numId="8">
    <w:abstractNumId w:val="11"/>
  </w:num>
  <w:num w:numId="9">
    <w:abstractNumId w:val="0"/>
  </w:num>
  <w:num w:numId="10">
    <w:abstractNumId w:val="8"/>
  </w:num>
  <w:num w:numId="11">
    <w:abstractNumId w:val="3"/>
  </w:num>
  <w:num w:numId="12">
    <w:abstractNumId w:val="9"/>
  </w:num>
  <w:num w:numId="13">
    <w:abstractNumId w:val="2"/>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aas, Andreas (ISPM)">
    <w15:presenceInfo w15:providerId="AD" w15:userId="S-1-5-21-1442852101-4018948630-3783845812-95377"/>
  </w15:person>
  <w15:person w15:author="Seedat, Soraya, Prof [sseedat@sun.ac.za]">
    <w15:presenceInfo w15:providerId="AD" w15:userId="S::sseedat@sun.ac.za::a7acb8de-c34f-4a57-8bce-7588b30eff7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activeWritingStyle w:appName="MSWord" w:lang="es-CO" w:vendorID="64" w:dllVersion="6" w:nlCheck="1" w:checkStyle="0"/>
  <w:activeWritingStyle w:appName="MSWord" w:lang="en-US" w:vendorID="64" w:dllVersion="6" w:nlCheck="1" w:checkStyle="1"/>
  <w:activeWritingStyle w:appName="MSWord" w:lang="en-ZA" w:vendorID="64" w:dllVersion="6" w:nlCheck="1" w:checkStyle="1"/>
  <w:activeWritingStyle w:appName="MSWord" w:lang="en-GB" w:vendorID="64" w:dllVersion="6" w:nlCheck="1" w:checkStyle="1"/>
  <w:activeWritingStyle w:appName="MSWord" w:lang="en-ZA" w:vendorID="64" w:dllVersion="0" w:nlCheck="1" w:checkStyle="0"/>
  <w:activeWritingStyle w:appName="MSWord" w:lang="en-US" w:vendorID="64" w:dllVersion="0" w:nlCheck="1" w:checkStyle="0"/>
  <w:activeWritingStyle w:appName="MSWord" w:lang="es-CO" w:vendorID="64" w:dllVersion="0" w:nlCheck="1" w:checkStyle="0"/>
  <w:activeWritingStyle w:appName="MSWord" w:lang="fr-CH" w:vendorID="64" w:dllVersion="0" w:nlCheck="1" w:checkStyle="0"/>
  <w:activeWritingStyle w:appName="MSWord" w:lang="en-GB" w:vendorID="64" w:dllVersion="0" w:nlCheck="1" w:checkStyle="0"/>
  <w:activeWritingStyle w:appName="MSWord" w:lang="fr-FR" w:vendorID="64" w:dllVersion="6" w:nlCheck="1" w:checkStyle="0"/>
  <w:activeWritingStyle w:appName="MSWord" w:lang="en-ZA" w:vendorID="64" w:dllVersion="131078" w:nlCheck="1" w:checkStyle="1"/>
  <w:activeWritingStyle w:appName="MSWord" w:lang="en-US" w:vendorID="64" w:dllVersion="131078" w:nlCheck="1" w:checkStyle="1"/>
  <w:activeWritingStyle w:appName="MSWord" w:lang="es-CO" w:vendorID="64" w:dllVersion="131078" w:nlCheck="1" w:checkStyle="0"/>
  <w:activeWritingStyle w:appName="MSWord" w:lang="en-GB" w:vendorID="64" w:dllVersion="131078" w:nlCheck="1" w:checkStyle="1"/>
  <w:trackRevisions/>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tDQ2NDGzNLM0MjYzN7ZU0lEKTi0uzszPAykwrgUAcNSNzCwAAAA="/>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zwaw5zvr52t9rea59ivxsfhpteaz2dvexza&quot;&gt;Concept sheet&lt;record-ids&gt;&lt;item&gt;1&lt;/item&gt;&lt;item&gt;2&lt;/item&gt;&lt;item&gt;8&lt;/item&gt;&lt;item&gt;86&lt;/item&gt;&lt;item&gt;87&lt;/item&gt;&lt;item&gt;88&lt;/item&gt;&lt;item&gt;89&lt;/item&gt;&lt;item&gt;90&lt;/item&gt;&lt;item&gt;91&lt;/item&gt;&lt;item&gt;92&lt;/item&gt;&lt;item&gt;93&lt;/item&gt;&lt;item&gt;95&lt;/item&gt;&lt;item&gt;96&lt;/item&gt;&lt;item&gt;97&lt;/item&gt;&lt;item&gt;98&lt;/item&gt;&lt;item&gt;99&lt;/item&gt;&lt;/record-ids&gt;&lt;/item&gt;&lt;/Libraries&gt;"/>
  </w:docVars>
  <w:rsids>
    <w:rsidRoot w:val="00716321"/>
    <w:rsid w:val="00000AFB"/>
    <w:rsid w:val="00002D16"/>
    <w:rsid w:val="00005B1A"/>
    <w:rsid w:val="000078E3"/>
    <w:rsid w:val="00013AB7"/>
    <w:rsid w:val="00016493"/>
    <w:rsid w:val="000169DE"/>
    <w:rsid w:val="00020943"/>
    <w:rsid w:val="00021481"/>
    <w:rsid w:val="00027743"/>
    <w:rsid w:val="000302C8"/>
    <w:rsid w:val="000415BF"/>
    <w:rsid w:val="000419D6"/>
    <w:rsid w:val="000462F9"/>
    <w:rsid w:val="0004762F"/>
    <w:rsid w:val="00051E6A"/>
    <w:rsid w:val="0005393C"/>
    <w:rsid w:val="000655A6"/>
    <w:rsid w:val="00067134"/>
    <w:rsid w:val="000710AD"/>
    <w:rsid w:val="00072645"/>
    <w:rsid w:val="000737F5"/>
    <w:rsid w:val="00075CD6"/>
    <w:rsid w:val="00077629"/>
    <w:rsid w:val="00081E7D"/>
    <w:rsid w:val="0008376F"/>
    <w:rsid w:val="000939E6"/>
    <w:rsid w:val="0009495A"/>
    <w:rsid w:val="00096D6E"/>
    <w:rsid w:val="000A036A"/>
    <w:rsid w:val="000A6E47"/>
    <w:rsid w:val="000A7FCA"/>
    <w:rsid w:val="000B0441"/>
    <w:rsid w:val="000B50C5"/>
    <w:rsid w:val="000C0057"/>
    <w:rsid w:val="000C2473"/>
    <w:rsid w:val="000C7487"/>
    <w:rsid w:val="000D03D3"/>
    <w:rsid w:val="000D331D"/>
    <w:rsid w:val="000D3476"/>
    <w:rsid w:val="000D39D7"/>
    <w:rsid w:val="000D5118"/>
    <w:rsid w:val="000D6D7D"/>
    <w:rsid w:val="000E0AF7"/>
    <w:rsid w:val="000E3A21"/>
    <w:rsid w:val="000E44CA"/>
    <w:rsid w:val="000F6986"/>
    <w:rsid w:val="0010277C"/>
    <w:rsid w:val="00123CB2"/>
    <w:rsid w:val="00123CCA"/>
    <w:rsid w:val="00125BEE"/>
    <w:rsid w:val="00125CD7"/>
    <w:rsid w:val="00126976"/>
    <w:rsid w:val="00126C22"/>
    <w:rsid w:val="00133309"/>
    <w:rsid w:val="00133995"/>
    <w:rsid w:val="00136034"/>
    <w:rsid w:val="0014363E"/>
    <w:rsid w:val="00154BC5"/>
    <w:rsid w:val="00154BC8"/>
    <w:rsid w:val="0015704D"/>
    <w:rsid w:val="00161EB9"/>
    <w:rsid w:val="00162DC9"/>
    <w:rsid w:val="00163120"/>
    <w:rsid w:val="00165620"/>
    <w:rsid w:val="001677FB"/>
    <w:rsid w:val="00170142"/>
    <w:rsid w:val="001707EB"/>
    <w:rsid w:val="00170B5D"/>
    <w:rsid w:val="00171AF8"/>
    <w:rsid w:val="001722CE"/>
    <w:rsid w:val="001765EE"/>
    <w:rsid w:val="00177B51"/>
    <w:rsid w:val="0018062D"/>
    <w:rsid w:val="00182E3E"/>
    <w:rsid w:val="00183C96"/>
    <w:rsid w:val="00186365"/>
    <w:rsid w:val="00187099"/>
    <w:rsid w:val="0019195B"/>
    <w:rsid w:val="0019394F"/>
    <w:rsid w:val="001947AB"/>
    <w:rsid w:val="001A2D8F"/>
    <w:rsid w:val="001A370D"/>
    <w:rsid w:val="001A6576"/>
    <w:rsid w:val="001A704E"/>
    <w:rsid w:val="001B5D35"/>
    <w:rsid w:val="001B611F"/>
    <w:rsid w:val="001C5EDD"/>
    <w:rsid w:val="001C70ED"/>
    <w:rsid w:val="001D4337"/>
    <w:rsid w:val="001D5656"/>
    <w:rsid w:val="001E49AF"/>
    <w:rsid w:val="001E513D"/>
    <w:rsid w:val="001E7411"/>
    <w:rsid w:val="001F1154"/>
    <w:rsid w:val="001F1295"/>
    <w:rsid w:val="001F44AA"/>
    <w:rsid w:val="001F52C0"/>
    <w:rsid w:val="001F6A06"/>
    <w:rsid w:val="002053ED"/>
    <w:rsid w:val="002144D8"/>
    <w:rsid w:val="0021527A"/>
    <w:rsid w:val="00223D4D"/>
    <w:rsid w:val="00224644"/>
    <w:rsid w:val="00225B41"/>
    <w:rsid w:val="00226B8F"/>
    <w:rsid w:val="00227CD6"/>
    <w:rsid w:val="00230AF6"/>
    <w:rsid w:val="00237208"/>
    <w:rsid w:val="002413DC"/>
    <w:rsid w:val="00243962"/>
    <w:rsid w:val="00244EA1"/>
    <w:rsid w:val="002457F7"/>
    <w:rsid w:val="002523BF"/>
    <w:rsid w:val="00254368"/>
    <w:rsid w:val="00256194"/>
    <w:rsid w:val="00263DAF"/>
    <w:rsid w:val="00280408"/>
    <w:rsid w:val="002807D9"/>
    <w:rsid w:val="00281428"/>
    <w:rsid w:val="0028563A"/>
    <w:rsid w:val="002901DD"/>
    <w:rsid w:val="002914FC"/>
    <w:rsid w:val="0029620C"/>
    <w:rsid w:val="002976BA"/>
    <w:rsid w:val="002A54EF"/>
    <w:rsid w:val="002B2916"/>
    <w:rsid w:val="002B4D6A"/>
    <w:rsid w:val="002C147D"/>
    <w:rsid w:val="002C3085"/>
    <w:rsid w:val="002C407C"/>
    <w:rsid w:val="002C4AF3"/>
    <w:rsid w:val="002C4DF2"/>
    <w:rsid w:val="002C7315"/>
    <w:rsid w:val="002D665D"/>
    <w:rsid w:val="002D6E40"/>
    <w:rsid w:val="002D7F6D"/>
    <w:rsid w:val="002E3430"/>
    <w:rsid w:val="002E49B0"/>
    <w:rsid w:val="002E527D"/>
    <w:rsid w:val="002E66E3"/>
    <w:rsid w:val="002F3DD1"/>
    <w:rsid w:val="002F3E5D"/>
    <w:rsid w:val="002F6E10"/>
    <w:rsid w:val="003005BD"/>
    <w:rsid w:val="00305353"/>
    <w:rsid w:val="003071C2"/>
    <w:rsid w:val="003129D4"/>
    <w:rsid w:val="00312A0E"/>
    <w:rsid w:val="00320911"/>
    <w:rsid w:val="00332C71"/>
    <w:rsid w:val="00335A0A"/>
    <w:rsid w:val="00337456"/>
    <w:rsid w:val="003411A3"/>
    <w:rsid w:val="003419C0"/>
    <w:rsid w:val="003459B1"/>
    <w:rsid w:val="003534FB"/>
    <w:rsid w:val="00353983"/>
    <w:rsid w:val="00355E78"/>
    <w:rsid w:val="00360553"/>
    <w:rsid w:val="00363ED4"/>
    <w:rsid w:val="0036411E"/>
    <w:rsid w:val="00371DA3"/>
    <w:rsid w:val="003721E3"/>
    <w:rsid w:val="00373986"/>
    <w:rsid w:val="00377F0D"/>
    <w:rsid w:val="00395749"/>
    <w:rsid w:val="003A4461"/>
    <w:rsid w:val="003A4F3E"/>
    <w:rsid w:val="003A5941"/>
    <w:rsid w:val="003A65B8"/>
    <w:rsid w:val="003A7A2B"/>
    <w:rsid w:val="003B413C"/>
    <w:rsid w:val="003C11E1"/>
    <w:rsid w:val="003C2F6F"/>
    <w:rsid w:val="003C418C"/>
    <w:rsid w:val="003C46C7"/>
    <w:rsid w:val="003C4E23"/>
    <w:rsid w:val="003C5CD1"/>
    <w:rsid w:val="003C66F3"/>
    <w:rsid w:val="003D1BC9"/>
    <w:rsid w:val="003D484B"/>
    <w:rsid w:val="003D7B46"/>
    <w:rsid w:val="003E39AC"/>
    <w:rsid w:val="003E6E6D"/>
    <w:rsid w:val="003F3CE5"/>
    <w:rsid w:val="003F3FC7"/>
    <w:rsid w:val="0040134E"/>
    <w:rsid w:val="00403967"/>
    <w:rsid w:val="004048F0"/>
    <w:rsid w:val="00411AB0"/>
    <w:rsid w:val="004120D0"/>
    <w:rsid w:val="00412511"/>
    <w:rsid w:val="00414115"/>
    <w:rsid w:val="0041487B"/>
    <w:rsid w:val="00414EEF"/>
    <w:rsid w:val="00415D31"/>
    <w:rsid w:val="004216BE"/>
    <w:rsid w:val="00421E99"/>
    <w:rsid w:val="00425CA7"/>
    <w:rsid w:val="00427043"/>
    <w:rsid w:val="00430B51"/>
    <w:rsid w:val="00430CE3"/>
    <w:rsid w:val="00431379"/>
    <w:rsid w:val="00432A00"/>
    <w:rsid w:val="00432F97"/>
    <w:rsid w:val="00432FE0"/>
    <w:rsid w:val="0043412F"/>
    <w:rsid w:val="00435C89"/>
    <w:rsid w:val="00435CAE"/>
    <w:rsid w:val="00437B3F"/>
    <w:rsid w:val="00440D24"/>
    <w:rsid w:val="0044405E"/>
    <w:rsid w:val="004445EC"/>
    <w:rsid w:val="004542BE"/>
    <w:rsid w:val="00455280"/>
    <w:rsid w:val="00460B6C"/>
    <w:rsid w:val="00460D7A"/>
    <w:rsid w:val="004625FF"/>
    <w:rsid w:val="0046354F"/>
    <w:rsid w:val="00463D5F"/>
    <w:rsid w:val="00481196"/>
    <w:rsid w:val="004869F5"/>
    <w:rsid w:val="00491217"/>
    <w:rsid w:val="00496BB9"/>
    <w:rsid w:val="00497BF9"/>
    <w:rsid w:val="004A47BC"/>
    <w:rsid w:val="004A4983"/>
    <w:rsid w:val="004A6C09"/>
    <w:rsid w:val="004A7573"/>
    <w:rsid w:val="004A75C1"/>
    <w:rsid w:val="004A778A"/>
    <w:rsid w:val="004B39F8"/>
    <w:rsid w:val="004B661C"/>
    <w:rsid w:val="004B7138"/>
    <w:rsid w:val="004C0EEC"/>
    <w:rsid w:val="004C579F"/>
    <w:rsid w:val="004D3596"/>
    <w:rsid w:val="004D3DB9"/>
    <w:rsid w:val="004D42D7"/>
    <w:rsid w:val="004E26E1"/>
    <w:rsid w:val="004E38B0"/>
    <w:rsid w:val="004E42C8"/>
    <w:rsid w:val="004F13A9"/>
    <w:rsid w:val="004F731A"/>
    <w:rsid w:val="00502C30"/>
    <w:rsid w:val="005047AC"/>
    <w:rsid w:val="0052089D"/>
    <w:rsid w:val="00521335"/>
    <w:rsid w:val="00521A6E"/>
    <w:rsid w:val="005263ED"/>
    <w:rsid w:val="00526EC1"/>
    <w:rsid w:val="005303BB"/>
    <w:rsid w:val="005372E7"/>
    <w:rsid w:val="00540A7A"/>
    <w:rsid w:val="00545466"/>
    <w:rsid w:val="00551289"/>
    <w:rsid w:val="00555492"/>
    <w:rsid w:val="005644AE"/>
    <w:rsid w:val="00565742"/>
    <w:rsid w:val="00572D71"/>
    <w:rsid w:val="00573F20"/>
    <w:rsid w:val="0057695A"/>
    <w:rsid w:val="00580A21"/>
    <w:rsid w:val="0058407E"/>
    <w:rsid w:val="00584470"/>
    <w:rsid w:val="00585B3B"/>
    <w:rsid w:val="005909AF"/>
    <w:rsid w:val="005A2AF9"/>
    <w:rsid w:val="005A7E68"/>
    <w:rsid w:val="005B112E"/>
    <w:rsid w:val="005B3298"/>
    <w:rsid w:val="005B4C8B"/>
    <w:rsid w:val="005B54EA"/>
    <w:rsid w:val="005C134E"/>
    <w:rsid w:val="005C48DA"/>
    <w:rsid w:val="005C6E6F"/>
    <w:rsid w:val="005C7236"/>
    <w:rsid w:val="005C76B3"/>
    <w:rsid w:val="005D1346"/>
    <w:rsid w:val="005D53EF"/>
    <w:rsid w:val="005D63FB"/>
    <w:rsid w:val="005E1DD2"/>
    <w:rsid w:val="005F29E8"/>
    <w:rsid w:val="005F3322"/>
    <w:rsid w:val="005F473E"/>
    <w:rsid w:val="00606FFD"/>
    <w:rsid w:val="00607658"/>
    <w:rsid w:val="00611787"/>
    <w:rsid w:val="006127D2"/>
    <w:rsid w:val="00614145"/>
    <w:rsid w:val="00614C6C"/>
    <w:rsid w:val="00616EEE"/>
    <w:rsid w:val="0062162E"/>
    <w:rsid w:val="006218E5"/>
    <w:rsid w:val="00622414"/>
    <w:rsid w:val="00622E3E"/>
    <w:rsid w:val="00623CB3"/>
    <w:rsid w:val="00627F55"/>
    <w:rsid w:val="00633C7B"/>
    <w:rsid w:val="00634830"/>
    <w:rsid w:val="0063549C"/>
    <w:rsid w:val="0063681C"/>
    <w:rsid w:val="0064138B"/>
    <w:rsid w:val="006452C1"/>
    <w:rsid w:val="00645AEF"/>
    <w:rsid w:val="0064661D"/>
    <w:rsid w:val="00652240"/>
    <w:rsid w:val="00652447"/>
    <w:rsid w:val="006539E0"/>
    <w:rsid w:val="00653EC3"/>
    <w:rsid w:val="006568F8"/>
    <w:rsid w:val="00661D5E"/>
    <w:rsid w:val="00663D41"/>
    <w:rsid w:val="00670FC9"/>
    <w:rsid w:val="00674737"/>
    <w:rsid w:val="00674824"/>
    <w:rsid w:val="00681BD0"/>
    <w:rsid w:val="00686DC8"/>
    <w:rsid w:val="006879F9"/>
    <w:rsid w:val="006900A7"/>
    <w:rsid w:val="006958A9"/>
    <w:rsid w:val="00695ADD"/>
    <w:rsid w:val="00696309"/>
    <w:rsid w:val="006B1575"/>
    <w:rsid w:val="006B266F"/>
    <w:rsid w:val="006B372C"/>
    <w:rsid w:val="006B62B4"/>
    <w:rsid w:val="006B7D7F"/>
    <w:rsid w:val="006C0409"/>
    <w:rsid w:val="006C3BC4"/>
    <w:rsid w:val="006C442D"/>
    <w:rsid w:val="006C5B76"/>
    <w:rsid w:val="006D056B"/>
    <w:rsid w:val="006D2654"/>
    <w:rsid w:val="006D2725"/>
    <w:rsid w:val="006E1EA5"/>
    <w:rsid w:val="006E3304"/>
    <w:rsid w:val="006E36AE"/>
    <w:rsid w:val="006E664D"/>
    <w:rsid w:val="006E7DF4"/>
    <w:rsid w:val="006F37F4"/>
    <w:rsid w:val="006F71CB"/>
    <w:rsid w:val="00702BE3"/>
    <w:rsid w:val="00704812"/>
    <w:rsid w:val="00705E64"/>
    <w:rsid w:val="007060FE"/>
    <w:rsid w:val="00706167"/>
    <w:rsid w:val="007113B2"/>
    <w:rsid w:val="0071306A"/>
    <w:rsid w:val="007142CC"/>
    <w:rsid w:val="00716321"/>
    <w:rsid w:val="00717201"/>
    <w:rsid w:val="00717B6C"/>
    <w:rsid w:val="00724C6E"/>
    <w:rsid w:val="007265AE"/>
    <w:rsid w:val="00726AF0"/>
    <w:rsid w:val="00726F51"/>
    <w:rsid w:val="007300EF"/>
    <w:rsid w:val="007304D2"/>
    <w:rsid w:val="00733ABA"/>
    <w:rsid w:val="00735780"/>
    <w:rsid w:val="00742838"/>
    <w:rsid w:val="007600E8"/>
    <w:rsid w:val="007601F6"/>
    <w:rsid w:val="00762BFF"/>
    <w:rsid w:val="007631F3"/>
    <w:rsid w:val="00763F9C"/>
    <w:rsid w:val="007643B9"/>
    <w:rsid w:val="00770753"/>
    <w:rsid w:val="00771985"/>
    <w:rsid w:val="00775A34"/>
    <w:rsid w:val="00775F70"/>
    <w:rsid w:val="00776765"/>
    <w:rsid w:val="00784EB4"/>
    <w:rsid w:val="007859A8"/>
    <w:rsid w:val="0078620E"/>
    <w:rsid w:val="007863CF"/>
    <w:rsid w:val="007875F6"/>
    <w:rsid w:val="0079077E"/>
    <w:rsid w:val="00790D56"/>
    <w:rsid w:val="00790F63"/>
    <w:rsid w:val="00791E2C"/>
    <w:rsid w:val="00796496"/>
    <w:rsid w:val="00797DEA"/>
    <w:rsid w:val="007A0BB7"/>
    <w:rsid w:val="007A14BC"/>
    <w:rsid w:val="007A6C5E"/>
    <w:rsid w:val="007B2E88"/>
    <w:rsid w:val="007B3999"/>
    <w:rsid w:val="007B4249"/>
    <w:rsid w:val="007B4B61"/>
    <w:rsid w:val="007B50DC"/>
    <w:rsid w:val="007B5F54"/>
    <w:rsid w:val="007B627D"/>
    <w:rsid w:val="007C5B34"/>
    <w:rsid w:val="007C6068"/>
    <w:rsid w:val="007D1C29"/>
    <w:rsid w:val="007D1D27"/>
    <w:rsid w:val="007D524F"/>
    <w:rsid w:val="007D69E2"/>
    <w:rsid w:val="007D7C05"/>
    <w:rsid w:val="007F01BD"/>
    <w:rsid w:val="007F318B"/>
    <w:rsid w:val="00803515"/>
    <w:rsid w:val="0081395B"/>
    <w:rsid w:val="00814CA5"/>
    <w:rsid w:val="00816B20"/>
    <w:rsid w:val="008214DB"/>
    <w:rsid w:val="00830F71"/>
    <w:rsid w:val="0083457C"/>
    <w:rsid w:val="008345C6"/>
    <w:rsid w:val="00835BDD"/>
    <w:rsid w:val="00861A04"/>
    <w:rsid w:val="008645DC"/>
    <w:rsid w:val="00865A30"/>
    <w:rsid w:val="00867D88"/>
    <w:rsid w:val="00873423"/>
    <w:rsid w:val="00873901"/>
    <w:rsid w:val="008744DB"/>
    <w:rsid w:val="008751A4"/>
    <w:rsid w:val="00876877"/>
    <w:rsid w:val="00882B7E"/>
    <w:rsid w:val="00884396"/>
    <w:rsid w:val="008864EB"/>
    <w:rsid w:val="00892259"/>
    <w:rsid w:val="008938E6"/>
    <w:rsid w:val="008979A2"/>
    <w:rsid w:val="008A6E20"/>
    <w:rsid w:val="008A6F5C"/>
    <w:rsid w:val="008A72E1"/>
    <w:rsid w:val="008B3017"/>
    <w:rsid w:val="008B4217"/>
    <w:rsid w:val="008B7150"/>
    <w:rsid w:val="008C3F89"/>
    <w:rsid w:val="008C3FC3"/>
    <w:rsid w:val="008C45C2"/>
    <w:rsid w:val="008D1FEF"/>
    <w:rsid w:val="008D2E5C"/>
    <w:rsid w:val="008D2EB4"/>
    <w:rsid w:val="008D3FC0"/>
    <w:rsid w:val="008D7B8F"/>
    <w:rsid w:val="008E03B7"/>
    <w:rsid w:val="008E0B1B"/>
    <w:rsid w:val="008E1A37"/>
    <w:rsid w:val="008E2F9F"/>
    <w:rsid w:val="008E3393"/>
    <w:rsid w:val="008F30BC"/>
    <w:rsid w:val="008F318D"/>
    <w:rsid w:val="008F409A"/>
    <w:rsid w:val="008F467A"/>
    <w:rsid w:val="00902342"/>
    <w:rsid w:val="00907B7E"/>
    <w:rsid w:val="00912D14"/>
    <w:rsid w:val="00914183"/>
    <w:rsid w:val="009322FF"/>
    <w:rsid w:val="00933052"/>
    <w:rsid w:val="00933430"/>
    <w:rsid w:val="0093451C"/>
    <w:rsid w:val="009350B3"/>
    <w:rsid w:val="00935AE8"/>
    <w:rsid w:val="00936418"/>
    <w:rsid w:val="00937841"/>
    <w:rsid w:val="00943C63"/>
    <w:rsid w:val="0094597B"/>
    <w:rsid w:val="0096064F"/>
    <w:rsid w:val="00960CA1"/>
    <w:rsid w:val="00961B9E"/>
    <w:rsid w:val="00963537"/>
    <w:rsid w:val="00966345"/>
    <w:rsid w:val="0096677E"/>
    <w:rsid w:val="00966AF2"/>
    <w:rsid w:val="0097092D"/>
    <w:rsid w:val="00972B9B"/>
    <w:rsid w:val="009736E2"/>
    <w:rsid w:val="009742D8"/>
    <w:rsid w:val="00974C78"/>
    <w:rsid w:val="00985390"/>
    <w:rsid w:val="0098596F"/>
    <w:rsid w:val="009A371A"/>
    <w:rsid w:val="009A3C6F"/>
    <w:rsid w:val="009A4A05"/>
    <w:rsid w:val="009A5D42"/>
    <w:rsid w:val="009A68E3"/>
    <w:rsid w:val="009A725A"/>
    <w:rsid w:val="009B3101"/>
    <w:rsid w:val="009B33BC"/>
    <w:rsid w:val="009B416F"/>
    <w:rsid w:val="009C0BBD"/>
    <w:rsid w:val="009C0D2C"/>
    <w:rsid w:val="009C2C58"/>
    <w:rsid w:val="009C3046"/>
    <w:rsid w:val="009C6A3D"/>
    <w:rsid w:val="009D107C"/>
    <w:rsid w:val="009D2460"/>
    <w:rsid w:val="009D2DF4"/>
    <w:rsid w:val="009D5D46"/>
    <w:rsid w:val="009E0DF7"/>
    <w:rsid w:val="009E2C4C"/>
    <w:rsid w:val="009E3A33"/>
    <w:rsid w:val="009F0829"/>
    <w:rsid w:val="009F1C4F"/>
    <w:rsid w:val="009F308D"/>
    <w:rsid w:val="009F5032"/>
    <w:rsid w:val="009F5651"/>
    <w:rsid w:val="009F5CA9"/>
    <w:rsid w:val="009F7C64"/>
    <w:rsid w:val="009F7E42"/>
    <w:rsid w:val="00A005A4"/>
    <w:rsid w:val="00A00646"/>
    <w:rsid w:val="00A01178"/>
    <w:rsid w:val="00A0275F"/>
    <w:rsid w:val="00A07E4C"/>
    <w:rsid w:val="00A168A0"/>
    <w:rsid w:val="00A17A21"/>
    <w:rsid w:val="00A20527"/>
    <w:rsid w:val="00A24069"/>
    <w:rsid w:val="00A25B4F"/>
    <w:rsid w:val="00A3015D"/>
    <w:rsid w:val="00A40C5F"/>
    <w:rsid w:val="00A4128B"/>
    <w:rsid w:val="00A41D76"/>
    <w:rsid w:val="00A44702"/>
    <w:rsid w:val="00A44C56"/>
    <w:rsid w:val="00A454E1"/>
    <w:rsid w:val="00A47952"/>
    <w:rsid w:val="00A5532B"/>
    <w:rsid w:val="00A576B8"/>
    <w:rsid w:val="00A63313"/>
    <w:rsid w:val="00A64865"/>
    <w:rsid w:val="00A679D1"/>
    <w:rsid w:val="00A700F9"/>
    <w:rsid w:val="00A7261D"/>
    <w:rsid w:val="00A73441"/>
    <w:rsid w:val="00A75095"/>
    <w:rsid w:val="00A81B74"/>
    <w:rsid w:val="00A9062A"/>
    <w:rsid w:val="00A910B0"/>
    <w:rsid w:val="00A9305D"/>
    <w:rsid w:val="00A93338"/>
    <w:rsid w:val="00A96E5B"/>
    <w:rsid w:val="00A97C15"/>
    <w:rsid w:val="00AA25BC"/>
    <w:rsid w:val="00AA2A53"/>
    <w:rsid w:val="00AA497F"/>
    <w:rsid w:val="00AA56F1"/>
    <w:rsid w:val="00AA722E"/>
    <w:rsid w:val="00AB065C"/>
    <w:rsid w:val="00AB21EA"/>
    <w:rsid w:val="00AB2EFC"/>
    <w:rsid w:val="00AB44D9"/>
    <w:rsid w:val="00AB6339"/>
    <w:rsid w:val="00AC0FAD"/>
    <w:rsid w:val="00AC2963"/>
    <w:rsid w:val="00AC455F"/>
    <w:rsid w:val="00AC7059"/>
    <w:rsid w:val="00AD14EC"/>
    <w:rsid w:val="00AE149C"/>
    <w:rsid w:val="00AE38FE"/>
    <w:rsid w:val="00AF0754"/>
    <w:rsid w:val="00AF0853"/>
    <w:rsid w:val="00AF23ED"/>
    <w:rsid w:val="00AF4D02"/>
    <w:rsid w:val="00AF624F"/>
    <w:rsid w:val="00AF7E1A"/>
    <w:rsid w:val="00B0534E"/>
    <w:rsid w:val="00B07F52"/>
    <w:rsid w:val="00B1253F"/>
    <w:rsid w:val="00B12782"/>
    <w:rsid w:val="00B174B3"/>
    <w:rsid w:val="00B22959"/>
    <w:rsid w:val="00B31C71"/>
    <w:rsid w:val="00B33F84"/>
    <w:rsid w:val="00B35499"/>
    <w:rsid w:val="00B369DD"/>
    <w:rsid w:val="00B37F0C"/>
    <w:rsid w:val="00B406FE"/>
    <w:rsid w:val="00B43E11"/>
    <w:rsid w:val="00B4490D"/>
    <w:rsid w:val="00B513C4"/>
    <w:rsid w:val="00B53646"/>
    <w:rsid w:val="00B5546F"/>
    <w:rsid w:val="00B569FE"/>
    <w:rsid w:val="00B65220"/>
    <w:rsid w:val="00B65BBA"/>
    <w:rsid w:val="00B729B6"/>
    <w:rsid w:val="00B73144"/>
    <w:rsid w:val="00B752BC"/>
    <w:rsid w:val="00B767A3"/>
    <w:rsid w:val="00B80B9A"/>
    <w:rsid w:val="00B8370C"/>
    <w:rsid w:val="00B932C8"/>
    <w:rsid w:val="00B93BC3"/>
    <w:rsid w:val="00B94232"/>
    <w:rsid w:val="00B97B36"/>
    <w:rsid w:val="00BA46DB"/>
    <w:rsid w:val="00BA5CEE"/>
    <w:rsid w:val="00BB01EC"/>
    <w:rsid w:val="00BB3BE6"/>
    <w:rsid w:val="00BB6A05"/>
    <w:rsid w:val="00BC3616"/>
    <w:rsid w:val="00BD0488"/>
    <w:rsid w:val="00BD2E39"/>
    <w:rsid w:val="00BD3CA6"/>
    <w:rsid w:val="00BD5AA9"/>
    <w:rsid w:val="00BD73F9"/>
    <w:rsid w:val="00BD765D"/>
    <w:rsid w:val="00BE2C2B"/>
    <w:rsid w:val="00BE3EE2"/>
    <w:rsid w:val="00BE5915"/>
    <w:rsid w:val="00BE66BF"/>
    <w:rsid w:val="00BF1717"/>
    <w:rsid w:val="00BF6972"/>
    <w:rsid w:val="00C024DA"/>
    <w:rsid w:val="00C03D7E"/>
    <w:rsid w:val="00C04B31"/>
    <w:rsid w:val="00C05BF0"/>
    <w:rsid w:val="00C0654E"/>
    <w:rsid w:val="00C116FB"/>
    <w:rsid w:val="00C117F3"/>
    <w:rsid w:val="00C11BD2"/>
    <w:rsid w:val="00C1497B"/>
    <w:rsid w:val="00C24F37"/>
    <w:rsid w:val="00C27A99"/>
    <w:rsid w:val="00C363B9"/>
    <w:rsid w:val="00C37845"/>
    <w:rsid w:val="00C42CC4"/>
    <w:rsid w:val="00C42CC9"/>
    <w:rsid w:val="00C43BF3"/>
    <w:rsid w:val="00C44E5F"/>
    <w:rsid w:val="00C45787"/>
    <w:rsid w:val="00C4713E"/>
    <w:rsid w:val="00C56B13"/>
    <w:rsid w:val="00C623BF"/>
    <w:rsid w:val="00C62516"/>
    <w:rsid w:val="00C62B15"/>
    <w:rsid w:val="00C62E90"/>
    <w:rsid w:val="00C67FD8"/>
    <w:rsid w:val="00C71254"/>
    <w:rsid w:val="00C73B80"/>
    <w:rsid w:val="00C74D52"/>
    <w:rsid w:val="00C77695"/>
    <w:rsid w:val="00C77BD6"/>
    <w:rsid w:val="00C80687"/>
    <w:rsid w:val="00C81586"/>
    <w:rsid w:val="00C8380C"/>
    <w:rsid w:val="00C843EE"/>
    <w:rsid w:val="00C85307"/>
    <w:rsid w:val="00C8791C"/>
    <w:rsid w:val="00C90BCC"/>
    <w:rsid w:val="00C94EAE"/>
    <w:rsid w:val="00CA3191"/>
    <w:rsid w:val="00CA398E"/>
    <w:rsid w:val="00CA4836"/>
    <w:rsid w:val="00CA7C04"/>
    <w:rsid w:val="00CA7D72"/>
    <w:rsid w:val="00CB08C9"/>
    <w:rsid w:val="00CB0E93"/>
    <w:rsid w:val="00CB7768"/>
    <w:rsid w:val="00CC5541"/>
    <w:rsid w:val="00CD23DF"/>
    <w:rsid w:val="00CD270B"/>
    <w:rsid w:val="00CE4B28"/>
    <w:rsid w:val="00CE5C16"/>
    <w:rsid w:val="00CE5F6E"/>
    <w:rsid w:val="00CF0FC9"/>
    <w:rsid w:val="00CF45AC"/>
    <w:rsid w:val="00CF6F9B"/>
    <w:rsid w:val="00CF7A90"/>
    <w:rsid w:val="00D00117"/>
    <w:rsid w:val="00D072CA"/>
    <w:rsid w:val="00D07C29"/>
    <w:rsid w:val="00D130E8"/>
    <w:rsid w:val="00D1700A"/>
    <w:rsid w:val="00D22330"/>
    <w:rsid w:val="00D227C2"/>
    <w:rsid w:val="00D24183"/>
    <w:rsid w:val="00D26C3A"/>
    <w:rsid w:val="00D304A4"/>
    <w:rsid w:val="00D31555"/>
    <w:rsid w:val="00D319DC"/>
    <w:rsid w:val="00D32BC5"/>
    <w:rsid w:val="00D36438"/>
    <w:rsid w:val="00D41534"/>
    <w:rsid w:val="00D51EAD"/>
    <w:rsid w:val="00D52744"/>
    <w:rsid w:val="00D54194"/>
    <w:rsid w:val="00D546CF"/>
    <w:rsid w:val="00D54A67"/>
    <w:rsid w:val="00D56624"/>
    <w:rsid w:val="00D654C7"/>
    <w:rsid w:val="00D658C7"/>
    <w:rsid w:val="00D716C2"/>
    <w:rsid w:val="00D75712"/>
    <w:rsid w:val="00D767FB"/>
    <w:rsid w:val="00D81769"/>
    <w:rsid w:val="00D81BA1"/>
    <w:rsid w:val="00D85829"/>
    <w:rsid w:val="00D87EFF"/>
    <w:rsid w:val="00D90DBE"/>
    <w:rsid w:val="00DA028F"/>
    <w:rsid w:val="00DA1974"/>
    <w:rsid w:val="00DA2D49"/>
    <w:rsid w:val="00DA4A46"/>
    <w:rsid w:val="00DA7228"/>
    <w:rsid w:val="00DB35A2"/>
    <w:rsid w:val="00DB51AB"/>
    <w:rsid w:val="00DC05F4"/>
    <w:rsid w:val="00DC21A9"/>
    <w:rsid w:val="00DC2835"/>
    <w:rsid w:val="00DC4BBC"/>
    <w:rsid w:val="00DC6AA7"/>
    <w:rsid w:val="00DD5902"/>
    <w:rsid w:val="00DE4A90"/>
    <w:rsid w:val="00DE6108"/>
    <w:rsid w:val="00DE6C75"/>
    <w:rsid w:val="00DF112D"/>
    <w:rsid w:val="00DF1403"/>
    <w:rsid w:val="00DF2899"/>
    <w:rsid w:val="00DF2C39"/>
    <w:rsid w:val="00DF72D2"/>
    <w:rsid w:val="00E15F60"/>
    <w:rsid w:val="00E2036D"/>
    <w:rsid w:val="00E242FD"/>
    <w:rsid w:val="00E24E4F"/>
    <w:rsid w:val="00E30F15"/>
    <w:rsid w:val="00E35220"/>
    <w:rsid w:val="00E43D6E"/>
    <w:rsid w:val="00E479D9"/>
    <w:rsid w:val="00E47FAA"/>
    <w:rsid w:val="00E54595"/>
    <w:rsid w:val="00E54CD3"/>
    <w:rsid w:val="00E60FF5"/>
    <w:rsid w:val="00E63B48"/>
    <w:rsid w:val="00E66B1C"/>
    <w:rsid w:val="00E763E9"/>
    <w:rsid w:val="00E820DC"/>
    <w:rsid w:val="00E94E03"/>
    <w:rsid w:val="00E96D0E"/>
    <w:rsid w:val="00EA2A2A"/>
    <w:rsid w:val="00EA460E"/>
    <w:rsid w:val="00EA7B62"/>
    <w:rsid w:val="00EA7FEA"/>
    <w:rsid w:val="00EC03E9"/>
    <w:rsid w:val="00EC055C"/>
    <w:rsid w:val="00EC1979"/>
    <w:rsid w:val="00EC40A7"/>
    <w:rsid w:val="00EC4471"/>
    <w:rsid w:val="00EC77AB"/>
    <w:rsid w:val="00ED2A97"/>
    <w:rsid w:val="00ED3BC0"/>
    <w:rsid w:val="00EE5768"/>
    <w:rsid w:val="00EE7A02"/>
    <w:rsid w:val="00EF6FF6"/>
    <w:rsid w:val="00F02197"/>
    <w:rsid w:val="00F034B7"/>
    <w:rsid w:val="00F1400A"/>
    <w:rsid w:val="00F165C0"/>
    <w:rsid w:val="00F20BA0"/>
    <w:rsid w:val="00F21681"/>
    <w:rsid w:val="00F24037"/>
    <w:rsid w:val="00F26906"/>
    <w:rsid w:val="00F33E10"/>
    <w:rsid w:val="00F33E97"/>
    <w:rsid w:val="00F36668"/>
    <w:rsid w:val="00F413DE"/>
    <w:rsid w:val="00F46554"/>
    <w:rsid w:val="00F529D2"/>
    <w:rsid w:val="00F5500C"/>
    <w:rsid w:val="00F557DE"/>
    <w:rsid w:val="00F60105"/>
    <w:rsid w:val="00F607E7"/>
    <w:rsid w:val="00F624B3"/>
    <w:rsid w:val="00F62806"/>
    <w:rsid w:val="00F6615F"/>
    <w:rsid w:val="00F70DC1"/>
    <w:rsid w:val="00F73589"/>
    <w:rsid w:val="00F73F63"/>
    <w:rsid w:val="00F75461"/>
    <w:rsid w:val="00F8146E"/>
    <w:rsid w:val="00F82C9A"/>
    <w:rsid w:val="00F8591C"/>
    <w:rsid w:val="00F868A8"/>
    <w:rsid w:val="00F86C80"/>
    <w:rsid w:val="00F876F2"/>
    <w:rsid w:val="00F922B3"/>
    <w:rsid w:val="00FA48EC"/>
    <w:rsid w:val="00FB3207"/>
    <w:rsid w:val="00FB47B0"/>
    <w:rsid w:val="00FB57B9"/>
    <w:rsid w:val="00FB72AA"/>
    <w:rsid w:val="00FC559E"/>
    <w:rsid w:val="00FD28C4"/>
    <w:rsid w:val="00FD4E1E"/>
    <w:rsid w:val="00FD5126"/>
    <w:rsid w:val="00FD721A"/>
    <w:rsid w:val="00FE0BBB"/>
    <w:rsid w:val="00FE554C"/>
    <w:rsid w:val="069F4394"/>
    <w:rsid w:val="1BEA98D2"/>
    <w:rsid w:val="31818279"/>
    <w:rsid w:val="70B99986"/>
    <w:rsid w:val="7F7B4C56"/>
  </w:rsids>
  <m:mathPr>
    <m:mathFont m:val="Cambria Math"/>
    <m:brkBin m:val="before"/>
    <m:brkBinSub m:val="--"/>
    <m:smallFrac m:val="0"/>
    <m:dispDef/>
    <m:lMargin m:val="0"/>
    <m:rMargin m:val="0"/>
    <m:defJc m:val="centerGroup"/>
    <m:wrapIndent m:val="1440"/>
    <m:intLim m:val="subSup"/>
    <m:naryLim m:val="undOvr"/>
  </m:mathPr>
  <w:themeFontLang w:val="en-Z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B00763B"/>
  <w15:docId w15:val="{03644C61-EAA4-400E-BB17-415B5E423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6321"/>
    <w:pPr>
      <w:spacing w:after="0" w:line="240" w:lineRule="auto"/>
    </w:pPr>
    <w:rPr>
      <w:rFonts w:ascii="Arial" w:eastAsia="Times New Roman" w:hAnsi="Arial" w:cs="Arial"/>
    </w:rPr>
  </w:style>
  <w:style w:type="paragraph" w:styleId="Heading1">
    <w:name w:val="heading 1"/>
    <w:basedOn w:val="Normal"/>
    <w:next w:val="Normal"/>
    <w:link w:val="Heading1Char"/>
    <w:uiPriority w:val="9"/>
    <w:qFormat/>
    <w:rsid w:val="00154BC8"/>
    <w:pPr>
      <w:keepNext/>
      <w:spacing w:before="240" w:after="60"/>
      <w:outlineLvl w:val="0"/>
    </w:pPr>
    <w:rPr>
      <w:b/>
      <w:bCs/>
      <w:kern w:val="32"/>
      <w:sz w:val="32"/>
      <w:szCs w:val="32"/>
    </w:rPr>
  </w:style>
  <w:style w:type="paragraph" w:styleId="Heading2">
    <w:name w:val="heading 2"/>
    <w:basedOn w:val="Normal"/>
    <w:next w:val="Normal"/>
    <w:link w:val="Heading2Char"/>
    <w:uiPriority w:val="9"/>
    <w:unhideWhenUsed/>
    <w:qFormat/>
    <w:rsid w:val="009F5032"/>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A454E1"/>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716321"/>
    <w:rPr>
      <w:rFonts w:ascii="Courier New" w:hAnsi="Courier New" w:cs="Courier New"/>
      <w:sz w:val="20"/>
      <w:szCs w:val="20"/>
    </w:rPr>
  </w:style>
  <w:style w:type="character" w:customStyle="1" w:styleId="PlainTextChar">
    <w:name w:val="Plain Text Char"/>
    <w:basedOn w:val="DefaultParagraphFont"/>
    <w:link w:val="PlainText"/>
    <w:rsid w:val="00716321"/>
    <w:rPr>
      <w:rFonts w:ascii="Courier New" w:eastAsia="Times New Roman" w:hAnsi="Courier New" w:cs="Courier New"/>
      <w:sz w:val="20"/>
      <w:szCs w:val="20"/>
    </w:rPr>
  </w:style>
  <w:style w:type="paragraph" w:styleId="BalloonText">
    <w:name w:val="Balloon Text"/>
    <w:basedOn w:val="Normal"/>
    <w:link w:val="BalloonTextChar"/>
    <w:unhideWhenUsed/>
    <w:rsid w:val="002457F7"/>
    <w:rPr>
      <w:rFonts w:ascii="Tahoma" w:hAnsi="Tahoma" w:cs="Tahoma"/>
      <w:sz w:val="16"/>
      <w:szCs w:val="16"/>
    </w:rPr>
  </w:style>
  <w:style w:type="character" w:customStyle="1" w:styleId="BalloonTextChar">
    <w:name w:val="Balloon Text Char"/>
    <w:basedOn w:val="DefaultParagraphFont"/>
    <w:link w:val="BalloonText"/>
    <w:rsid w:val="002457F7"/>
    <w:rPr>
      <w:rFonts w:ascii="Tahoma" w:eastAsia="Times New Roman" w:hAnsi="Tahoma" w:cs="Tahoma"/>
      <w:sz w:val="16"/>
      <w:szCs w:val="16"/>
    </w:rPr>
  </w:style>
  <w:style w:type="paragraph" w:styleId="ListParagraph">
    <w:name w:val="List Paragraph"/>
    <w:basedOn w:val="Normal"/>
    <w:uiPriority w:val="34"/>
    <w:qFormat/>
    <w:rsid w:val="002457F7"/>
    <w:pPr>
      <w:ind w:left="720"/>
      <w:contextualSpacing/>
    </w:pPr>
  </w:style>
  <w:style w:type="paragraph" w:styleId="NoSpacing">
    <w:name w:val="No Spacing"/>
    <w:uiPriority w:val="1"/>
    <w:qFormat/>
    <w:rsid w:val="008F30BC"/>
    <w:pPr>
      <w:spacing w:after="0" w:line="240" w:lineRule="auto"/>
    </w:pPr>
    <w:rPr>
      <w:rFonts w:ascii="Calibri" w:eastAsia="Calibri" w:hAnsi="Calibri" w:cs="Times New Roman"/>
    </w:rPr>
  </w:style>
  <w:style w:type="character" w:styleId="CommentReference">
    <w:name w:val="annotation reference"/>
    <w:basedOn w:val="DefaultParagraphFont"/>
    <w:unhideWhenUsed/>
    <w:rsid w:val="00226B8F"/>
    <w:rPr>
      <w:sz w:val="16"/>
      <w:szCs w:val="16"/>
    </w:rPr>
  </w:style>
  <w:style w:type="paragraph" w:styleId="CommentText">
    <w:name w:val="annotation text"/>
    <w:basedOn w:val="Normal"/>
    <w:link w:val="CommentTextChar"/>
    <w:unhideWhenUsed/>
    <w:rsid w:val="00226B8F"/>
    <w:rPr>
      <w:sz w:val="20"/>
      <w:szCs w:val="20"/>
    </w:rPr>
  </w:style>
  <w:style w:type="character" w:customStyle="1" w:styleId="CommentTextChar">
    <w:name w:val="Comment Text Char"/>
    <w:basedOn w:val="DefaultParagraphFont"/>
    <w:link w:val="CommentText"/>
    <w:rsid w:val="00226B8F"/>
    <w:rPr>
      <w:rFonts w:ascii="Arial" w:eastAsia="Times New Roman" w:hAnsi="Arial" w:cs="Arial"/>
      <w:sz w:val="20"/>
      <w:szCs w:val="20"/>
    </w:rPr>
  </w:style>
  <w:style w:type="paragraph" w:styleId="CommentSubject">
    <w:name w:val="annotation subject"/>
    <w:basedOn w:val="CommentText"/>
    <w:next w:val="CommentText"/>
    <w:link w:val="CommentSubjectChar"/>
    <w:unhideWhenUsed/>
    <w:rsid w:val="00226B8F"/>
    <w:rPr>
      <w:b/>
      <w:bCs/>
    </w:rPr>
  </w:style>
  <w:style w:type="character" w:customStyle="1" w:styleId="CommentSubjectChar">
    <w:name w:val="Comment Subject Char"/>
    <w:basedOn w:val="CommentTextChar"/>
    <w:link w:val="CommentSubject"/>
    <w:rsid w:val="00226B8F"/>
    <w:rPr>
      <w:rFonts w:ascii="Arial" w:eastAsia="Times New Roman" w:hAnsi="Arial" w:cs="Arial"/>
      <w:b/>
      <w:bCs/>
      <w:sz w:val="20"/>
      <w:szCs w:val="20"/>
    </w:rPr>
  </w:style>
  <w:style w:type="paragraph" w:styleId="Header">
    <w:name w:val="header"/>
    <w:basedOn w:val="Normal"/>
    <w:link w:val="HeaderChar"/>
    <w:unhideWhenUsed/>
    <w:rsid w:val="001947AB"/>
    <w:pPr>
      <w:tabs>
        <w:tab w:val="center" w:pos="4513"/>
        <w:tab w:val="right" w:pos="9026"/>
      </w:tabs>
    </w:pPr>
  </w:style>
  <w:style w:type="character" w:customStyle="1" w:styleId="HeaderChar">
    <w:name w:val="Header Char"/>
    <w:basedOn w:val="DefaultParagraphFont"/>
    <w:link w:val="Header"/>
    <w:rsid w:val="001947AB"/>
    <w:rPr>
      <w:rFonts w:ascii="Arial" w:eastAsia="Times New Roman" w:hAnsi="Arial" w:cs="Arial"/>
    </w:rPr>
  </w:style>
  <w:style w:type="paragraph" w:styleId="Footer">
    <w:name w:val="footer"/>
    <w:basedOn w:val="Normal"/>
    <w:link w:val="FooterChar"/>
    <w:unhideWhenUsed/>
    <w:rsid w:val="001947AB"/>
    <w:pPr>
      <w:tabs>
        <w:tab w:val="center" w:pos="4513"/>
        <w:tab w:val="right" w:pos="9026"/>
      </w:tabs>
    </w:pPr>
  </w:style>
  <w:style w:type="character" w:customStyle="1" w:styleId="FooterChar">
    <w:name w:val="Footer Char"/>
    <w:basedOn w:val="DefaultParagraphFont"/>
    <w:link w:val="Footer"/>
    <w:rsid w:val="001947AB"/>
    <w:rPr>
      <w:rFonts w:ascii="Arial" w:eastAsia="Times New Roman" w:hAnsi="Arial" w:cs="Arial"/>
    </w:rPr>
  </w:style>
  <w:style w:type="character" w:customStyle="1" w:styleId="Heading1Char">
    <w:name w:val="Heading 1 Char"/>
    <w:basedOn w:val="DefaultParagraphFont"/>
    <w:link w:val="Heading1"/>
    <w:uiPriority w:val="9"/>
    <w:rsid w:val="00154BC8"/>
    <w:rPr>
      <w:rFonts w:ascii="Arial" w:eastAsia="Times New Roman" w:hAnsi="Arial" w:cs="Arial"/>
      <w:b/>
      <w:bCs/>
      <w:kern w:val="32"/>
      <w:sz w:val="32"/>
      <w:szCs w:val="32"/>
    </w:rPr>
  </w:style>
  <w:style w:type="character" w:styleId="Hyperlink">
    <w:name w:val="Hyperlink"/>
    <w:rsid w:val="00154BC8"/>
    <w:rPr>
      <w:color w:val="0000FF"/>
      <w:u w:val="single"/>
    </w:rPr>
  </w:style>
  <w:style w:type="table" w:styleId="TableGrid">
    <w:name w:val="Table Grid"/>
    <w:basedOn w:val="TableNormal"/>
    <w:rsid w:val="00B94232"/>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B94232"/>
    <w:rPr>
      <w:color w:val="808080"/>
    </w:rPr>
  </w:style>
  <w:style w:type="paragraph" w:customStyle="1" w:styleId="Default">
    <w:name w:val="Default"/>
    <w:rsid w:val="009742D8"/>
    <w:pPr>
      <w:autoSpaceDE w:val="0"/>
      <w:autoSpaceDN w:val="0"/>
      <w:adjustRightInd w:val="0"/>
      <w:spacing w:after="0" w:line="240" w:lineRule="auto"/>
    </w:pPr>
    <w:rPr>
      <w:rFonts w:ascii="Arial" w:hAnsi="Arial" w:cs="Arial"/>
      <w:color w:val="000000"/>
      <w:sz w:val="24"/>
      <w:szCs w:val="24"/>
      <w:lang w:val="en-US"/>
    </w:rPr>
  </w:style>
  <w:style w:type="character" w:customStyle="1" w:styleId="Heading2Char">
    <w:name w:val="Heading 2 Char"/>
    <w:basedOn w:val="DefaultParagraphFont"/>
    <w:link w:val="Heading2"/>
    <w:uiPriority w:val="9"/>
    <w:rsid w:val="009F5032"/>
    <w:rPr>
      <w:rFonts w:asciiTheme="majorHAnsi" w:eastAsiaTheme="majorEastAsia" w:hAnsiTheme="majorHAnsi" w:cstheme="majorBidi"/>
      <w:color w:val="365F91" w:themeColor="accent1" w:themeShade="BF"/>
      <w:sz w:val="26"/>
      <w:szCs w:val="26"/>
    </w:rPr>
  </w:style>
  <w:style w:type="paragraph" w:styleId="Revision">
    <w:name w:val="Revision"/>
    <w:hidden/>
    <w:uiPriority w:val="99"/>
    <w:semiHidden/>
    <w:rsid w:val="009F5032"/>
    <w:pPr>
      <w:spacing w:after="0" w:line="240" w:lineRule="auto"/>
    </w:pPr>
    <w:rPr>
      <w:rFonts w:ascii="Arial" w:eastAsia="Times New Roman" w:hAnsi="Arial" w:cs="Arial"/>
    </w:rPr>
  </w:style>
  <w:style w:type="character" w:styleId="FollowedHyperlink">
    <w:name w:val="FollowedHyperlink"/>
    <w:basedOn w:val="DefaultParagraphFont"/>
    <w:rsid w:val="009F5032"/>
    <w:rPr>
      <w:color w:val="800080" w:themeColor="followedHyperlink"/>
      <w:u w:val="single"/>
    </w:rPr>
  </w:style>
  <w:style w:type="character" w:customStyle="1" w:styleId="e24kjd">
    <w:name w:val="e24kjd"/>
    <w:basedOn w:val="DefaultParagraphFont"/>
    <w:rsid w:val="009F5032"/>
  </w:style>
  <w:style w:type="paragraph" w:customStyle="1" w:styleId="TableParagraph">
    <w:name w:val="Table Paragraph"/>
    <w:basedOn w:val="Normal"/>
    <w:uiPriority w:val="1"/>
    <w:qFormat/>
    <w:rsid w:val="009F5032"/>
    <w:pPr>
      <w:widowControl w:val="0"/>
      <w:autoSpaceDE w:val="0"/>
      <w:autoSpaceDN w:val="0"/>
      <w:adjustRightInd w:val="0"/>
      <w:spacing w:line="178" w:lineRule="exact"/>
    </w:pPr>
    <w:rPr>
      <w:rFonts w:ascii="Times New Roman" w:eastAsiaTheme="minorEastAsia" w:hAnsi="Times New Roman" w:cs="Times New Roman"/>
      <w:sz w:val="24"/>
      <w:szCs w:val="24"/>
      <w:lang w:val="en-US"/>
    </w:rPr>
  </w:style>
  <w:style w:type="character" w:customStyle="1" w:styleId="st">
    <w:name w:val="st"/>
    <w:basedOn w:val="DefaultParagraphFont"/>
    <w:rsid w:val="009F5032"/>
  </w:style>
  <w:style w:type="paragraph" w:customStyle="1" w:styleId="EndNoteBibliographyTitle">
    <w:name w:val="EndNote Bibliography Title"/>
    <w:basedOn w:val="Normal"/>
    <w:link w:val="EndNoteBibliographyTitleChar"/>
    <w:rsid w:val="00BF6972"/>
    <w:pPr>
      <w:jc w:val="center"/>
    </w:pPr>
    <w:rPr>
      <w:noProof/>
      <w:lang w:val="en-US"/>
    </w:rPr>
  </w:style>
  <w:style w:type="character" w:customStyle="1" w:styleId="EndNoteBibliographyTitleChar">
    <w:name w:val="EndNote Bibliography Title Char"/>
    <w:basedOn w:val="DefaultParagraphFont"/>
    <w:link w:val="EndNoteBibliographyTitle"/>
    <w:rsid w:val="00BF6972"/>
    <w:rPr>
      <w:rFonts w:ascii="Arial" w:eastAsia="Times New Roman" w:hAnsi="Arial" w:cs="Arial"/>
      <w:noProof/>
      <w:lang w:val="en-US"/>
    </w:rPr>
  </w:style>
  <w:style w:type="paragraph" w:customStyle="1" w:styleId="EndNoteBibliography">
    <w:name w:val="EndNote Bibliography"/>
    <w:basedOn w:val="Normal"/>
    <w:link w:val="EndNoteBibliographyChar"/>
    <w:rsid w:val="00BF6972"/>
    <w:rPr>
      <w:noProof/>
      <w:lang w:val="en-US"/>
    </w:rPr>
  </w:style>
  <w:style w:type="character" w:customStyle="1" w:styleId="EndNoteBibliographyChar">
    <w:name w:val="EndNote Bibliography Char"/>
    <w:basedOn w:val="DefaultParagraphFont"/>
    <w:link w:val="EndNoteBibliography"/>
    <w:rsid w:val="00BF6972"/>
    <w:rPr>
      <w:rFonts w:ascii="Arial" w:eastAsia="Times New Roman" w:hAnsi="Arial" w:cs="Arial"/>
      <w:noProof/>
      <w:lang w:val="en-US"/>
    </w:rPr>
  </w:style>
  <w:style w:type="character" w:customStyle="1" w:styleId="Heading3Char">
    <w:name w:val="Heading 3 Char"/>
    <w:basedOn w:val="DefaultParagraphFont"/>
    <w:link w:val="Heading3"/>
    <w:uiPriority w:val="9"/>
    <w:rsid w:val="00A454E1"/>
    <w:rPr>
      <w:rFonts w:asciiTheme="majorHAnsi" w:eastAsiaTheme="majorEastAsia" w:hAnsiTheme="majorHAnsi" w:cstheme="majorBidi"/>
      <w:color w:val="243F60" w:themeColor="accent1" w:themeShade="7F"/>
      <w:sz w:val="24"/>
      <w:szCs w:val="24"/>
    </w:rPr>
  </w:style>
  <w:style w:type="character" w:customStyle="1" w:styleId="pl-s">
    <w:name w:val="pl-s"/>
    <w:basedOn w:val="DefaultParagraphFont"/>
    <w:rsid w:val="00D1700A"/>
  </w:style>
  <w:style w:type="character" w:customStyle="1" w:styleId="pl-pds">
    <w:name w:val="pl-pds"/>
    <w:basedOn w:val="DefaultParagraphFont"/>
    <w:rsid w:val="00D1700A"/>
  </w:style>
  <w:style w:type="character" w:customStyle="1" w:styleId="hgkelc">
    <w:name w:val="hgkelc"/>
    <w:basedOn w:val="DefaultParagraphFont"/>
    <w:rsid w:val="007300EF"/>
  </w:style>
  <w:style w:type="character" w:customStyle="1" w:styleId="markedcontent">
    <w:name w:val="markedcontent"/>
    <w:basedOn w:val="DefaultParagraphFont"/>
    <w:rsid w:val="006B1575"/>
  </w:style>
  <w:style w:type="character" w:customStyle="1" w:styleId="highlight">
    <w:name w:val="highlight"/>
    <w:basedOn w:val="DefaultParagraphFont"/>
    <w:rsid w:val="00A906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360445">
      <w:bodyDiv w:val="1"/>
      <w:marLeft w:val="0"/>
      <w:marRight w:val="0"/>
      <w:marTop w:val="0"/>
      <w:marBottom w:val="0"/>
      <w:divBdr>
        <w:top w:val="none" w:sz="0" w:space="0" w:color="auto"/>
        <w:left w:val="none" w:sz="0" w:space="0" w:color="auto"/>
        <w:bottom w:val="none" w:sz="0" w:space="0" w:color="auto"/>
        <w:right w:val="none" w:sz="0" w:space="0" w:color="auto"/>
      </w:divBdr>
    </w:div>
    <w:div w:id="138571764">
      <w:bodyDiv w:val="1"/>
      <w:marLeft w:val="0"/>
      <w:marRight w:val="0"/>
      <w:marTop w:val="0"/>
      <w:marBottom w:val="0"/>
      <w:divBdr>
        <w:top w:val="none" w:sz="0" w:space="0" w:color="auto"/>
        <w:left w:val="none" w:sz="0" w:space="0" w:color="auto"/>
        <w:bottom w:val="none" w:sz="0" w:space="0" w:color="auto"/>
        <w:right w:val="none" w:sz="0" w:space="0" w:color="auto"/>
      </w:divBdr>
    </w:div>
    <w:div w:id="232937605">
      <w:bodyDiv w:val="1"/>
      <w:marLeft w:val="0"/>
      <w:marRight w:val="0"/>
      <w:marTop w:val="0"/>
      <w:marBottom w:val="0"/>
      <w:divBdr>
        <w:top w:val="none" w:sz="0" w:space="0" w:color="auto"/>
        <w:left w:val="none" w:sz="0" w:space="0" w:color="auto"/>
        <w:bottom w:val="none" w:sz="0" w:space="0" w:color="auto"/>
        <w:right w:val="none" w:sz="0" w:space="0" w:color="auto"/>
      </w:divBdr>
    </w:div>
    <w:div w:id="427771983">
      <w:bodyDiv w:val="1"/>
      <w:marLeft w:val="0"/>
      <w:marRight w:val="0"/>
      <w:marTop w:val="0"/>
      <w:marBottom w:val="0"/>
      <w:divBdr>
        <w:top w:val="none" w:sz="0" w:space="0" w:color="auto"/>
        <w:left w:val="none" w:sz="0" w:space="0" w:color="auto"/>
        <w:bottom w:val="none" w:sz="0" w:space="0" w:color="auto"/>
        <w:right w:val="none" w:sz="0" w:space="0" w:color="auto"/>
      </w:divBdr>
    </w:div>
    <w:div w:id="678240290">
      <w:bodyDiv w:val="1"/>
      <w:marLeft w:val="0"/>
      <w:marRight w:val="0"/>
      <w:marTop w:val="0"/>
      <w:marBottom w:val="0"/>
      <w:divBdr>
        <w:top w:val="none" w:sz="0" w:space="0" w:color="auto"/>
        <w:left w:val="none" w:sz="0" w:space="0" w:color="auto"/>
        <w:bottom w:val="none" w:sz="0" w:space="0" w:color="auto"/>
        <w:right w:val="none" w:sz="0" w:space="0" w:color="auto"/>
      </w:divBdr>
    </w:div>
    <w:div w:id="841894047">
      <w:bodyDiv w:val="1"/>
      <w:marLeft w:val="0"/>
      <w:marRight w:val="0"/>
      <w:marTop w:val="0"/>
      <w:marBottom w:val="0"/>
      <w:divBdr>
        <w:top w:val="none" w:sz="0" w:space="0" w:color="auto"/>
        <w:left w:val="none" w:sz="0" w:space="0" w:color="auto"/>
        <w:bottom w:val="none" w:sz="0" w:space="0" w:color="auto"/>
        <w:right w:val="none" w:sz="0" w:space="0" w:color="auto"/>
      </w:divBdr>
    </w:div>
    <w:div w:id="1058436726">
      <w:bodyDiv w:val="1"/>
      <w:marLeft w:val="0"/>
      <w:marRight w:val="0"/>
      <w:marTop w:val="0"/>
      <w:marBottom w:val="0"/>
      <w:divBdr>
        <w:top w:val="none" w:sz="0" w:space="0" w:color="auto"/>
        <w:left w:val="none" w:sz="0" w:space="0" w:color="auto"/>
        <w:bottom w:val="none" w:sz="0" w:space="0" w:color="auto"/>
        <w:right w:val="none" w:sz="0" w:space="0" w:color="auto"/>
      </w:divBdr>
    </w:div>
    <w:div w:id="1131437281">
      <w:bodyDiv w:val="1"/>
      <w:marLeft w:val="0"/>
      <w:marRight w:val="0"/>
      <w:marTop w:val="0"/>
      <w:marBottom w:val="0"/>
      <w:divBdr>
        <w:top w:val="none" w:sz="0" w:space="0" w:color="auto"/>
        <w:left w:val="none" w:sz="0" w:space="0" w:color="auto"/>
        <w:bottom w:val="none" w:sz="0" w:space="0" w:color="auto"/>
        <w:right w:val="none" w:sz="0" w:space="0" w:color="auto"/>
      </w:divBdr>
    </w:div>
    <w:div w:id="1652977419">
      <w:bodyDiv w:val="1"/>
      <w:marLeft w:val="0"/>
      <w:marRight w:val="0"/>
      <w:marTop w:val="0"/>
      <w:marBottom w:val="0"/>
      <w:divBdr>
        <w:top w:val="none" w:sz="0" w:space="0" w:color="auto"/>
        <w:left w:val="none" w:sz="0" w:space="0" w:color="auto"/>
        <w:bottom w:val="none" w:sz="0" w:space="0" w:color="auto"/>
        <w:right w:val="none" w:sz="0" w:space="0" w:color="auto"/>
      </w:divBdr>
    </w:div>
    <w:div w:id="1885289489">
      <w:bodyDiv w:val="1"/>
      <w:marLeft w:val="0"/>
      <w:marRight w:val="0"/>
      <w:marTop w:val="0"/>
      <w:marBottom w:val="0"/>
      <w:divBdr>
        <w:top w:val="none" w:sz="0" w:space="0" w:color="auto"/>
        <w:left w:val="none" w:sz="0" w:space="0" w:color="auto"/>
        <w:bottom w:val="none" w:sz="0" w:space="0" w:color="auto"/>
        <w:right w:val="none" w:sz="0" w:space="0" w:color="auto"/>
      </w:divBdr>
    </w:div>
    <w:div w:id="2045209376">
      <w:bodyDiv w:val="1"/>
      <w:marLeft w:val="0"/>
      <w:marRight w:val="0"/>
      <w:marTop w:val="0"/>
      <w:marBottom w:val="0"/>
      <w:divBdr>
        <w:top w:val="none" w:sz="0" w:space="0" w:color="auto"/>
        <w:left w:val="none" w:sz="0" w:space="0" w:color="auto"/>
        <w:bottom w:val="none" w:sz="0" w:space="0" w:color="auto"/>
        <w:right w:val="none" w:sz="0" w:space="0" w:color="auto"/>
      </w:divBdr>
    </w:div>
    <w:div w:id="2109546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glossaryDocument" Target="glossary/document.xml"/><Relationship Id="rId3" Type="http://schemas.openxmlformats.org/officeDocument/2006/relationships/customXml" Target="../customXml/item3.xml"/><Relationship Id="rId21" Type="http://schemas.microsoft.com/office/2018/08/relationships/commentsExtensible" Target="commentsExtensible.xml"/><Relationship Id="rId7" Type="http://schemas.openxmlformats.org/officeDocument/2006/relationships/settings" Target="settings.xml"/><Relationship Id="rId12" Type="http://schemas.openxmlformats.org/officeDocument/2006/relationships/comments" Target="comments.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andeas.haas@ispm.unibe.ch" TargetMode="External"/><Relationship Id="rId22" Type="http://schemas.microsoft.com/office/2016/09/relationships/commentsIds" Target="commentsId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General"/>
          <w:gallery w:val="placeholder"/>
        </w:category>
        <w:types>
          <w:type w:val="bbPlcHdr"/>
        </w:types>
        <w:behaviors>
          <w:behavior w:val="content"/>
        </w:behaviors>
        <w:guid w:val="{E3E31BBE-EF12-4E3B-ADED-E6DD8FF52569}"/>
      </w:docPartPr>
      <w:docPartBody>
        <w:p w:rsidR="00F011A8" w:rsidRDefault="00AC5F11">
          <w:r w:rsidRPr="00931BC6">
            <w:rPr>
              <w:rStyle w:val="PlaceholderText"/>
            </w:rPr>
            <w:t>Click or tap here to enter text.</w:t>
          </w:r>
        </w:p>
      </w:docPartBody>
    </w:docPart>
    <w:docPart>
      <w:docPartPr>
        <w:name w:val="8662516F94AB4D3391C10640D4C7F2D9"/>
        <w:category>
          <w:name w:val="General"/>
          <w:gallery w:val="placeholder"/>
        </w:category>
        <w:types>
          <w:type w:val="bbPlcHdr"/>
        </w:types>
        <w:behaviors>
          <w:behavior w:val="content"/>
        </w:behaviors>
        <w:guid w:val="{2B1C9E63-7FF4-413F-A8C1-780B2150316F}"/>
      </w:docPartPr>
      <w:docPartBody>
        <w:p w:rsidR="009B3988" w:rsidRDefault="0073081A" w:rsidP="0073081A">
          <w:pPr>
            <w:pStyle w:val="8662516F94AB4D3391C10640D4C7F2D9"/>
          </w:pPr>
          <w:r w:rsidRPr="00931BC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F11"/>
    <w:rsid w:val="0029146F"/>
    <w:rsid w:val="0073081A"/>
    <w:rsid w:val="009370EC"/>
    <w:rsid w:val="009B3988"/>
    <w:rsid w:val="00AC5F11"/>
    <w:rsid w:val="00AD56B4"/>
    <w:rsid w:val="00CA2518"/>
    <w:rsid w:val="00F011A8"/>
    <w:rsid w:val="00F46F8C"/>
    <w:rsid w:val="00F77000"/>
    <w:rsid w:val="00FB502C"/>
    <w:rsid w:val="00FC289C"/>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73081A"/>
    <w:rPr>
      <w:color w:val="808080"/>
    </w:rPr>
  </w:style>
  <w:style w:type="paragraph" w:customStyle="1" w:styleId="8662516F94AB4D3391C10640D4C7F2D9">
    <w:name w:val="8662516F94AB4D3391C10640D4C7F2D9"/>
    <w:rsid w:val="0073081A"/>
    <w:rPr>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174"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B30E1EF-F61B-4AC6-B142-195026D48589}">
  <we:reference id="wa104382081" version="1.46.0.0" store="en-GB" storeType="OMEX"/>
  <we:alternateReferences>
    <we:reference id="wa104382081" version="1.46.0.0" store="en-GB" storeType="OMEX"/>
  </we:alternateReferences>
  <we:properties>
    <we:property name="MENDELEY_CITATIONS" value="[{&quot;citationID&quot;:&quot;MENDELEY_CITATION_bcbc493f-98b3-4ecf-80ac-18fcfb412975&quot;,&quot;properties&quot;:{&quot;noteIndex&quot;:0},&quot;isEdited&quot;:false,&quot;manualOverride&quot;:{&quot;citeprocText&quot;:&quot;(Leisegang et al., 2009)&quot;,&quot;isManuallyOverridden&quot;:false,&quot;manualOverrideText&quot;:&quot;&quot;},&quot;citationTag&quot;:&quot;MENDELEY_CITATION_v3_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&quot;,&quot;citationItems&quot;:[{&quot;id&quot;:&quot;7c92a967-4127-5328-99a8-3f850bdfd01f&quot;,&quot;itemData&quot;:{&quot;DOI&quot;:&quot;10.1371/journal.pmed.1000189&quot;,&quot;ISSN&quot;:&quot;15491277&quot;,&quot;abstract&quot;:&quot;Background: There is a paucity of data on the health care costs of antiretroviral therapy (ART) programmes in Africa. Our objectives were to describe the direct heath care costs and establish the cost drivers over time in an HIV managed care programme in Southern Africa. Methods/Findings: We analysed the direct costs of treating HIV-infected adults enrolled in the managed care programme from 3 years before starting non-nucleoside reverse transcriptase inhibitor-based ART up to 5 years afterwards. The CD4 cell count criterion for starting ART was &lt;350 cells/μl. We explored associations between variables and mean total costs over time using a generalised linear model with a log-link function and a gamma distribution. Our cohort consisted of 10,735 patients (59.4% women) with 594,497 mo of follow up data (50.9% of months on ART). Median baseline CD4+ cell count and viral load were 125 cells/μl and 5.16 log 10 copies/ml respectively. There was a peak in costs in the period around ART initiation (from 4 mo before until 4 mo after starting ART) driven largely by hospitalisation, following which costs plateaued for 5 years. The variables associated with changes in mean total costs varied with time. Key early associations with higher costs were low baseline CD4+ cell count, high baseline HIV viral load, and shorter duration in HIV care prior to starting ART; whilst later associations with higher costs were lower ART adherence, switching to protease inhibitor-based ART, and starting ART at an older age. Conclusions: Drivers of mean total costs changed considerably over time. Starting ART at higher CD4 counts or longer pre-ART care should reduce early costs. Monitoring ART adherence and interventions to improve it should reduce later costs. Cost models of ART should take into account these time-dependent cost drivers, and include costs before starting ART. © 2009 Leisegang et al.&quot;,&quot;author&quot;:[{&quot;dropping-particle&quot;:&quot;&quot;,&quot;family&quot;:&quot;Leisegang&quot;,&quot;given&quot;:&quot;Rory&quot;,&quot;non-dropping-particle&quot;:&quot;&quot;,&quot;parse-names&quot;:false,&quot;suffix&quot;:&quot;&quot;},{&quot;dropping-particle&quot;:&quot;&quot;,&quot;family&quot;:&quot;Cleary&quot;,&quot;given&quot;:&quot;Susan&quot;,&quot;non-dropping-particle&quot;:&quot;&quot;,&quot;parse-names&quot;:false,&quot;suffix&quot;:&quot;&quot;},{&quot;dropping-particle&quot;:&quot;&quot;,&quot;family&quot;:&quot;Hislop&quot;,&quot;given&quot;:&quot;Michael&quot;,&quot;non-dropping-particle&quot;:&quot;&quot;,&quot;parse-names&quot;:false,&quot;suffix&quot;:&quot;&quot;},{&quot;dropping-particle&quot;:&quot;&quot;,&quot;family&quot;:&quot;Davidse&quot;,&quot;given&quot;:&quot;Alistair&quot;,&quot;non-dropping-particle&quot;:&quot;&quot;,&quot;parse-names&quot;:false,&quot;suffix&quot;:&quot;&quot;},{&quot;dropping-particle&quot;:&quot;&quot;,&quot;family&quot;:&quot;Regensberg&quot;,&quot;given&quot;:&quot;Leon&quot;,&quot;non-dropping-particle&quot;:&quot;&quot;,&quot;parse-names&quot;:false,&quot;suffix&quot;:&quot;&quot;},{&quot;dropping-particle&quot;:&quot;&quot;,&quot;family&quot;:&quot;Little&quot;,&quot;given&quot;:&quot;Francesca&quot;,&quot;non-dropping-particle&quot;:&quot;&quot;,&quot;parse-names&quot;:false,&quot;suffix&quot;:&quot;&quot;},{&quot;dropping-particle&quot;:&quot;&quot;,&quot;family&quot;:&quot;Maartens&quot;,&quot;given&quot;:&quot;Gary&quot;,&quot;non-dropping-particle&quot;:&quot;&quot;,&quot;parse-names&quot;:false,&quot;suffix&quot;:&quot;&quot;}],&quot;container-title&quot;:&quot;PLoS Medicine&quot;,&quot;id&quot;:&quot;7c92a967-4127-5328-99a8-3f850bdfd01f&quot;,&quot;issue&quot;:&quot;12&quot;,&quot;issued&quot;:{&quot;date-parts&quot;:[[&quot;2009&quot;]]},&quot;title&quot;:&quot;Early and late direct costs in a Southern African antiretroviral treatment programme: A retrospective cohort analysis&quot;,&quot;type&quot;:&quot;article-journal&quot;,&quot;volume&quot;:&quot;6&quot;,&quot;container-title-short&quot;:&quot;&quot;},&quot;uris&quot;:[&quot;http://www.mendeley.com/documents/?uuid=6b80c589-bc5e-407d-8321-ea8d594da650&quot;],&quot;isTemporary&quot;:false,&quot;legacyDesktopId&quot;:&quot;6b80c589-bc5e-407d-8321-ea8d594da650&quot;}]},{&quot;citationID&quot;:&quot;MENDELEY_CITATION_a9cf4c33-7b27-4b74-91fe-2727f78c373b&quot;,&quot;properties&quot;:{&quot;noteIndex&quot;:0},&quot;isEdited&quot;:false,&quot;manualOverride&quot;:{&quot;isManuallyOverridden&quot;:false,&quot;citeprocText&quot;:&quot;(Simon &amp;#38; Makuch, 1984)&quot;,&quot;manualOverrideText&quot;:&quot;&quot;},&quot;citationTag&quot;:&quot;MENDELEY_CITATION_v3_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&quot;,&quot;citationItems&quot;:[{&quot;id&quot;:&quot;e7594ffa-abde-3de2-8797-d054be1fcf08&quot;,&quot;itemData&quot;:{&quot;type&quot;:&quot;report&quot;,&quot;id&quot;:&quot;e7594ffa-abde-3de2-8797-d054be1fcf08&quot;,&quot;title&quot;:&quot;A NON-PARAMETRIC GRAPHICAL REPRESENTATION OF THE RELATIONSHIP BETWEEN SURVIVAL AND THE OCCURRENCE OF AN EVENT: APPLICATION TO RESPONDER VERSUS NON-RESPONDER BIAS&quot;,&quot;author&quot;:[{&quot;family&quot;:&quot;Simon&quot;,&quot;given&quot;:&quot;Richard&quot;,&quot;parse-names&quot;:false,&quot;dropping-particle&quot;:&quot;&quot;,&quot;non-dropping-particle&quot;:&quot;&quot;},{&quot;family&quot;:&quot;Makuch&quot;,&quot;given&quot;:&quot;Robert W&quot;,&quot;parse-names&quot;:false,&quot;dropping-particle&quot;:&quot;&quot;,&quot;non-dropping-particle&quot;:&quot;&quot;}],&quot;container-title&quot;:&quot;STATISTICS IN MEDICINE&quot;,&quot;issued&quot;:{&quot;date-parts&quot;:[[1984]]},&quot;number-of-pages&quot;:&quot;4-4&quot;,&quot;abstract&quot;:&quot;Reports of cancer clinical trials often attempt to evaluate whether tumour response is associated with prolonged survival. Proper analysis requires accounting for the time-dependent nature of response status. We review a valid and relatively simple method of significance testing for this problem, and develop a corresponding non-parametric method for displaying the association between survival and occurrence of response. The new method applies to many other clinical problems involving representation and the association between survival and the occurrence of an event. We illustrate the method with data from two clinical trials.&quot;,&quot;volume&quot;:&quot;3&quot;,&quot;container-title-short&quot;:&quot;&quot;},&quot;isTemporary&quot;:false}]},{&quot;citationID&quot;:&quot;MENDELEY_CITATION_c32ef831-58c9-483f-ad94-db27b3fc3b57&quot;,&quot;properties&quot;:{&quot;noteIndex&quot;:0},&quot;isEdited&quot;:false,&quot;manualOverride&quot;:{&quot;isManuallyOverridden&quot;:false,&quot;citeprocText&quot;:&quot;(Lin, Young, Logan, &amp;#38; VanderWeele, 2017; Lin, Young, Logan, Tchetgen Tchetgen, et al., 2017)&quot;,&quot;manualOverrideText&quot;:&quot;&quot;},&quot;citationTag&quot;:&quot;MENDELEY_CITATION_v3_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&quot;,&quot;citationItems&quot;:[{&quot;id&quot;:&quot;526fc32f-e178-34b3-8723-97aa082ec437&quot;,&quot;itemData&quot;:{&quot;type&quot;:&quot;article-journal&quot;,&quot;id&quot;:&quot;526fc32f-e178-34b3-8723-97aa082ec437&quot;,&quot;title&quot;:&quot;Parametric Mediational g -Formula Approach to Mediation Analysis with Time-varying Exposures, Mediators, and Confounders&quot;,&quot;author&quot;:[{&quot;family&quot;:&quot;Lin&quot;,&quot;given&quot;:&quot;Sheng Hsuan&quot;,&quot;parse-names&quot;:false,&quot;dropping-particle&quot;:&quot;&quot;,&quot;non-dropping-particle&quot;:&quot;&quot;},{&quot;family&quot;:&quot;Young&quot;,&quot;given&quot;:&quot;Jessica&quot;,&quot;parse-names&quot;:false,&quot;dropping-particle&quot;:&quot;&quot;,&quot;non-dropping-particle&quot;:&quot;&quot;},{&quot;family&quot;:&quot;Logan&quot;,&quot;given&quot;:&quot;Roger&quot;,&quot;parse-names&quot;:false,&quot;dropping-particle&quot;:&quot;&quot;,&quot;non-dropping-particle&quot;:&quot;&quot;},{&quot;family&quot;:&quot;Tchetgen Tchetgen&quot;,&quot;given&quot;:&quot;Eric J.&quot;,&quot;parse-names&quot;:false,&quot;dropping-particle&quot;:&quot;&quot;,&quot;non-dropping-particle&quot;:&quot;&quot;},{&quot;family&quot;:&quot;Vanderweele&quot;,&quot;given&quot;:&quot;Tyler J.&quot;,&quot;parse-names&quot;:false,&quot;dropping-particle&quot;:&quot;&quot;,&quot;non-dropping-particle&quot;:&quot;&quot;}],&quot;container-title&quot;:&quot;Epidemiology&quot;,&quot;DOI&quot;:&quot;10.1097/EDE.0000000000000609&quot;,&quot;ISSN&quot;:&quot;15315487&quot;,&quot;PMID&quot;:&quot;27984420&quot;,&quot;issued&quot;:{&quot;date-parts&quot;:[[2017,3,1]]},&quot;page&quot;:&quot;266-274&quot;,&quot;abstract&quot;:&quot;The assessment of direct and indirect effects with time-varying mediators and confounders is a common but challenging problem, and standard mediation analysis approaches are generally not applicable in this context. The mediational g-formula was recently proposed to address this problem, paired with a semiparametric estimation approach to evaluate longitudinal mediation effects empirically. In this article, we develop a parametric estimation approach to the mediational g-formula, including a feasible algorithm implemented in a freely available SAS macro. In the Framingham Heart Study data, we apply this method to estimate the interventional analogues of natural direct and indirect effects of smoking behaviors sustained over a 10-year period on blood pressure when considering weight change as a time-varying mediator. Compared with not smoking, smoking 20 cigarettes per day for 10 years was estimated to increase blood pressure by 1.2 mm Hg (95% CI: -0.7, 2.7). The direct effect was estimated to increase blood pressure by 1.5 mm Hg (95% CI: -0.3, 2.9), and the indirect effect was -0.3 mm Hg (95% CI: -0.5, -0.1), which is negative because smoking which is associated with lower weight is associated in turn with lower blood pressure. These results provide evidence that weight change in fact partially conceals the detrimental effects of cigarette smoking on blood pressure. Our study represents, to our knowledge, the first application of the parametric mediational g-formula in an epidemiologic cohort study (see video abstract at, http://links.lww.com/EDE/B159.)&quot;,&quot;publisher&quot;:&quot;Lippincott Williams and Wilkins&quot;,&quot;issue&quot;:&quot;2&quot;,&quot;volume&quot;:&quot;28&quot;,&quot;container-title-short&quot;:&quot;&quot;},&quot;isTemporary&quot;:false},{&quot;id&quot;:&quot;deefb1d1-85ba-3190-a0c3-a59df4d01b57&quot;,&quot;itemData&quot;:{&quot;type&quot;:&quot;article-journal&quot;,&quot;id&quot;:&quot;deefb1d1-85ba-3190-a0c3-a59df4d01b57&quot;,&quot;title&quot;:&quot;Mediation analysis for a survival outcome with time-varying exposures, mediators, and confounders&quot;,&quot;author&quot;:[{&quot;family&quot;:&quot;Lin&quot;,&quot;given&quot;:&quot;Sheng Hsuan&quot;,&quot;parse-names&quot;:false,&quot;dropping-particle&quot;:&quot;&quot;,&quot;non-dropping-particle&quot;:&quot;&quot;},{&quot;family&quot;:&quot;Young&quot;,&quot;given&quot;:&quot;Jessica G.&quot;,&quot;parse-names&quot;:false,&quot;dropping-particle&quot;:&quot;&quot;,&quot;non-dropping-particle&quot;:&quot;&quot;},{&quot;family&quot;:&quot;Logan&quot;,&quot;given&quot;:&quot;Roger&quot;,&quot;parse-names&quot;:false,&quot;dropping-particle&quot;:&quot;&quot;,&quot;non-dropping-particle&quot;:&quot;&quot;},{&quot;family&quot;:&quot;VanderWeele&quot;,&quot;given&quot;:&quot;Tyler J.&quot;,&quot;parse-names&quot;:false,&quot;dropping-particle&quot;:&quot;&quot;,&quot;non-dropping-particle&quot;:&quot;&quot;}],&quot;container-title&quot;:&quot;Statistics in Medicine&quot;,&quot;DOI&quot;:&quot;10.1002/sim.7426&quot;,&quot;ISSN&quot;:&quot;10970258&quot;,&quot;PMID&quot;:&quot;28809051&quot;,&quot;issued&quot;:{&quot;date-parts&quot;:[[2017,11,20]]},&quot;page&quot;:&quot;4153-4166&quot;,&quot;abstract&quot;:&quot;We propose an approach to conduct mediation analysis for survival data with time-varying exposures, mediators, and confounders. We identify certain interventional direct and indirect effects through a survival mediational g-formula and describe the required assumptions. We also provide a feasible parametric approach along with an algorithm and software to estimate these effects. We apply this method to analyze the Framingham Heart Study data to investigate the causal mechanism of smoking on mortality through coronary artery disease. The estimated overall 10-year all-cause mortality risk difference comparing “always smoke 30 cigarettes per day” versus “never smoke” was 4.3 (95% CI = (1.37, 6.30)). Of the overall effect, we estimated 7.91% (95% CI: = 1.36%, 19.32%) was mediated by the incidence and timing of coronary artery disease. The survival mediational g-formula constitutes a powerful tool for conducting mediation analysis with longitudinal data.&quot;,&quot;publisher&quot;:&quot;John Wiley and Sons Ltd&quot;,&quot;issue&quot;:&quot;26&quot;,&quot;volume&quot;:&quot;36&quot;,&quot;container-title-short&quot;:&quot;&quot;},&quot;isTemporary&quot;:false}]}]"/>
    <we:property name="MENDELEY_CITATIONS_STYLE" value="{&quot;id&quot;:&quot;https://www.zotero.org/styles/apa&quot;,&quot;title&quot;:&quot;American Psychological Association 7th edition&quot;,&quot;format&quot;:&quot;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4C24F36D94FA7344BB3E0B4AA0DB4E80" ma:contentTypeVersion="12" ma:contentTypeDescription="Ein neues Dokument erstellen." ma:contentTypeScope="" ma:versionID="4fe25dcebb4579af966fc682207a9ee0">
  <xsd:schema xmlns:xsd="http://www.w3.org/2001/XMLSchema" xmlns:xs="http://www.w3.org/2001/XMLSchema" xmlns:p="http://schemas.microsoft.com/office/2006/metadata/properties" xmlns:ns3="ee0705cc-60b6-4088-824c-e0531e52d70b" xmlns:ns4="2fdf8392-1b95-4d24-bcfd-b57a4453a5a8" targetNamespace="http://schemas.microsoft.com/office/2006/metadata/properties" ma:root="true" ma:fieldsID="188d374c87fc4c73df5f674171bc0113" ns3:_="" ns4:_="">
    <xsd:import namespace="ee0705cc-60b6-4088-824c-e0531e52d70b"/>
    <xsd:import namespace="2fdf8392-1b95-4d24-bcfd-b57a4453a5a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0705cc-60b6-4088-824c-e0531e52d70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fdf8392-1b95-4d24-bcfd-b57a4453a5a8" elementFormDefault="qualified">
    <xsd:import namespace="http://schemas.microsoft.com/office/2006/documentManagement/types"/>
    <xsd:import namespace="http://schemas.microsoft.com/office/infopath/2007/PartnerControls"/>
    <xsd:element name="SharedWithUsers" ma:index="17"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Freigegeben für - Details" ma:internalName="SharedWithDetails" ma:readOnly="true">
      <xsd:simpleType>
        <xsd:restriction base="dms:Note">
          <xsd:maxLength value="255"/>
        </xsd:restriction>
      </xsd:simpleType>
    </xsd:element>
    <xsd:element name="SharingHintHash" ma:index="19"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23FF48-0941-4F4E-A118-25DDFBA44878}">
  <ds:schemaRefs>
    <ds:schemaRef ds:uri="http://schemas.microsoft.com/sharepoint/v3/contenttype/forms"/>
  </ds:schemaRefs>
</ds:datastoreItem>
</file>

<file path=customXml/itemProps2.xml><?xml version="1.0" encoding="utf-8"?>
<ds:datastoreItem xmlns:ds="http://schemas.openxmlformats.org/officeDocument/2006/customXml" ds:itemID="{EF5EC5B3-0554-47D1-894C-BDF9366BFA2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E283894-93B1-4A7C-A19A-088ACDF44F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e0705cc-60b6-4088-824c-e0531e52d70b"/>
    <ds:schemaRef ds:uri="2fdf8392-1b95-4d24-bcfd-b57a4453a5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36AE646-1A7E-4078-8342-7136A96356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6131</Words>
  <Characters>34952</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University of Cape Town</Company>
  <LinksUpToDate>false</LinksUpToDate>
  <CharactersWithSpaces>41001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01414280</dc:creator>
  <cp:lastModifiedBy>Haas, Andreas (ISPM)</cp:lastModifiedBy>
  <cp:revision>3</cp:revision>
  <cp:lastPrinted>2016-08-05T07:02:00Z</cp:lastPrinted>
  <dcterms:created xsi:type="dcterms:W3CDTF">2022-06-18T16:30:00Z</dcterms:created>
  <dcterms:modified xsi:type="dcterms:W3CDTF">2022-06-21T20:24:00Z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0x0101004C24F36D94FA7344BB3E0B4AA0DB4E80</vt:lpwstr>
  </property>
  <property fmtid="{D5CDD505-2E9C-101B-9397-08002B2CF9AE}" pid="3" name="Mendeley Recent Style Id 0_1">
    <vt:lpwstr>http://www.zotero.org/styles/harvard-cite-them-right</vt:lpwstr>
  </property>
  <property fmtid="{D5CDD505-2E9C-101B-9397-08002B2CF9AE}" pid="4" name="Mendeley Recent Style Name 0_1">
    <vt:lpwstr>Cite Them Right 11th edition - Harvard</vt:lpwstr>
  </property>
  <property fmtid="{D5CDD505-2E9C-101B-9397-08002B2CF9AE}" pid="5" name="Mendeley Recent Style Id 1_1">
    <vt:lpwstr>http://csl.mendeley.com/styles/462783741/EPS-Andreas-Haas</vt:lpwstr>
  </property>
  <property fmtid="{D5CDD505-2E9C-101B-9397-08002B2CF9AE}" pid="6" name="Mendeley Recent Style Name 1_1">
    <vt:lpwstr>Cite Them Right 11th edition - Harvard (no "et al.") - Andreas Haas</vt:lpwstr>
  </property>
  <property fmtid="{D5CDD505-2E9C-101B-9397-08002B2CF9AE}" pid="7" name="Mendeley Recent Style Id 2_1">
    <vt:lpwstr>http://www.zotero.org/styles/elsevier-harvard-without-titles</vt:lpwstr>
  </property>
  <property fmtid="{D5CDD505-2E9C-101B-9397-08002B2CF9AE}" pid="8" name="Mendeley Recent Style Name 2_1">
    <vt:lpwstr>Elsevier - Harvard (without titles)</vt:lpwstr>
  </property>
  <property fmtid="{D5CDD505-2E9C-101B-9397-08002B2CF9AE}" pid="9" name="Mendeley Recent Style Id 3_1">
    <vt:lpwstr>http://www.zotero.org/styles/elsevier-harvard2</vt:lpwstr>
  </property>
  <property fmtid="{D5CDD505-2E9C-101B-9397-08002B2CF9AE}" pid="10" name="Mendeley Recent Style Name 3_1">
    <vt:lpwstr>Elsevier - Harvard 2</vt:lpwstr>
  </property>
  <property fmtid="{D5CDD505-2E9C-101B-9397-08002B2CF9AE}" pid="11" name="Mendeley Recent Style Id 4_1">
    <vt:lpwstr>http://www.zotero.org/styles/harvard1</vt:lpwstr>
  </property>
  <property fmtid="{D5CDD505-2E9C-101B-9397-08002B2CF9AE}" pid="12" name="Mendeley Recent Style Name 4_1">
    <vt:lpwstr>Harvard reference format 1 (deprecated)</vt:lpwstr>
  </property>
  <property fmtid="{D5CDD505-2E9C-101B-9397-08002B2CF9AE}" pid="13" name="Mendeley Recent Style Id 5_1">
    <vt:lpwstr>http://csl.mendeley.com/styles/462783741/National-library-of-medicine-grant-proposals-3</vt:lpwstr>
  </property>
  <property fmtid="{D5CDD505-2E9C-101B-9397-08002B2CF9AE}" pid="14" name="Mendeley Recent Style Name 5_1">
    <vt:lpwstr>National Library of Medicine (grant proposals with PMCID in Genre) </vt:lpwstr>
  </property>
  <property fmtid="{D5CDD505-2E9C-101B-9397-08002B2CF9AE}" pid="15" name="Mendeley Recent Style Id 6_1">
    <vt:lpwstr>https://csl.mendeley.com/styles/462783741/IeDEA1-national-library-of-medicine-grant-proposals-2</vt:lpwstr>
  </property>
  <property fmtid="{D5CDD505-2E9C-101B-9397-08002B2CF9AE}" pid="16" name="Mendeley Recent Style Name 6_1">
    <vt:lpwstr>National Library of Medicine (grant proposals with PMCID) </vt:lpwstr>
  </property>
  <property fmtid="{D5CDD505-2E9C-101B-9397-08002B2CF9AE}" pid="17" name="Mendeley Recent Style Id 7_1">
    <vt:lpwstr>http://www.zotero.org/styles/plos-one</vt:lpwstr>
  </property>
  <property fmtid="{D5CDD505-2E9C-101B-9397-08002B2CF9AE}" pid="18" name="Mendeley Recent Style Name 7_1">
    <vt:lpwstr>PLOS ONE</vt:lpwstr>
  </property>
  <property fmtid="{D5CDD505-2E9C-101B-9397-08002B2CF9AE}" pid="19" name="Mendeley Recent Style Id 8_1">
    <vt:lpwstr>http://www.zotero.org/styles/the-lancet-infectious-diseases</vt:lpwstr>
  </property>
  <property fmtid="{D5CDD505-2E9C-101B-9397-08002B2CF9AE}" pid="20" name="Mendeley Recent Style Name 8_1">
    <vt:lpwstr>The Lancet Infectious Diseases</vt:lpwstr>
  </property>
  <property fmtid="{D5CDD505-2E9C-101B-9397-08002B2CF9AE}" pid="21" name="Mendeley Recent Style Id 9_1">
    <vt:lpwstr>http://csl.mendeley.com/styles/462783741/JIAS-fixed</vt:lpwstr>
  </property>
  <property fmtid="{D5CDD505-2E9C-101B-9397-08002B2CF9AE}" pid="22" name="Mendeley Recent Style Name 9_1">
    <vt:lpwstr>Vancouver (brackets) - Andreas Haas</vt:lpwstr>
  </property>
</Properties>
</file>